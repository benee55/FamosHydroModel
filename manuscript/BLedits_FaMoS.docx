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12DA" w14:textId="77777777" w:rsidR="00EF1BBF" w:rsidRDefault="002167F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Accounting model parametric uncertainty improves flood risk estimates</w:t>
      </w:r>
    </w:p>
    <w:p w14:paraId="59F70E5C" w14:textId="77777777" w:rsidR="00EF1BBF" w:rsidRDefault="00EF1BBF">
      <w:pPr>
        <w:jc w:val="center"/>
        <w:rPr>
          <w:rFonts w:ascii="Times New Roman" w:eastAsia="Times New Roman" w:hAnsi="Times New Roman" w:cs="Times New Roman"/>
          <w:b/>
          <w:sz w:val="24"/>
          <w:szCs w:val="24"/>
        </w:rPr>
      </w:pPr>
    </w:p>
    <w:p w14:paraId="75EECA91" w14:textId="77777777" w:rsidR="00EF1BBF" w:rsidRDefault="002167F9">
      <w:pPr>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Sanjib Sharma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Benjamin Seiyon Lee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Iman Hosseini-Shakib</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Murali Haran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Klaus Keller</w:t>
      </w:r>
      <w:r>
        <w:rPr>
          <w:rFonts w:ascii="Times New Roman" w:eastAsia="Times New Roman" w:hAnsi="Times New Roman" w:cs="Times New Roman"/>
          <w:sz w:val="24"/>
          <w:szCs w:val="24"/>
          <w:vertAlign w:val="superscript"/>
        </w:rPr>
        <w:t>1,4,5</w:t>
      </w:r>
    </w:p>
    <w:p w14:paraId="64DE1323" w14:textId="77777777" w:rsidR="00EF1BBF" w:rsidRDefault="00EF1BBF">
      <w:pPr>
        <w:jc w:val="center"/>
        <w:rPr>
          <w:rFonts w:ascii="Times New Roman" w:eastAsia="Times New Roman" w:hAnsi="Times New Roman" w:cs="Times New Roman"/>
          <w:sz w:val="24"/>
          <w:szCs w:val="24"/>
          <w:vertAlign w:val="superscript"/>
        </w:rPr>
      </w:pPr>
    </w:p>
    <w:p w14:paraId="3691064C" w14:textId="3B199AA0" w:rsidR="00EF1BBF" w:rsidRDefault="002167F9">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Earth and Environmental Systems Institute, Pennsylvania State University, University</w:t>
      </w:r>
      <w:r w:rsidR="00C93344">
        <w:rPr>
          <w:rFonts w:ascii="Times New Roman" w:eastAsia="Times New Roman" w:hAnsi="Times New Roman" w:cs="Times New Roman"/>
          <w:sz w:val="24"/>
          <w:szCs w:val="24"/>
        </w:rPr>
        <w:t xml:space="preserve"> Park,</w:t>
      </w:r>
      <w:r>
        <w:rPr>
          <w:rFonts w:ascii="Times New Roman" w:eastAsia="Times New Roman" w:hAnsi="Times New Roman" w:cs="Times New Roman"/>
          <w:sz w:val="24"/>
          <w:szCs w:val="24"/>
        </w:rPr>
        <w:t xml:space="preserve"> PA, USA</w:t>
      </w:r>
    </w:p>
    <w:p w14:paraId="74AB709E" w14:textId="77777777" w:rsidR="00EF1BBF" w:rsidRDefault="002167F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Department of Statistics, George Mason University, Fairfax, VA, USA</w:t>
      </w:r>
    </w:p>
    <w:p w14:paraId="700C4386" w14:textId="77777777" w:rsidR="00EF1BBF" w:rsidRDefault="002167F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Department of Statistics, Pennsylvania State University, University Park, PA, USA</w:t>
      </w:r>
    </w:p>
    <w:p w14:paraId="21875BB3" w14:textId="77777777" w:rsidR="00EF1BBF" w:rsidRDefault="002167F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Department of Geosciences, Pennsylvania State University, University Park, PA, USA</w:t>
      </w:r>
    </w:p>
    <w:p w14:paraId="60D5AAC8" w14:textId="77777777" w:rsidR="00EF1BBF" w:rsidRDefault="002167F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Thayer School of Engineering, Dartmouth College, Hanover, NH, USA </w:t>
      </w:r>
    </w:p>
    <w:p w14:paraId="0005A2D0" w14:textId="77777777" w:rsidR="00EF1BBF" w:rsidRDefault="002167F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(sanjibsharma66@gmail.com) </w:t>
      </w:r>
    </w:p>
    <w:p w14:paraId="7343A51B" w14:textId="77777777" w:rsidR="00EF1BBF" w:rsidRDefault="00EF1BBF">
      <w:pPr>
        <w:shd w:val="clear" w:color="auto" w:fill="FFFFFF"/>
        <w:rPr>
          <w:rFonts w:ascii="Times New Roman" w:eastAsia="Times New Roman" w:hAnsi="Times New Roman" w:cs="Times New Roman"/>
          <w:sz w:val="24"/>
          <w:szCs w:val="24"/>
        </w:rPr>
      </w:pPr>
    </w:p>
    <w:p w14:paraId="0521E8B6" w14:textId="77777777" w:rsidR="00EF1BBF" w:rsidRDefault="002167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Projected Submission on Water Resources Research  </w:t>
      </w:r>
    </w:p>
    <w:p w14:paraId="00E93EC0" w14:textId="77777777" w:rsidR="00EF1BBF" w:rsidRDefault="002167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points</w:t>
      </w:r>
    </w:p>
    <w:p w14:paraId="0F18FACF" w14:textId="2589F08C" w:rsidR="00EF1BBF" w:rsidRDefault="00C9334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Current</w:t>
      </w:r>
      <w:r w:rsidR="002167F9">
        <w:rPr>
          <w:rFonts w:ascii="Times New Roman" w:eastAsia="Times New Roman" w:hAnsi="Times New Roman" w:cs="Times New Roman"/>
          <w:sz w:val="24"/>
          <w:szCs w:val="24"/>
        </w:rPr>
        <w:t xml:space="preserve"> approaches to characterize flood hazards often sample only a relatively small subset of the known unknowns such as hydrologic model parameters.</w:t>
      </w:r>
    </w:p>
    <w:p w14:paraId="4C5A8D60" w14:textId="26412BA0" w:rsidR="00EF1BBF" w:rsidRDefault="00C9334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We</w:t>
      </w:r>
      <w:r w:rsidR="002167F9">
        <w:rPr>
          <w:rFonts w:ascii="Times New Roman" w:eastAsia="Times New Roman" w:hAnsi="Times New Roman" w:cs="Times New Roman"/>
          <w:sz w:val="24"/>
          <w:szCs w:val="24"/>
        </w:rPr>
        <w:t xml:space="preserve"> implement a sequential Monte Carlo particle-based approach to fully characterize the hydromodel parametric uncertainty.</w:t>
      </w:r>
    </w:p>
    <w:p w14:paraId="48EE675D" w14:textId="64E998E8" w:rsidR="00EF1BBF" w:rsidRDefault="00C9334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Accounting</w:t>
      </w:r>
      <w:r w:rsidR="002167F9">
        <w:rPr>
          <w:rFonts w:ascii="Times New Roman" w:eastAsia="Times New Roman" w:hAnsi="Times New Roman" w:cs="Times New Roman"/>
          <w:sz w:val="24"/>
          <w:szCs w:val="24"/>
        </w:rPr>
        <w:t xml:space="preserve"> model parametric uncertainty improves flood hazards and risk predictions.</w:t>
      </w:r>
    </w:p>
    <w:p w14:paraId="7D0047E1" w14:textId="77777777" w:rsidR="00EF1BBF" w:rsidRDefault="002167F9">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D26E90" w14:textId="77777777" w:rsidR="00EF1BBF" w:rsidRDefault="002167F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p>
    <w:p w14:paraId="39E84C7A" w14:textId="77777777" w:rsidR="00EF1BBF" w:rsidRDefault="002167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Hydromodel calibration, Particle-based approach,</w:t>
      </w:r>
    </w:p>
    <w:p w14:paraId="1FCAA6B6" w14:textId="5BC5499D" w:rsidR="00EF1BBF" w:rsidRDefault="002167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Uncertainty characterization, Flood hazards, </w:t>
      </w:r>
      <w:r w:rsidR="00057B93">
        <w:rPr>
          <w:rFonts w:ascii="Times New Roman" w:eastAsia="Times New Roman" w:hAnsi="Times New Roman" w:cs="Times New Roman"/>
          <w:sz w:val="24"/>
          <w:szCs w:val="24"/>
        </w:rPr>
        <w:t xml:space="preserve">Flood damage </w:t>
      </w:r>
    </w:p>
    <w:p w14:paraId="3C6A450C" w14:textId="77777777" w:rsidR="00EF1BBF" w:rsidRDefault="00EF1BBF">
      <w:pPr>
        <w:rPr>
          <w:rFonts w:ascii="Calibri" w:eastAsia="Calibri" w:hAnsi="Calibri" w:cs="Calibri"/>
          <w:sz w:val="24"/>
          <w:szCs w:val="24"/>
        </w:rPr>
      </w:pPr>
    </w:p>
    <w:p w14:paraId="53E7A849" w14:textId="77777777" w:rsidR="00EF1BBF" w:rsidRDefault="002167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792FEAEF" w14:textId="63F35078" w:rsidR="00EF1BBF" w:rsidRDefault="002167F9" w:rsidP="0053024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Floods drive dynamic and deeply uncertain risks for people and infrastructures.  Uncertainty characterization is a crucial step in improving the predictive understanding of multi-sector dynamics and the design of risk management strategies.  Current approaches to estimate flood hazards often sample only a relatively small subset of the known unknowns such as model parameters. This approach neglects the impacts of key uncertainties on hazards and dynamics</w:t>
      </w:r>
      <w:r w:rsidR="005302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Here we develop a Bayesian data-model fusion framework </w:t>
      </w:r>
      <w:r w:rsidR="007F00E1">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calibrat</w:t>
      </w:r>
      <w:r w:rsidR="007F00E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computationally expensive distributed hydrologic model</w:t>
      </w:r>
      <w:r w:rsidR="007F00E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530244">
        <w:rPr>
          <w:rFonts w:ascii="Times New Roman" w:eastAsia="Times New Roman" w:hAnsi="Times New Roman" w:cs="Times New Roman"/>
          <w:sz w:val="24"/>
          <w:szCs w:val="24"/>
        </w:rPr>
        <w:t xml:space="preserve">We compare three different calibration approaches: (1) stepwise line search; (2) precalibration or screening; and (3) the Fast Model Calibrations (FaMoS) approach. </w:t>
      </w:r>
      <w:r>
        <w:rPr>
          <w:rFonts w:ascii="Times New Roman" w:eastAsia="Times New Roman" w:hAnsi="Times New Roman" w:cs="Times New Roman"/>
          <w:sz w:val="24"/>
          <w:szCs w:val="24"/>
        </w:rPr>
        <w:t xml:space="preserve">Specifically, we deploy a particle-based approach that takes advantage of the massive parallelization afforded by modern high-performance computing systems. </w:t>
      </w:r>
      <w:r w:rsidR="00530244">
        <w:rPr>
          <w:rFonts w:ascii="Times New Roman" w:eastAsia="Times New Roman" w:hAnsi="Times New Roman" w:cs="Times New Roman"/>
          <w:sz w:val="24"/>
          <w:szCs w:val="24"/>
        </w:rPr>
        <w:t xml:space="preserve">Results show that </w:t>
      </w:r>
      <w:r w:rsidR="00D44BA5">
        <w:rPr>
          <w:rFonts w:ascii="Times New Roman" w:eastAsia="Times New Roman" w:hAnsi="Times New Roman" w:cs="Times New Roman"/>
          <w:sz w:val="24"/>
          <w:szCs w:val="24"/>
        </w:rPr>
        <w:t xml:space="preserve">using a best estimate parameter set </w:t>
      </w:r>
      <w:r w:rsidR="00530244">
        <w:rPr>
          <w:rFonts w:ascii="Times New Roman" w:eastAsia="Times New Roman" w:hAnsi="Times New Roman" w:cs="Times New Roman"/>
          <w:sz w:val="24"/>
          <w:szCs w:val="24"/>
        </w:rPr>
        <w:t>drastically underestimate the</w:t>
      </w:r>
      <w:r w:rsidR="00DB71DC">
        <w:rPr>
          <w:rFonts w:ascii="Times New Roman" w:eastAsia="Times New Roman" w:hAnsi="Times New Roman" w:cs="Times New Roman"/>
          <w:sz w:val="24"/>
          <w:szCs w:val="24"/>
        </w:rPr>
        <w:t xml:space="preserve"> extreme flood events</w:t>
      </w:r>
      <w:r w:rsidR="005302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find that considering </w:t>
      </w:r>
      <w:r w:rsidR="00D44BA5">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 xml:space="preserve">parametric uncertainty improves flood </w:t>
      </w:r>
      <w:r w:rsidR="00DB71DC">
        <w:rPr>
          <w:rFonts w:ascii="Times New Roman" w:eastAsia="Times New Roman" w:hAnsi="Times New Roman" w:cs="Times New Roman"/>
          <w:sz w:val="24"/>
          <w:szCs w:val="24"/>
        </w:rPr>
        <w:t xml:space="preserve">hazard and </w:t>
      </w:r>
      <w:r w:rsidR="00530244">
        <w:rPr>
          <w:rFonts w:ascii="Times New Roman" w:eastAsia="Times New Roman" w:hAnsi="Times New Roman" w:cs="Times New Roman"/>
          <w:sz w:val="24"/>
          <w:szCs w:val="24"/>
        </w:rPr>
        <w:t xml:space="preserve">damage </w:t>
      </w:r>
      <w:r>
        <w:rPr>
          <w:rFonts w:ascii="Times New Roman" w:eastAsia="Times New Roman" w:hAnsi="Times New Roman" w:cs="Times New Roman"/>
          <w:sz w:val="24"/>
          <w:szCs w:val="24"/>
        </w:rPr>
        <w:t>estimates.</w:t>
      </w:r>
    </w:p>
    <w:p w14:paraId="3E54BAAD" w14:textId="77777777" w:rsidR="00EF1BBF" w:rsidRDefault="00EF1BBF" w:rsidP="00F34AF7">
      <w:pPr>
        <w:jc w:val="both"/>
        <w:rPr>
          <w:rFonts w:ascii="Times New Roman" w:eastAsia="Times New Roman" w:hAnsi="Times New Roman" w:cs="Times New Roman"/>
          <w:sz w:val="24"/>
          <w:szCs w:val="24"/>
        </w:rPr>
      </w:pPr>
    </w:p>
    <w:p w14:paraId="538A4F65" w14:textId="77777777" w:rsidR="00EF1BBF" w:rsidRDefault="002167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 Motivation and Introduction</w:t>
      </w:r>
    </w:p>
    <w:p w14:paraId="7C14B9A4" w14:textId="48B749E4"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Floods pose major risks to people and property </w:t>
      </w:r>
      <w:hyperlink r:id="rId6">
        <w:r>
          <w:rPr>
            <w:rFonts w:ascii="Times New Roman" w:eastAsia="Times New Roman" w:hAnsi="Times New Roman" w:cs="Times New Roman"/>
            <w:color w:val="000000"/>
            <w:sz w:val="24"/>
            <w:szCs w:val="24"/>
          </w:rPr>
          <w:t>(Alfieri et al., 2017; Wing et al., 2018; Winsemius et al., 2015)</w:t>
        </w:r>
      </w:hyperlink>
      <w:r>
        <w:rPr>
          <w:rFonts w:ascii="Times New Roman" w:eastAsia="Times New Roman" w:hAnsi="Times New Roman" w:cs="Times New Roman"/>
          <w:sz w:val="24"/>
          <w:szCs w:val="24"/>
        </w:rPr>
        <w:t xml:space="preserve">. These risks are dynamic and deeply uncertain. It is important to characterize the uncertainties surrounding flood hazards </w:t>
      </w:r>
      <w:r w:rsidR="007F00E1">
        <w:rPr>
          <w:rFonts w:ascii="Times New Roman" w:eastAsia="Times New Roman" w:hAnsi="Times New Roman" w:cs="Times New Roman"/>
          <w:sz w:val="24"/>
          <w:szCs w:val="24"/>
        </w:rPr>
        <w:t xml:space="preserve">in order </w:t>
      </w:r>
      <w:r>
        <w:rPr>
          <w:rFonts w:ascii="Times New Roman" w:eastAsia="Times New Roman" w:hAnsi="Times New Roman" w:cs="Times New Roman"/>
          <w:sz w:val="24"/>
          <w:szCs w:val="24"/>
        </w:rPr>
        <w:t xml:space="preserve">to understand </w:t>
      </w:r>
      <w:r w:rsidR="007F00E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multi-sector dynamics and to inform the design of risk management strategies </w:t>
      </w:r>
      <w:hyperlink r:id="rId7">
        <w:r>
          <w:rPr>
            <w:rFonts w:ascii="Times New Roman" w:eastAsia="Times New Roman" w:hAnsi="Times New Roman" w:cs="Times New Roman"/>
            <w:color w:val="000000"/>
            <w:sz w:val="24"/>
            <w:szCs w:val="24"/>
          </w:rPr>
          <w:t>(Chester et al., 2020; Liu &amp; Merwade, 2018; Salas et al., 2018; Wasko et al., 2021; Wong &amp; Keller, 2017)</w:t>
        </w:r>
      </w:hyperlink>
      <w:r>
        <w:rPr>
          <w:rFonts w:ascii="Times New Roman" w:eastAsia="Times New Roman" w:hAnsi="Times New Roman" w:cs="Times New Roman"/>
          <w:sz w:val="24"/>
          <w:szCs w:val="24"/>
        </w:rPr>
        <w:t>.</w:t>
      </w:r>
    </w:p>
    <w:p w14:paraId="4222D49F" w14:textId="59C291CA"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Hydrologic models are commonly used to understand hydrological processes, predict the response of hydrological systems to changing stresses, and provide boundary conditions to estimate flood hazards and risks (Bates et al., 2021; Brunner et al., 2020; Judi et al., 2018; Koren et al., 2004; Rajib et al., 2020; Thorstensen et al., 2016). However, hydrologic predictions are subject to deep uncertaint</w:t>
      </w:r>
      <w:r w:rsidR="007F00E1">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One key deep uncertainty that is often overlooked is </w:t>
      </w:r>
      <w:r w:rsidR="007F00E1">
        <w:rPr>
          <w:rFonts w:ascii="Times New Roman" w:eastAsia="Times New Roman" w:hAnsi="Times New Roman" w:cs="Times New Roman"/>
          <w:sz w:val="24"/>
          <w:szCs w:val="24"/>
        </w:rPr>
        <w:t>uncertainty in the model parameter (parametric uncertainty)</w:t>
      </w:r>
      <w:r>
        <w:rPr>
          <w:rFonts w:ascii="Times New Roman" w:eastAsia="Times New Roman" w:hAnsi="Times New Roman" w:cs="Times New Roman"/>
          <w:sz w:val="24"/>
          <w:szCs w:val="24"/>
        </w:rPr>
        <w:t xml:space="preserve">. </w:t>
      </w:r>
      <w:r w:rsidR="007F00E1" w:rsidRPr="007F00E1">
        <w:rPr>
          <w:rFonts w:ascii="Times New Roman" w:eastAsia="Times New Roman" w:hAnsi="Times New Roman" w:cs="Times New Roman"/>
          <w:sz w:val="24"/>
          <w:szCs w:val="24"/>
        </w:rPr>
        <w:t>Parametric</w:t>
      </w:r>
      <w:r w:rsidRPr="007F00E1">
        <w:rPr>
          <w:rFonts w:ascii="Times New Roman" w:eastAsia="Times New Roman" w:hAnsi="Times New Roman" w:cs="Times New Roman"/>
          <w:sz w:val="24"/>
          <w:szCs w:val="24"/>
        </w:rPr>
        <w:t xml:space="preserve"> uncertainty stems</w:t>
      </w:r>
      <w:r w:rsidR="007F00E1" w:rsidRPr="007F00E1">
        <w:rPr>
          <w:rFonts w:ascii="Times New Roman" w:eastAsia="Times New Roman" w:hAnsi="Times New Roman" w:cs="Times New Roman"/>
          <w:sz w:val="24"/>
          <w:szCs w:val="24"/>
        </w:rPr>
        <w:t xml:space="preserve"> </w:t>
      </w:r>
      <w:r w:rsidRPr="007F00E1">
        <w:rPr>
          <w:rFonts w:ascii="Times New Roman" w:eastAsia="Times New Roman" w:hAnsi="Times New Roman" w:cs="Times New Roman"/>
          <w:sz w:val="24"/>
          <w:szCs w:val="24"/>
        </w:rPr>
        <w:t>from the</w:t>
      </w:r>
      <w:r w:rsidR="007F00E1" w:rsidRPr="007F00E1">
        <w:rPr>
          <w:rFonts w:ascii="Times New Roman" w:eastAsia="Times New Roman" w:hAnsi="Times New Roman" w:cs="Times New Roman"/>
          <w:sz w:val="24"/>
          <w:szCs w:val="24"/>
        </w:rPr>
        <w:t xml:space="preserve"> nature of unknown model parameters as well as </w:t>
      </w:r>
      <w:r w:rsidRPr="007F00E1">
        <w:rPr>
          <w:rFonts w:ascii="Times New Roman" w:eastAsia="Times New Roman" w:hAnsi="Times New Roman" w:cs="Times New Roman"/>
          <w:sz w:val="24"/>
          <w:szCs w:val="24"/>
        </w:rPr>
        <w:t>difficulties associated with calibrating the model parameters and the divergent expert assessments.</w:t>
      </w:r>
      <w:r>
        <w:rPr>
          <w:rFonts w:ascii="Times New Roman" w:eastAsia="Times New Roman" w:hAnsi="Times New Roman" w:cs="Times New Roman"/>
          <w:sz w:val="24"/>
          <w:szCs w:val="24"/>
        </w:rPr>
        <w:t xml:space="preserve"> Hydrologic models need to resolve the complex response of multiple processes (e.g., land surface characteristics, soil properties and climate variability)</w:t>
      </w:r>
      <w:r w:rsidR="007F00E1">
        <w:rPr>
          <w:rFonts w:ascii="Times New Roman" w:eastAsia="Times New Roman" w:hAnsi="Times New Roman" w:cs="Times New Roman"/>
          <w:sz w:val="24"/>
          <w:szCs w:val="24"/>
        </w:rPr>
        <w:t xml:space="preserve"> with strong nonlinear interactions and limited observability</w:t>
      </w:r>
      <w:r>
        <w:rPr>
          <w:rFonts w:ascii="Times New Roman" w:eastAsia="Times New Roman" w:hAnsi="Times New Roman" w:cs="Times New Roman"/>
          <w:sz w:val="24"/>
          <w:szCs w:val="24"/>
        </w:rPr>
        <w:t xml:space="preserve">. In these cases, </w:t>
      </w:r>
      <w:del w:id="0" w:author="Seiyon Lee" w:date="2021-11-22T17:38:00Z">
        <w:r w:rsidDel="008161A9">
          <w:rPr>
            <w:rFonts w:ascii="Times New Roman" w:eastAsia="Times New Roman" w:hAnsi="Times New Roman" w:cs="Times New Roman"/>
            <w:sz w:val="24"/>
            <w:szCs w:val="24"/>
          </w:rPr>
          <w:delText xml:space="preserve">uncertainty characterizations </w:delText>
        </w:r>
      </w:del>
      <w:ins w:id="1" w:author="Seiyon Lee" w:date="2021-11-22T17:38:00Z">
        <w:r w:rsidR="008161A9">
          <w:rPr>
            <w:rFonts w:ascii="Times New Roman" w:eastAsia="Times New Roman" w:hAnsi="Times New Roman" w:cs="Times New Roman"/>
            <w:sz w:val="24"/>
            <w:szCs w:val="24"/>
          </w:rPr>
          <w:t>characterizing parametric uncertainty</w:t>
        </w:r>
        <w:r w:rsidR="008161A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can be critical to improve prediction credibility and inform decision-making, for example, in the context of water resources planning and flood risk management.</w:t>
      </w:r>
    </w:p>
    <w:p w14:paraId="4D439DF8" w14:textId="026DC05B"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studies provide valuable new insights on flood hazard and risk estimates using model simulations </w:t>
      </w:r>
      <w:hyperlink r:id="rId8">
        <w:r>
          <w:rPr>
            <w:rFonts w:ascii="Times New Roman" w:eastAsia="Times New Roman" w:hAnsi="Times New Roman" w:cs="Times New Roman"/>
            <w:color w:val="000000"/>
            <w:sz w:val="24"/>
            <w:szCs w:val="24"/>
          </w:rPr>
          <w:t>(Bates et al., 2021; Judi et al., 2018; Rajib et al., 2020; Sanders et al., 2020; Sharma et al., 2021; Wing et al., 2018)</w:t>
        </w:r>
      </w:hyperlink>
      <w:r>
        <w:rPr>
          <w:rFonts w:ascii="Times New Roman" w:eastAsia="Times New Roman" w:hAnsi="Times New Roman" w:cs="Times New Roman"/>
          <w:sz w:val="24"/>
          <w:szCs w:val="24"/>
        </w:rPr>
        <w:t xml:space="preserve">. For example, Judi et al. (2018) demonstrates an integrated multimodel multiscale simulation approach to evaluate social, economic, and infrastructure resilience to future flooding. Rajib et al. (2020) develops a loosely coupled land surface hydrologic and river hydraulic modeling framework to provide regional flood hazard and risk estimates. Recently, Bates et al. (2021) </w:t>
      </w:r>
      <w:del w:id="2" w:author="Seiyon Lee" w:date="2021-11-22T17:39:00Z">
        <w:r w:rsidDel="008161A9">
          <w:rPr>
            <w:rFonts w:ascii="Times New Roman" w:eastAsia="Times New Roman" w:hAnsi="Times New Roman" w:cs="Times New Roman"/>
            <w:sz w:val="24"/>
            <w:szCs w:val="24"/>
          </w:rPr>
          <w:delText xml:space="preserve">presented </w:delText>
        </w:r>
      </w:del>
      <w:ins w:id="3" w:author="Seiyon Lee" w:date="2021-11-22T17:39:00Z">
        <w:r w:rsidR="008161A9">
          <w:rPr>
            <w:rFonts w:ascii="Times New Roman" w:eastAsia="Times New Roman" w:hAnsi="Times New Roman" w:cs="Times New Roman"/>
            <w:sz w:val="24"/>
            <w:szCs w:val="24"/>
          </w:rPr>
          <w:t>present</w:t>
        </w:r>
      </w:ins>
      <w:ins w:id="4" w:author="Seiyon Lee" w:date="2021-11-22T17:40:00Z">
        <w:r w:rsidR="008161A9">
          <w:rPr>
            <w:rFonts w:ascii="Times New Roman" w:eastAsia="Times New Roman" w:hAnsi="Times New Roman" w:cs="Times New Roman"/>
            <w:sz w:val="24"/>
            <w:szCs w:val="24"/>
          </w:rPr>
          <w:t>ed</w:t>
        </w:r>
      </w:ins>
      <w:ins w:id="5" w:author="Seiyon Lee" w:date="2021-11-22T17:39:00Z">
        <w:r w:rsidR="008161A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current and future flood risk estimates for all properties in the conterminous United States using combined modeling of river, coastal, or rainfall flooding. These studies typically rely on obtain</w:t>
      </w:r>
      <w:r w:rsidR="007F00E1">
        <w:rPr>
          <w:rFonts w:ascii="Times New Roman" w:eastAsia="Times New Roman" w:hAnsi="Times New Roman" w:cs="Times New Roman"/>
          <w:sz w:val="24"/>
          <w:szCs w:val="24"/>
        </w:rPr>
        <w:t>ing an</w:t>
      </w:r>
      <w:r>
        <w:rPr>
          <w:rFonts w:ascii="Times New Roman" w:eastAsia="Times New Roman" w:hAnsi="Times New Roman" w:cs="Times New Roman"/>
          <w:sz w:val="24"/>
          <w:szCs w:val="24"/>
        </w:rPr>
        <w:t xml:space="preserve"> optimal parameter set </w:t>
      </w:r>
      <w:r w:rsidR="007F00E1">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produces the best possible agreement between simulated and observed streamflow hydrographs at target locations. Previous studies break important new ground, but neglect the impacts of key </w:t>
      </w:r>
      <w:r w:rsidR="007F00E1">
        <w:rPr>
          <w:rFonts w:ascii="Times New Roman" w:eastAsia="Times New Roman" w:hAnsi="Times New Roman" w:cs="Times New Roman"/>
          <w:sz w:val="24"/>
          <w:szCs w:val="24"/>
        </w:rPr>
        <w:t xml:space="preserve">parametric </w:t>
      </w:r>
      <w:r>
        <w:rPr>
          <w:rFonts w:ascii="Times New Roman" w:eastAsia="Times New Roman" w:hAnsi="Times New Roman" w:cs="Times New Roman"/>
          <w:sz w:val="24"/>
          <w:szCs w:val="24"/>
        </w:rPr>
        <w:t xml:space="preserve">uncertainties on hazards and dynamics. Neglecting </w:t>
      </w:r>
      <w:r w:rsidR="007F00E1">
        <w:rPr>
          <w:rFonts w:ascii="Times New Roman" w:eastAsia="Times New Roman" w:hAnsi="Times New Roman" w:cs="Times New Roman"/>
          <w:sz w:val="24"/>
          <w:szCs w:val="24"/>
        </w:rPr>
        <w:t xml:space="preserve">parametric </w:t>
      </w:r>
      <w:r>
        <w:rPr>
          <w:rFonts w:ascii="Times New Roman" w:eastAsia="Times New Roman" w:hAnsi="Times New Roman" w:cs="Times New Roman"/>
          <w:sz w:val="24"/>
          <w:szCs w:val="24"/>
        </w:rPr>
        <w:t xml:space="preserve">uncertainties can underestimate the tails of flood hazard probability distribution, and can result in poor decisions and outcomes </w:t>
      </w:r>
      <w:hyperlink r:id="rId9">
        <w:r>
          <w:rPr>
            <w:rFonts w:ascii="Times New Roman" w:eastAsia="Times New Roman" w:hAnsi="Times New Roman" w:cs="Times New Roman"/>
            <w:color w:val="000000"/>
            <w:sz w:val="24"/>
            <w:szCs w:val="24"/>
          </w:rPr>
          <w:t>(Wong &amp; Keller, 2017; Zarekarizi et al., 2020)</w:t>
        </w:r>
      </w:hyperlink>
      <w:r>
        <w:rPr>
          <w:rFonts w:ascii="Times New Roman" w:eastAsia="Times New Roman" w:hAnsi="Times New Roman" w:cs="Times New Roman"/>
          <w:sz w:val="24"/>
          <w:szCs w:val="24"/>
        </w:rPr>
        <w:t>.</w:t>
      </w:r>
    </w:p>
    <w:p w14:paraId="36101480" w14:textId="3AD4CB93"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Hydrologic model calibration typically relies on manually adjusting a subset of model parameters (Bitew &amp; Gebremichael, 2011; Siddique &amp; Mejia, 2017), automatic parameter optimization </w:t>
      </w:r>
      <w:hyperlink r:id="rId10">
        <w:r>
          <w:rPr>
            <w:rFonts w:ascii="Times New Roman" w:eastAsia="Times New Roman" w:hAnsi="Times New Roman" w:cs="Times New Roman"/>
            <w:color w:val="000000"/>
            <w:sz w:val="24"/>
            <w:szCs w:val="24"/>
          </w:rPr>
          <w:t>(Kamali et al., 2013; Razavi &amp; Tolson, 2013; Van Liew et al., 2005)</w:t>
        </w:r>
      </w:hyperlink>
      <w:r>
        <w:rPr>
          <w:rFonts w:ascii="Times New Roman" w:eastAsia="Times New Roman" w:hAnsi="Times New Roman" w:cs="Times New Roman"/>
          <w:sz w:val="24"/>
          <w:szCs w:val="24"/>
        </w:rPr>
        <w:t xml:space="preserve">, and/or surrogate methods such as Gaussian process-based emulators to provide best-fit parameter sets (Gou et al., 2020; Pianosi et al., 2016; </w:t>
      </w:r>
      <w:hyperlink r:id="rId11">
        <w:r>
          <w:rPr>
            <w:rFonts w:ascii="Times New Roman" w:eastAsia="Times New Roman" w:hAnsi="Times New Roman" w:cs="Times New Roman"/>
            <w:color w:val="000000"/>
            <w:sz w:val="24"/>
            <w:szCs w:val="24"/>
          </w:rPr>
          <w:t>(Razavi &amp; Tolson, 2013)</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1C1D1E"/>
          <w:sz w:val="24"/>
          <w:szCs w:val="24"/>
          <w:highlight w:val="white"/>
        </w:rPr>
        <w:t>Manual calibration relies on visual inspection of streamflow hydrograph and a trial and error-based procedure</w:t>
      </w:r>
      <w:ins w:id="6" w:author="Seiyon Lee" w:date="2021-11-22T17:40:00Z">
        <w:r w:rsidR="008161A9">
          <w:rPr>
            <w:rFonts w:ascii="Times New Roman" w:eastAsia="Times New Roman" w:hAnsi="Times New Roman" w:cs="Times New Roman"/>
            <w:color w:val="1C1D1E"/>
            <w:sz w:val="24"/>
            <w:szCs w:val="24"/>
            <w:highlight w:val="white"/>
          </w:rPr>
          <w:t xml:space="preserve">; hence, this method </w:t>
        </w:r>
      </w:ins>
      <w:del w:id="7" w:author="Seiyon Lee" w:date="2021-11-22T17:40:00Z">
        <w:r w:rsidDel="008161A9">
          <w:rPr>
            <w:rFonts w:ascii="Times New Roman" w:eastAsia="Times New Roman" w:hAnsi="Times New Roman" w:cs="Times New Roman"/>
            <w:color w:val="1C1D1E"/>
            <w:sz w:val="24"/>
            <w:szCs w:val="24"/>
            <w:highlight w:val="white"/>
          </w:rPr>
          <w:delText xml:space="preserve">, and </w:delText>
        </w:r>
      </w:del>
      <w:r>
        <w:rPr>
          <w:rFonts w:ascii="Times New Roman" w:eastAsia="Times New Roman" w:hAnsi="Times New Roman" w:cs="Times New Roman"/>
          <w:color w:val="1C1D1E"/>
          <w:sz w:val="24"/>
          <w:szCs w:val="24"/>
          <w:highlight w:val="white"/>
        </w:rPr>
        <w:t>c</w:t>
      </w:r>
      <w:r>
        <w:rPr>
          <w:rFonts w:ascii="Times New Roman" w:eastAsia="Times New Roman" w:hAnsi="Times New Roman" w:cs="Times New Roman"/>
          <w:color w:val="2E2E2E"/>
          <w:sz w:val="24"/>
          <w:szCs w:val="24"/>
        </w:rPr>
        <w:t>an be increasingly labor-intensive and time-consuming (</w:t>
      </w:r>
      <w:r>
        <w:rPr>
          <w:rFonts w:ascii="Times New Roman" w:eastAsia="Times New Roman" w:hAnsi="Times New Roman" w:cs="Times New Roman"/>
          <w:sz w:val="24"/>
          <w:szCs w:val="24"/>
        </w:rPr>
        <w:t>Siddique &amp; Mejia, 2017)</w:t>
      </w:r>
      <w:r>
        <w:rPr>
          <w:rFonts w:ascii="Times New Roman" w:eastAsia="Times New Roman" w:hAnsi="Times New Roman" w:cs="Times New Roman"/>
          <w:color w:val="2E2E2E"/>
          <w:sz w:val="24"/>
          <w:szCs w:val="24"/>
        </w:rPr>
        <w:t xml:space="preserve">. </w:t>
      </w:r>
      <w:r>
        <w:rPr>
          <w:rFonts w:ascii="Times New Roman" w:eastAsia="Times New Roman" w:hAnsi="Times New Roman" w:cs="Times New Roman"/>
          <w:color w:val="1C1D1E"/>
          <w:sz w:val="24"/>
          <w:szCs w:val="24"/>
          <w:highlight w:val="white"/>
        </w:rPr>
        <w:t xml:space="preserve">Automatic calibration relies on systematic search approaches to find the best parameter values based on predefined </w:t>
      </w:r>
      <w:r>
        <w:rPr>
          <w:rFonts w:ascii="Times New Roman" w:eastAsia="Times New Roman" w:hAnsi="Times New Roman" w:cs="Times New Roman"/>
          <w:color w:val="1C1D1E"/>
          <w:sz w:val="24"/>
          <w:szCs w:val="24"/>
          <w:highlight w:val="white"/>
        </w:rPr>
        <w:lastRenderedPageBreak/>
        <w:t>single- and/or multi-objective functions (Kamali et al., 2013)</w:t>
      </w:r>
      <w:r>
        <w:rPr>
          <w:rFonts w:ascii="Times New Roman" w:eastAsia="Times New Roman" w:hAnsi="Times New Roman" w:cs="Times New Roman"/>
          <w:sz w:val="24"/>
          <w:szCs w:val="24"/>
        </w:rPr>
        <w:t xml:space="preserve">. Recently, Gou et al. (2020) developed an automatic calibration framework that combines sensitivity analysis and surrogate-based optimization for calibrating catchment-specific hydrologic model parameters. </w:t>
      </w:r>
      <w:r w:rsidR="000E1D3C">
        <w:rPr>
          <w:rFonts w:ascii="Times New Roman" w:eastAsia="Times New Roman" w:hAnsi="Times New Roman" w:cs="Times New Roman"/>
          <w:sz w:val="24"/>
          <w:szCs w:val="24"/>
        </w:rPr>
        <w:t xml:space="preserve">Surrogate-based methods are typically limited to cases with fewer model parameters because training a surrogate model can be computationally </w:t>
      </w:r>
      <w:del w:id="8" w:author="Seiyon Lee" w:date="2021-11-22T18:14:00Z">
        <w:r w:rsidR="000E1D3C" w:rsidDel="00524328">
          <w:rPr>
            <w:rFonts w:ascii="Times New Roman" w:eastAsia="Times New Roman" w:hAnsi="Times New Roman" w:cs="Times New Roman"/>
            <w:sz w:val="24"/>
            <w:szCs w:val="24"/>
          </w:rPr>
          <w:delText xml:space="preserve">prohibited </w:delText>
        </w:r>
      </w:del>
      <w:ins w:id="9" w:author="Seiyon Lee" w:date="2021-11-22T18:14:00Z">
        <w:r w:rsidR="00524328">
          <w:rPr>
            <w:rFonts w:ascii="Times New Roman" w:eastAsia="Times New Roman" w:hAnsi="Times New Roman" w:cs="Times New Roman"/>
            <w:sz w:val="24"/>
            <w:szCs w:val="24"/>
          </w:rPr>
          <w:t>prohibitive</w:t>
        </w:r>
        <w:r w:rsidR="00524328">
          <w:rPr>
            <w:rFonts w:ascii="Times New Roman" w:eastAsia="Times New Roman" w:hAnsi="Times New Roman" w:cs="Times New Roman"/>
            <w:sz w:val="24"/>
            <w:szCs w:val="24"/>
          </w:rPr>
          <w:t xml:space="preserve"> </w:t>
        </w:r>
      </w:ins>
      <w:r w:rsidR="000E1D3C">
        <w:rPr>
          <w:rFonts w:ascii="Times New Roman" w:eastAsia="Times New Roman" w:hAnsi="Times New Roman" w:cs="Times New Roman"/>
          <w:sz w:val="24"/>
          <w:szCs w:val="24"/>
        </w:rPr>
        <w:t>in high-dimensional settings. Hence, surrogate-based approaches</w:t>
      </w:r>
      <w:r>
        <w:rPr>
          <w:rFonts w:ascii="Times New Roman" w:eastAsia="Times New Roman" w:hAnsi="Times New Roman" w:cs="Times New Roman"/>
          <w:sz w:val="24"/>
          <w:szCs w:val="24"/>
        </w:rPr>
        <w:t xml:space="preserve"> typically neglect the high dimensionality of hydrologic models or are computationally impractical because they require too many model runs and/or too much computational resources. Therefore, </w:t>
      </w:r>
      <w:del w:id="10" w:author="Seiyon Lee" w:date="2021-11-22T18:15:00Z">
        <w:r w:rsidDel="00524328">
          <w:rPr>
            <w:rFonts w:ascii="Times New Roman" w:eastAsia="Times New Roman" w:hAnsi="Times New Roman" w:cs="Times New Roman"/>
            <w:sz w:val="24"/>
            <w:szCs w:val="24"/>
          </w:rPr>
          <w:delText>they are not very efficient</w:delText>
        </w:r>
      </w:del>
      <w:ins w:id="11" w:author="Seiyon Lee" w:date="2021-11-22T18:15:00Z">
        <w:r w:rsidR="00524328">
          <w:rPr>
            <w:rFonts w:ascii="Times New Roman" w:eastAsia="Times New Roman" w:hAnsi="Times New Roman" w:cs="Times New Roman"/>
            <w:sz w:val="24"/>
            <w:szCs w:val="24"/>
          </w:rPr>
          <w:t>surrogate-based methods may be inappropriate</w:t>
        </w:r>
      </w:ins>
      <w:r>
        <w:rPr>
          <w:rFonts w:ascii="Times New Roman" w:eastAsia="Times New Roman" w:hAnsi="Times New Roman" w:cs="Times New Roman"/>
          <w:sz w:val="24"/>
          <w:szCs w:val="24"/>
        </w:rPr>
        <w:t xml:space="preserve"> for estimating </w:t>
      </w:r>
      <w:r w:rsidR="000E1D3C">
        <w:rPr>
          <w:rFonts w:ascii="Times New Roman" w:eastAsia="Times New Roman" w:hAnsi="Times New Roman" w:cs="Times New Roman"/>
          <w:sz w:val="24"/>
          <w:szCs w:val="24"/>
        </w:rPr>
        <w:t xml:space="preserve">a large set of </w:t>
      </w:r>
      <w:r>
        <w:rPr>
          <w:rFonts w:ascii="Times New Roman" w:eastAsia="Times New Roman" w:hAnsi="Times New Roman" w:cs="Times New Roman"/>
          <w:sz w:val="24"/>
          <w:szCs w:val="24"/>
        </w:rPr>
        <w:t>distributed parameters in fine-scale hydrologic modeling.</w:t>
      </w:r>
    </w:p>
    <w:p w14:paraId="21EF5170" w14:textId="42291B80" w:rsidR="00EF1BBF" w:rsidRDefault="002167F9">
      <w:pPr>
        <w:ind w:firstLine="720"/>
        <w:jc w:val="both"/>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rPr>
        <w:t>Bayesian calibration of hydrologic model</w:t>
      </w:r>
      <w:r w:rsidR="000E1D3C">
        <w:rPr>
          <w:rFonts w:ascii="Times New Roman" w:eastAsia="Times New Roman" w:hAnsi="Times New Roman" w:cs="Times New Roman"/>
          <w:sz w:val="24"/>
          <w:szCs w:val="24"/>
        </w:rPr>
        <w:t>s have</w:t>
      </w:r>
      <w:r>
        <w:rPr>
          <w:rFonts w:ascii="Times New Roman" w:eastAsia="Times New Roman" w:hAnsi="Times New Roman" w:cs="Times New Roman"/>
          <w:sz w:val="24"/>
          <w:szCs w:val="24"/>
        </w:rPr>
        <w:t xml:space="preserve"> become increasingly popular (Jeremiah et al., 2011; Shafii et al., 2015; Su et al., 2018; Zhu et al., 2018; </w:t>
      </w:r>
      <w:hyperlink r:id="rId12">
        <w:r>
          <w:rPr>
            <w:rFonts w:ascii="Times New Roman" w:eastAsia="Times New Roman" w:hAnsi="Times New Roman" w:cs="Times New Roman"/>
            <w:color w:val="000000"/>
            <w:sz w:val="24"/>
            <w:szCs w:val="24"/>
          </w:rPr>
          <w:t>Hsu et al., 2009; Kavetski et al., 2018; Raje &amp; Krishnan, 2012; Razavi &amp; Tolson, 2013)</w:t>
        </w:r>
      </w:hyperlink>
      <w:r>
        <w:rPr>
          <w:rFonts w:ascii="Times New Roman" w:eastAsia="Times New Roman" w:hAnsi="Times New Roman" w:cs="Times New Roman"/>
          <w:sz w:val="24"/>
          <w:szCs w:val="24"/>
        </w:rPr>
        <w:t>. For example, Jeremiah et al. (2011) calibrate</w:t>
      </w:r>
      <w:r w:rsidR="00C9334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conceptual water balance model by approximating the model parameters’ posterior distribution using adaptive Metropolis Markov chain Monte Carlo (MCMC) samplers and sequential Monte Carlo methods. </w:t>
      </w:r>
      <w:r>
        <w:rPr>
          <w:rFonts w:ascii="Times New Roman" w:eastAsia="Times New Roman" w:hAnsi="Times New Roman" w:cs="Times New Roman"/>
          <w:sz w:val="24"/>
          <w:szCs w:val="24"/>
          <w:shd w:val="clear" w:color="auto" w:fill="FCFCFC"/>
        </w:rPr>
        <w:t>Su et al. (2018) use</w:t>
      </w:r>
      <w:r w:rsidR="000E1D3C">
        <w:rPr>
          <w:rFonts w:ascii="Times New Roman" w:eastAsia="Times New Roman" w:hAnsi="Times New Roman" w:cs="Times New Roman"/>
          <w:sz w:val="24"/>
          <w:szCs w:val="24"/>
          <w:shd w:val="clear" w:color="auto" w:fill="FCFCFC"/>
        </w:rPr>
        <w:t>s</w:t>
      </w:r>
      <w:r>
        <w:rPr>
          <w:rFonts w:ascii="Times New Roman" w:eastAsia="Times New Roman" w:hAnsi="Times New Roman" w:cs="Times New Roman"/>
          <w:sz w:val="24"/>
          <w:szCs w:val="24"/>
          <w:shd w:val="clear" w:color="auto" w:fill="FCFCFC"/>
        </w:rPr>
        <w:t xml:space="preserve"> a Bayesian hierarchical model to calibrate the Priestly–Taylor Jet Propulsion Laboratory (PT-JPL) model using observed evapotranspiration measurements. Given the shorter single model run times, the hierarchical model is fit using </w:t>
      </w:r>
      <w:ins w:id="12" w:author="Seiyon Lee" w:date="2021-11-22T18:16:00Z">
        <w:r w:rsidR="00524328">
          <w:rPr>
            <w:rFonts w:ascii="Times New Roman" w:eastAsia="Times New Roman" w:hAnsi="Times New Roman" w:cs="Times New Roman"/>
            <w:sz w:val="24"/>
            <w:szCs w:val="24"/>
            <w:shd w:val="clear" w:color="auto" w:fill="FCFCFC"/>
          </w:rPr>
          <w:t xml:space="preserve">the </w:t>
        </w:r>
      </w:ins>
      <w:r>
        <w:rPr>
          <w:rFonts w:ascii="Times New Roman" w:eastAsia="Times New Roman" w:hAnsi="Times New Roman" w:cs="Times New Roman"/>
          <w:sz w:val="24"/>
          <w:szCs w:val="24"/>
          <w:shd w:val="clear" w:color="auto" w:fill="FCFCFC"/>
        </w:rPr>
        <w:t>Differential Evolution Markov Chain, a population MCMC algorithm. Zhu et al. (2018) calibrate</w:t>
      </w:r>
      <w:r w:rsidR="00C93344">
        <w:rPr>
          <w:rFonts w:ascii="Times New Roman" w:eastAsia="Times New Roman" w:hAnsi="Times New Roman" w:cs="Times New Roman"/>
          <w:sz w:val="24"/>
          <w:szCs w:val="24"/>
          <w:shd w:val="clear" w:color="auto" w:fill="FCFCFC"/>
        </w:rPr>
        <w:t>s</w:t>
      </w:r>
      <w:r>
        <w:rPr>
          <w:rFonts w:ascii="Times New Roman" w:eastAsia="Times New Roman" w:hAnsi="Times New Roman" w:cs="Times New Roman"/>
          <w:sz w:val="24"/>
          <w:szCs w:val="24"/>
          <w:shd w:val="clear" w:color="auto" w:fill="FCFCFC"/>
        </w:rPr>
        <w:t xml:space="preserve"> eight parameters-conceptual water balance model </w:t>
      </w:r>
      <w:r>
        <w:rPr>
          <w:rFonts w:ascii="Times New Roman" w:eastAsia="Times New Roman" w:hAnsi="Times New Roman" w:cs="Times New Roman"/>
          <w:sz w:val="24"/>
          <w:szCs w:val="24"/>
          <w:highlight w:val="white"/>
        </w:rPr>
        <w:t xml:space="preserve">using a Particle Evolution Metropolis Sequential Monte Carlo (PEM-SMC). The PEM-SMC algorithm evaluates the water balance model 2000 times sequentially, which may be computationally prohibitive for distributed hydrologic models with longer run times. </w:t>
      </w:r>
      <w:r>
        <w:rPr>
          <w:rFonts w:ascii="Times New Roman" w:eastAsia="Times New Roman" w:hAnsi="Times New Roman" w:cs="Times New Roman"/>
          <w:sz w:val="24"/>
          <w:szCs w:val="24"/>
          <w:shd w:val="clear" w:color="auto" w:fill="FCFCFC"/>
        </w:rPr>
        <w:t xml:space="preserve">These studies break important new ground, but focus on calibrating </w:t>
      </w:r>
      <w:r w:rsidR="003767BC">
        <w:rPr>
          <w:rFonts w:ascii="Times New Roman" w:eastAsia="Times New Roman" w:hAnsi="Times New Roman" w:cs="Times New Roman"/>
          <w:sz w:val="24"/>
          <w:szCs w:val="24"/>
          <w:shd w:val="clear" w:color="auto" w:fill="FCFCFC"/>
        </w:rPr>
        <w:t>(</w:t>
      </w:r>
      <w:r w:rsidR="000E1D3C">
        <w:rPr>
          <w:rFonts w:ascii="Times New Roman" w:eastAsia="Times New Roman" w:hAnsi="Times New Roman" w:cs="Times New Roman"/>
          <w:sz w:val="24"/>
          <w:szCs w:val="24"/>
          <w:shd w:val="clear" w:color="auto" w:fill="FCFCFC"/>
        </w:rPr>
        <w:t>1</w:t>
      </w:r>
      <w:r>
        <w:rPr>
          <w:rFonts w:ascii="Times New Roman" w:eastAsia="Times New Roman" w:hAnsi="Times New Roman" w:cs="Times New Roman"/>
          <w:sz w:val="24"/>
          <w:szCs w:val="24"/>
          <w:shd w:val="clear" w:color="auto" w:fill="FCFCFC"/>
        </w:rPr>
        <w:t>) lumped hydrological model</w:t>
      </w:r>
      <w:r w:rsidR="000E1D3C">
        <w:rPr>
          <w:rFonts w:ascii="Times New Roman" w:eastAsia="Times New Roman" w:hAnsi="Times New Roman" w:cs="Times New Roman"/>
          <w:sz w:val="24"/>
          <w:szCs w:val="24"/>
          <w:shd w:val="clear" w:color="auto" w:fill="FCFCFC"/>
        </w:rPr>
        <w:t>;</w:t>
      </w:r>
      <w:r>
        <w:rPr>
          <w:rFonts w:ascii="Times New Roman" w:eastAsia="Times New Roman" w:hAnsi="Times New Roman" w:cs="Times New Roman"/>
          <w:sz w:val="24"/>
          <w:szCs w:val="24"/>
          <w:shd w:val="clear" w:color="auto" w:fill="FCFCFC"/>
        </w:rPr>
        <w:t xml:space="preserve"> </w:t>
      </w:r>
      <w:r w:rsidR="003767BC">
        <w:rPr>
          <w:rFonts w:ascii="Times New Roman" w:eastAsia="Times New Roman" w:hAnsi="Times New Roman" w:cs="Times New Roman"/>
          <w:sz w:val="24"/>
          <w:szCs w:val="24"/>
          <w:shd w:val="clear" w:color="auto" w:fill="FCFCFC"/>
        </w:rPr>
        <w:t>(</w:t>
      </w:r>
      <w:r w:rsidR="000E1D3C">
        <w:rPr>
          <w:rFonts w:ascii="Times New Roman" w:eastAsia="Times New Roman" w:hAnsi="Times New Roman" w:cs="Times New Roman"/>
          <w:sz w:val="24"/>
          <w:szCs w:val="24"/>
          <w:shd w:val="clear" w:color="auto" w:fill="FCFCFC"/>
        </w:rPr>
        <w:t>2</w:t>
      </w:r>
      <w:r>
        <w:rPr>
          <w:rFonts w:ascii="Times New Roman" w:eastAsia="Times New Roman" w:hAnsi="Times New Roman" w:cs="Times New Roman"/>
          <w:sz w:val="24"/>
          <w:szCs w:val="24"/>
          <w:shd w:val="clear" w:color="auto" w:fill="FCFCFC"/>
        </w:rPr>
        <w:t>) limited model parameters</w:t>
      </w:r>
      <w:r w:rsidR="000E1D3C">
        <w:rPr>
          <w:rFonts w:ascii="Times New Roman" w:eastAsia="Times New Roman" w:hAnsi="Times New Roman" w:cs="Times New Roman"/>
          <w:sz w:val="24"/>
          <w:szCs w:val="24"/>
          <w:shd w:val="clear" w:color="auto" w:fill="FCFCFC"/>
        </w:rPr>
        <w:t>;</w:t>
      </w:r>
      <w:r>
        <w:rPr>
          <w:rFonts w:ascii="Times New Roman" w:eastAsia="Times New Roman" w:hAnsi="Times New Roman" w:cs="Times New Roman"/>
          <w:sz w:val="24"/>
          <w:szCs w:val="24"/>
          <w:shd w:val="clear" w:color="auto" w:fill="FCFCFC"/>
        </w:rPr>
        <w:t xml:space="preserve"> </w:t>
      </w:r>
      <w:r w:rsidR="003767BC">
        <w:rPr>
          <w:rFonts w:ascii="Times New Roman" w:eastAsia="Times New Roman" w:hAnsi="Times New Roman" w:cs="Times New Roman"/>
          <w:sz w:val="24"/>
          <w:szCs w:val="24"/>
          <w:shd w:val="clear" w:color="auto" w:fill="FCFCFC"/>
        </w:rPr>
        <w:t>(</w:t>
      </w:r>
      <w:r w:rsidR="000E1D3C">
        <w:rPr>
          <w:rFonts w:ascii="Times New Roman" w:eastAsia="Times New Roman" w:hAnsi="Times New Roman" w:cs="Times New Roman"/>
          <w:sz w:val="24"/>
          <w:szCs w:val="24"/>
          <w:shd w:val="clear" w:color="auto" w:fill="FCFCFC"/>
        </w:rPr>
        <w:t>3</w:t>
      </w:r>
      <w:r>
        <w:rPr>
          <w:rFonts w:ascii="Times New Roman" w:eastAsia="Times New Roman" w:hAnsi="Times New Roman" w:cs="Times New Roman"/>
          <w:sz w:val="24"/>
          <w:szCs w:val="24"/>
          <w:shd w:val="clear" w:color="auto" w:fill="FCFCFC"/>
        </w:rPr>
        <w:t>) low-</w:t>
      </w:r>
      <w:r w:rsidR="00C93344">
        <w:rPr>
          <w:rFonts w:ascii="Times New Roman" w:eastAsia="Times New Roman" w:hAnsi="Times New Roman" w:cs="Times New Roman"/>
          <w:sz w:val="24"/>
          <w:szCs w:val="24"/>
          <w:shd w:val="clear" w:color="auto" w:fill="FCFCFC"/>
        </w:rPr>
        <w:t>to-</w:t>
      </w:r>
      <w:r>
        <w:rPr>
          <w:rFonts w:ascii="Times New Roman" w:eastAsia="Times New Roman" w:hAnsi="Times New Roman" w:cs="Times New Roman"/>
          <w:sz w:val="24"/>
          <w:szCs w:val="24"/>
          <w:shd w:val="clear" w:color="auto" w:fill="FCFCFC"/>
        </w:rPr>
        <w:t>moderate flow threshold</w:t>
      </w:r>
      <w:r w:rsidR="000E1D3C">
        <w:rPr>
          <w:rFonts w:ascii="Times New Roman" w:eastAsia="Times New Roman" w:hAnsi="Times New Roman" w:cs="Times New Roman"/>
          <w:sz w:val="24"/>
          <w:szCs w:val="24"/>
          <w:shd w:val="clear" w:color="auto" w:fill="FCFCFC"/>
        </w:rPr>
        <w:t>;</w:t>
      </w:r>
      <w:r>
        <w:rPr>
          <w:rFonts w:ascii="Times New Roman" w:eastAsia="Times New Roman" w:hAnsi="Times New Roman" w:cs="Times New Roman"/>
          <w:sz w:val="24"/>
          <w:szCs w:val="24"/>
          <w:shd w:val="clear" w:color="auto" w:fill="FCFCFC"/>
        </w:rPr>
        <w:t xml:space="preserve"> and </w:t>
      </w:r>
      <w:r w:rsidR="003767BC">
        <w:rPr>
          <w:rFonts w:ascii="Times New Roman" w:eastAsia="Times New Roman" w:hAnsi="Times New Roman" w:cs="Times New Roman"/>
          <w:sz w:val="24"/>
          <w:szCs w:val="24"/>
          <w:shd w:val="clear" w:color="auto" w:fill="FCFCFC"/>
        </w:rPr>
        <w:t>(</w:t>
      </w:r>
      <w:r w:rsidR="000E1D3C">
        <w:rPr>
          <w:rFonts w:ascii="Times New Roman" w:eastAsia="Times New Roman" w:hAnsi="Times New Roman" w:cs="Times New Roman"/>
          <w:sz w:val="24"/>
          <w:szCs w:val="24"/>
          <w:shd w:val="clear" w:color="auto" w:fill="FCFCFC"/>
        </w:rPr>
        <w:t>4</w:t>
      </w:r>
      <w:r>
        <w:rPr>
          <w:rFonts w:ascii="Times New Roman" w:eastAsia="Times New Roman" w:hAnsi="Times New Roman" w:cs="Times New Roman"/>
          <w:sz w:val="24"/>
          <w:szCs w:val="24"/>
          <w:shd w:val="clear" w:color="auto" w:fill="FCFCFC"/>
        </w:rPr>
        <w:t xml:space="preserve">) relatively small basin. However, the computational requirement can be exponentially higher in the context of fully distributed hydrological modeling over the large basin and with a large number of sensitive parameters. </w:t>
      </w:r>
    </w:p>
    <w:p w14:paraId="7513EE7B" w14:textId="1EA187CF"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expand on previous studies and demonstrate </w:t>
      </w:r>
      <w:r w:rsidR="000E1D3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Bayesian model calibration framework by</w:t>
      </w:r>
      <w:r w:rsidR="000E1D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E1D3C">
        <w:rPr>
          <w:rFonts w:ascii="Times New Roman" w:eastAsia="Times New Roman" w:hAnsi="Times New Roman" w:cs="Times New Roman"/>
          <w:sz w:val="24"/>
          <w:szCs w:val="24"/>
        </w:rPr>
        <w:t>(1</w:t>
      </w:r>
      <w:r>
        <w:rPr>
          <w:rFonts w:ascii="Times New Roman" w:eastAsia="Times New Roman" w:hAnsi="Times New Roman" w:cs="Times New Roman"/>
          <w:sz w:val="24"/>
          <w:szCs w:val="24"/>
        </w:rPr>
        <w:t>) considering a computationally expensive distributed hydrologic model</w:t>
      </w:r>
      <w:ins w:id="13" w:author="Seiyon Lee" w:date="2021-11-22T17:48:00Z">
        <w:r w:rsidR="008161A9">
          <w:rPr>
            <w:rFonts w:ascii="Times New Roman" w:eastAsia="Times New Roman" w:hAnsi="Times New Roman" w:cs="Times New Roman"/>
            <w:sz w:val="24"/>
            <w:szCs w:val="24"/>
          </w:rPr>
          <w:t xml:space="preserve"> and extreme </w:t>
        </w:r>
        <w:r w:rsidR="00713C58">
          <w:rPr>
            <w:rFonts w:ascii="Times New Roman" w:eastAsia="Times New Roman" w:hAnsi="Times New Roman" w:cs="Times New Roman"/>
            <w:sz w:val="24"/>
            <w:szCs w:val="24"/>
          </w:rPr>
          <w:t>streamflow events</w:t>
        </w:r>
      </w:ins>
      <w:r w:rsidR="000E1D3C">
        <w:rPr>
          <w:rFonts w:ascii="Times New Roman" w:eastAsia="Times New Roman" w:hAnsi="Times New Roman" w:cs="Times New Roman"/>
          <w:sz w:val="24"/>
          <w:szCs w:val="24"/>
        </w:rPr>
        <w:t>; (2</w:t>
      </w:r>
      <w:r>
        <w:rPr>
          <w:rFonts w:ascii="Times New Roman" w:eastAsia="Times New Roman" w:hAnsi="Times New Roman" w:cs="Times New Roman"/>
          <w:sz w:val="24"/>
          <w:szCs w:val="24"/>
        </w:rPr>
        <w:t>) taking advantage of the massive parallelization afforded by modern high-performance computing systems</w:t>
      </w:r>
      <w:r w:rsidR="000E1D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E1D3C">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characterizing model parametric uncertainty, and </w:t>
      </w:r>
      <w:r w:rsidR="000E1D3C">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assessing the impacts of uncertainty characterization on flood hazards and risk estimates. </w:t>
      </w:r>
    </w:p>
    <w:p w14:paraId="18B0D8C0" w14:textId="77777777" w:rsidR="00EF1BBF" w:rsidRDefault="00EF1BBF">
      <w:pPr>
        <w:ind w:firstLine="720"/>
        <w:jc w:val="both"/>
        <w:rPr>
          <w:rFonts w:ascii="Times New Roman" w:eastAsia="Times New Roman" w:hAnsi="Times New Roman" w:cs="Times New Roman"/>
          <w:sz w:val="24"/>
          <w:szCs w:val="24"/>
        </w:rPr>
      </w:pPr>
    </w:p>
    <w:p w14:paraId="5377FF29" w14:textId="77777777" w:rsidR="00EF1BBF" w:rsidRDefault="002167F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Bayesian Model Calibration </w:t>
      </w:r>
    </w:p>
    <w:p w14:paraId="2787B514" w14:textId="261D5C3B" w:rsidR="00EF1BBF" w:rsidRDefault="002167F9" w:rsidP="00411F1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model calibration, the objective is two-fold: (1) infer the input parameters (i.e. point estimates); and (2) quantify the uncertainty underlying the estimated input parameters (i.e. interval estimates). Other sources of uncertainty such as model-observation discrepancy (Kennedy and O’Hagan, 2001; Bayarri et al., 2007; Brynjarsdottir and O’Hagan, 2014) and measurement errors may directly influence parameter estimation. The Bayesian model calibration framework (Kennedy and O’Hagan, 2001) facilitates both parameter estimation and uncertainty quantification while also accounting for external sources of uncertainty (</w:t>
      </w:r>
      <w:r w:rsidR="00F34AF7">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discrepancy and measurement </w:t>
      </w:r>
      <w:r>
        <w:rPr>
          <w:rFonts w:ascii="Times New Roman" w:eastAsia="Times New Roman" w:hAnsi="Times New Roman" w:cs="Times New Roman"/>
          <w:sz w:val="24"/>
          <w:szCs w:val="24"/>
        </w:rPr>
        <w:lastRenderedPageBreak/>
        <w:t>errors). For each model parameter, we specify prior distributions based on expert knowledge and then update the priors by comparing the model runs to the observed data. The update proceeds by placing more weight on the parameter sets whose corresponding model runs align with the observ</w:t>
      </w:r>
      <w:del w:id="14" w:author="Seiyon Lee" w:date="2021-11-22T18:17:00Z">
        <w:r w:rsidDel="00524328">
          <w:rPr>
            <w:rFonts w:ascii="Times New Roman" w:eastAsia="Times New Roman" w:hAnsi="Times New Roman" w:cs="Times New Roman"/>
            <w:sz w:val="24"/>
            <w:szCs w:val="24"/>
          </w:rPr>
          <w:delText>ed data</w:delText>
        </w:r>
      </w:del>
      <w:ins w:id="15" w:author="Seiyon Lee" w:date="2021-11-22T18:17:00Z">
        <w:r w:rsidR="00524328">
          <w:rPr>
            <w:rFonts w:ascii="Times New Roman" w:eastAsia="Times New Roman" w:hAnsi="Times New Roman" w:cs="Times New Roman"/>
            <w:sz w:val="24"/>
            <w:szCs w:val="24"/>
          </w:rPr>
          <w:t>ations</w:t>
        </w:r>
      </w:ins>
      <w:r>
        <w:rPr>
          <w:rFonts w:ascii="Times New Roman" w:eastAsia="Times New Roman" w:hAnsi="Times New Roman" w:cs="Times New Roman"/>
          <w:sz w:val="24"/>
          <w:szCs w:val="24"/>
        </w:rPr>
        <w:t xml:space="preserve">. The resulting posterior (updated) distribution naturally provides both point and interval estimates of the model parameters in light of the newly acquired data. The posterior distribution </w:t>
      </w:r>
      <m:oMath>
        <m:r>
          <w:rPr>
            <w:rFonts w:ascii="Cambria Math" w:hAnsi="Cambria Math"/>
          </w:rPr>
          <m:t>π</m:t>
        </m:r>
        <m:r>
          <m:rPr>
            <m:sty m:val="bi"/>
          </m:rPr>
          <w:rPr>
            <w:rFonts w:ascii="Times New Roman" w:eastAsia="Times New Roman" w:hAnsi="Times New Roman" w:cs="Times New Roman"/>
            <w:sz w:val="24"/>
            <w:szCs w:val="24"/>
          </w:rPr>
          <m:t xml:space="preserve">(θ, </m:t>
        </m:r>
        <m:sSup>
          <m:sSupPr>
            <m:ctrlPr>
              <w:rPr>
                <w:rFonts w:ascii="Times New Roman" w:eastAsia="Times New Roman" w:hAnsi="Times New Roman" w:cs="Times New Roman"/>
                <w:b/>
                <w:sz w:val="24"/>
                <w:szCs w:val="24"/>
              </w:rPr>
            </m:ctrlPr>
          </m:sSupPr>
          <m:e>
            <m:r>
              <m:rPr>
                <m:sty m:val="bi"/>
              </m:rPr>
              <w:rPr>
                <w:rFonts w:ascii="Times New Roman" w:eastAsia="Times New Roman" w:hAnsi="Times New Roman" w:cs="Times New Roman"/>
                <w:sz w:val="24"/>
                <w:szCs w:val="24"/>
              </w:rPr>
              <m:t>σ</m:t>
            </m:r>
          </m:e>
          <m:sup>
            <m:r>
              <m:rPr>
                <m:sty m:val="bi"/>
              </m:rPr>
              <w:rPr>
                <w:rFonts w:ascii="Times New Roman" w:eastAsia="Times New Roman" w:hAnsi="Times New Roman" w:cs="Times New Roman"/>
                <w:sz w:val="24"/>
                <w:szCs w:val="24"/>
              </w:rPr>
              <m:t>2</m:t>
            </m:r>
          </m:sup>
        </m:sSup>
        <m:r>
          <m:rPr>
            <m:sty m:val="bi"/>
          </m:rPr>
          <w:rPr>
            <w:rFonts w:ascii="Times New Roman" w:eastAsia="Times New Roman" w:hAnsi="Times New Roman" w:cs="Times New Roman"/>
            <w:sz w:val="24"/>
            <w:szCs w:val="24"/>
          </w:rPr>
          <m:t>, δ| Z</m:t>
        </m:r>
      </m:oMath>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is defined as:</w:t>
      </w:r>
    </w:p>
    <w:p w14:paraId="0C6B0FB0" w14:textId="63336CB3" w:rsidR="00EF1BBF" w:rsidRPr="00411F10" w:rsidRDefault="002167F9" w:rsidP="00411F10">
      <w:pPr>
        <w:jc w:val="center"/>
        <w:rPr>
          <w:rFonts w:ascii="Times New Roman" w:eastAsia="Times New Roman" w:hAnsi="Times New Roman" w:cs="Times New Roman"/>
          <w:b/>
          <w:sz w:val="24"/>
          <w:szCs w:val="24"/>
        </w:rPr>
      </w:pPr>
      <m:oMath>
        <m:r>
          <w:rPr>
            <w:rFonts w:ascii="Cambria Math" w:hAnsi="Cambria Math"/>
          </w:rPr>
          <m:t>π</m:t>
        </m:r>
        <m:r>
          <m:rPr>
            <m:sty m:val="bi"/>
          </m:rPr>
          <w:rPr>
            <w:rFonts w:ascii="Times New Roman" w:eastAsia="Times New Roman" w:hAnsi="Times New Roman" w:cs="Times New Roman"/>
            <w:sz w:val="24"/>
            <w:szCs w:val="24"/>
          </w:rPr>
          <m:t xml:space="preserve">(θ, </m:t>
        </m:r>
        <m:sSup>
          <m:sSupPr>
            <m:ctrlPr>
              <w:rPr>
                <w:rFonts w:ascii="Times New Roman" w:eastAsia="Times New Roman" w:hAnsi="Times New Roman" w:cs="Times New Roman"/>
                <w:b/>
                <w:sz w:val="24"/>
                <w:szCs w:val="24"/>
              </w:rPr>
            </m:ctrlPr>
          </m:sSupPr>
          <m:e>
            <m:r>
              <m:rPr>
                <m:sty m:val="bi"/>
              </m:rPr>
              <w:rPr>
                <w:rFonts w:ascii="Times New Roman" w:eastAsia="Times New Roman" w:hAnsi="Times New Roman" w:cs="Times New Roman"/>
                <w:sz w:val="24"/>
                <w:szCs w:val="24"/>
              </w:rPr>
              <m:t>σ</m:t>
            </m:r>
          </m:e>
          <m:sup>
            <m:r>
              <m:rPr>
                <m:sty m:val="bi"/>
              </m:rPr>
              <w:rPr>
                <w:rFonts w:ascii="Times New Roman" w:eastAsia="Times New Roman" w:hAnsi="Times New Roman" w:cs="Times New Roman"/>
                <w:sz w:val="24"/>
                <w:szCs w:val="24"/>
              </w:rPr>
              <m:t>2</m:t>
            </m:r>
          </m:sup>
        </m:sSup>
        <m:r>
          <m:rPr>
            <m:sty m:val="bi"/>
          </m:rPr>
          <w:rPr>
            <w:rFonts w:ascii="Times New Roman" w:eastAsia="Times New Roman" w:hAnsi="Times New Roman" w:cs="Times New Roman"/>
            <w:sz w:val="24"/>
            <w:szCs w:val="24"/>
          </w:rPr>
          <m:t xml:space="preserve">, δ| Z)∝p(Z|θ, </m:t>
        </m:r>
        <m:sSup>
          <m:sSupPr>
            <m:ctrlPr>
              <w:rPr>
                <w:rFonts w:ascii="Times New Roman" w:eastAsia="Times New Roman" w:hAnsi="Times New Roman" w:cs="Times New Roman"/>
                <w:b/>
                <w:sz w:val="24"/>
                <w:szCs w:val="24"/>
              </w:rPr>
            </m:ctrlPr>
          </m:sSupPr>
          <m:e>
            <m:r>
              <m:rPr>
                <m:sty m:val="bi"/>
              </m:rPr>
              <w:rPr>
                <w:rFonts w:ascii="Times New Roman" w:eastAsia="Times New Roman" w:hAnsi="Times New Roman" w:cs="Times New Roman"/>
                <w:sz w:val="24"/>
                <w:szCs w:val="24"/>
              </w:rPr>
              <m:t>σ</m:t>
            </m:r>
          </m:e>
          <m:sup>
            <m:r>
              <m:rPr>
                <m:sty m:val="bi"/>
              </m:rPr>
              <w:rPr>
                <w:rFonts w:ascii="Times New Roman" w:eastAsia="Times New Roman" w:hAnsi="Times New Roman" w:cs="Times New Roman"/>
                <w:sz w:val="24"/>
                <w:szCs w:val="24"/>
              </w:rPr>
              <m:t>2</m:t>
            </m:r>
          </m:sup>
        </m:sSup>
        <m:r>
          <m:rPr>
            <m:sty m:val="bi"/>
          </m:rPr>
          <w:rPr>
            <w:rFonts w:ascii="Times New Roman" w:eastAsia="Times New Roman" w:hAnsi="Times New Roman" w:cs="Times New Roman"/>
            <w:sz w:val="24"/>
            <w:szCs w:val="24"/>
          </w:rPr>
          <m:t>, δ) ×p(θ)×p(</m:t>
        </m:r>
        <m:sSup>
          <m:sSupPr>
            <m:ctrlPr>
              <w:rPr>
                <w:rFonts w:ascii="Times New Roman" w:eastAsia="Times New Roman" w:hAnsi="Times New Roman" w:cs="Times New Roman"/>
                <w:b/>
                <w:sz w:val="24"/>
                <w:szCs w:val="24"/>
              </w:rPr>
            </m:ctrlPr>
          </m:sSupPr>
          <m:e>
            <m:r>
              <m:rPr>
                <m:sty m:val="bi"/>
              </m:rPr>
              <w:rPr>
                <w:rFonts w:ascii="Times New Roman" w:eastAsia="Times New Roman" w:hAnsi="Times New Roman" w:cs="Times New Roman"/>
                <w:sz w:val="24"/>
                <w:szCs w:val="24"/>
              </w:rPr>
              <m:t>σ</m:t>
            </m:r>
          </m:e>
          <m:sup>
            <m:r>
              <m:rPr>
                <m:sty m:val="bi"/>
              </m:rPr>
              <w:rPr>
                <w:rFonts w:ascii="Times New Roman" w:eastAsia="Times New Roman" w:hAnsi="Times New Roman" w:cs="Times New Roman"/>
                <w:sz w:val="24"/>
                <w:szCs w:val="24"/>
              </w:rPr>
              <m:t>2</m:t>
            </m:r>
          </m:sup>
        </m:sSup>
        <m:r>
          <m:rPr>
            <m:sty m:val="bi"/>
          </m:rPr>
          <w:rPr>
            <w:rFonts w:ascii="Times New Roman" w:eastAsia="Times New Roman" w:hAnsi="Times New Roman" w:cs="Times New Roman"/>
            <w:sz w:val="24"/>
            <w:szCs w:val="24"/>
          </w:rPr>
          <m:t>)×p(δ)</m:t>
        </m:r>
      </m:oMath>
      <w:r>
        <w:rPr>
          <w:rFonts w:ascii="Times New Roman" w:eastAsia="Times New Roman" w:hAnsi="Times New Roman" w:cs="Times New Roman"/>
          <w:b/>
          <w:sz w:val="24"/>
          <w:szCs w:val="24"/>
        </w:rPr>
        <w:t>,</w:t>
      </w:r>
    </w:p>
    <w:p w14:paraId="02457C4D" w14:textId="37B78B01" w:rsidR="00EF1BBF" w:rsidRDefault="002167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hAnsi="Cambria Math"/>
          </w:rPr>
          <m:t xml:space="preserve">θ </m:t>
        </m:r>
      </m:oMath>
      <w:r>
        <w:rPr>
          <w:rFonts w:ascii="Times New Roman" w:eastAsia="Times New Roman" w:hAnsi="Times New Roman" w:cs="Times New Roman"/>
          <w:sz w:val="24"/>
          <w:szCs w:val="24"/>
        </w:rPr>
        <w:t xml:space="preserve">denotes the model parameters, </w:t>
      </w:r>
      <m:oMath>
        <m:sSup>
          <m:sSupPr>
            <m:ctrlPr>
              <w:rPr>
                <w:rFonts w:ascii="Times New Roman" w:eastAsia="Times New Roman" w:hAnsi="Times New Roman" w:cs="Times New Roman"/>
                <w:sz w:val="24"/>
                <w:szCs w:val="24"/>
              </w:rPr>
            </m:ctrlPr>
          </m:sSupPr>
          <m:e>
            <m:r>
              <w:rPr>
                <w:rFonts w:ascii="Cambria Math" w:hAnsi="Cambria Math"/>
              </w:rPr>
              <m:t>σ</m:t>
            </m:r>
          </m:e>
          <m:sup>
            <m:r>
              <w:rPr>
                <w:rFonts w:ascii="Times New Roman" w:eastAsia="Times New Roman" w:hAnsi="Times New Roman" w:cs="Times New Roman"/>
                <w:sz w:val="24"/>
                <w:szCs w:val="24"/>
              </w:rPr>
              <m:t>2</m:t>
            </m:r>
          </m:sup>
        </m:sSup>
      </m:oMath>
      <w:r w:rsidR="000E1D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the variance of the independent and identically distributed observational </w:t>
      </w:r>
      <w:r w:rsidR="000E1D3C">
        <w:rPr>
          <w:rFonts w:ascii="Times New Roman" w:eastAsia="Times New Roman" w:hAnsi="Times New Roman" w:cs="Times New Roman"/>
          <w:sz w:val="24"/>
          <w:szCs w:val="24"/>
        </w:rPr>
        <w:t>error, and</w:t>
      </w:r>
      <w:r>
        <w:rPr>
          <w:rFonts w:ascii="Times New Roman" w:eastAsia="Times New Roman" w:hAnsi="Times New Roman" w:cs="Times New Roman"/>
          <w:sz w:val="24"/>
          <w:szCs w:val="24"/>
        </w:rPr>
        <w:t xml:space="preserve"> </w:t>
      </w:r>
      <m:oMath>
        <m:r>
          <w:rPr>
            <w:rFonts w:ascii="Cambria Math" w:hAnsi="Cambria Math"/>
          </w:rPr>
          <m:t>δ</m:t>
        </m:r>
      </m:oMath>
      <w:r w:rsidR="000E1D3C">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is the discrepancy term. </w:t>
      </w:r>
    </w:p>
    <w:p w14:paraId="3EBE53A4" w14:textId="77E03453"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complex deterministic models, the posterior distribution may not be available in the closed form (Higdon et al., 2003; Kaipo et al., 2000); hence, we must approximate the posterior via sampling approaches such as Markov chain Monte Carlo (MCMC) or Sequential Monte Carlo. For the sampling approaches, there exists two major constraints: (1) walltime</w:t>
      </w:r>
      <w:ins w:id="16" w:author="Seiyon Lee" w:date="2021-11-22T18:18:00Z">
        <w:r w:rsidR="00524328">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for a single model evaluation; and (2) the number of model parameters to be calibrated. Markov chain Monte Carlo methods with the true model are sensible for models with short single model run times (less than three seconds) and many model parameters. Emulation-calibration approaches replace the hydrologic model with a faster surrogate model, or emulator, and then sample from the posterior distribution via MCMC. However, emulation-calibration methods tend to be limited to hydrologic models with few model parameters. Sequential Monte Carlo methods (SMC) (Lee et al. 2021, GA Tech paper, other SMC paper) provides a practical way to calibrate high dimensional models with a larger number of parameters. </w:t>
      </w:r>
    </w:p>
    <w:p w14:paraId="269B80DD" w14:textId="77777777" w:rsidR="00EF1BBF" w:rsidRDefault="00EF1BBF">
      <w:pPr>
        <w:ind w:firstLine="720"/>
        <w:jc w:val="both"/>
        <w:rPr>
          <w:rFonts w:ascii="Times New Roman" w:eastAsia="Times New Roman" w:hAnsi="Times New Roman" w:cs="Times New Roman"/>
          <w:sz w:val="24"/>
          <w:szCs w:val="24"/>
        </w:rPr>
      </w:pPr>
    </w:p>
    <w:p w14:paraId="36AB774D" w14:textId="77777777" w:rsidR="00EF1BBF" w:rsidRDefault="002167F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The Fast Model Calibrations (FaMoS) approach</w:t>
      </w:r>
    </w:p>
    <w:p w14:paraId="6B0C96B8" w14:textId="77777777"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Fa</w:t>
      </w:r>
      <w:r>
        <w:rPr>
          <w:rFonts w:ascii="Times New Roman" w:eastAsia="Times New Roman" w:hAnsi="Times New Roman" w:cs="Times New Roman"/>
          <w:sz w:val="24"/>
          <w:szCs w:val="24"/>
        </w:rPr>
        <w:t xml:space="preserve">st </w:t>
      </w:r>
      <w:r>
        <w:rPr>
          <w:rFonts w:ascii="Times New Roman" w:eastAsia="Times New Roman" w:hAnsi="Times New Roman" w:cs="Times New Roman"/>
          <w:b/>
          <w:sz w:val="24"/>
          <w:szCs w:val="24"/>
        </w:rPr>
        <w:t>M</w:t>
      </w:r>
      <w:r>
        <w:rPr>
          <w:rFonts w:ascii="Times New Roman" w:eastAsia="Times New Roman" w:hAnsi="Times New Roman" w:cs="Times New Roman"/>
          <w:sz w:val="24"/>
          <w:szCs w:val="24"/>
        </w:rPr>
        <w:t>odel Calibration</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(FaMoS) approach (Lee et al., 2020) approximates the posterior distribution of the model parameters using a series of sampling, reweighting, and re-sampling steps. The basic premise of sampling-importance resampling (Gordon et al. 1993) is to draw independent samples from the model parameters’ prior distribution and retain the parameter sets whose corresponding outputs closely resemble the actual observations. We choose the appropriate parameter sets using weights, typically based on a goodness-of-fit metric such as the log likelihood function. The parameter sets whose model outputs fit the observed data well are given larger weights and those that do not are assigned smaller weights. The (importance) weights </w:t>
      </w:r>
      <m:oMath>
        <m:r>
          <m:rPr>
            <m:sty m:val="bi"/>
          </m:rPr>
          <w:rPr>
            <w:rFonts w:ascii="Times New Roman" w:eastAsia="Times New Roman" w:hAnsi="Times New Roman" w:cs="Times New Roman"/>
            <w:sz w:val="24"/>
            <w:szCs w:val="24"/>
          </w:rPr>
          <m:t>w(θ)</m:t>
        </m:r>
      </m:oMath>
      <w:r>
        <w:rPr>
          <w:rFonts w:ascii="Times New Roman" w:eastAsia="Times New Roman" w:hAnsi="Times New Roman" w:cs="Times New Roman"/>
          <w:sz w:val="24"/>
          <w:szCs w:val="24"/>
        </w:rPr>
        <w:t>are defined as:</w:t>
      </w:r>
    </w:p>
    <w:p w14:paraId="5CFEF133" w14:textId="212761C5" w:rsidR="00EF1BBF" w:rsidRDefault="000E1D3C" w:rsidP="000E1D3C">
      <w:pPr>
        <w:jc w:val="center"/>
        <w:rPr>
          <w:rFonts w:ascii="Times New Roman" w:eastAsia="Times New Roman" w:hAnsi="Times New Roman" w:cs="Times New Roman"/>
          <w:sz w:val="24"/>
          <w:szCs w:val="24"/>
        </w:rPr>
      </w:pPr>
      <m:oMath>
        <m:r>
          <m:rPr>
            <m:sty m:val="bi"/>
          </m:rPr>
          <w:rPr>
            <w:rFonts w:ascii="Cambria Math" w:eastAsia="Times New Roman" w:hAnsi="Times New Roman" w:cs="Times New Roman"/>
            <w:sz w:val="24"/>
            <w:szCs w:val="24"/>
          </w:rPr>
          <m:t xml:space="preserve">                     </m:t>
        </m:r>
        <m:r>
          <m:rPr>
            <m:sty m:val="bi"/>
          </m:rPr>
          <w:rPr>
            <w:rFonts w:ascii="Times New Roman" w:eastAsia="Times New Roman" w:hAnsi="Times New Roman" w:cs="Times New Roman"/>
            <w:sz w:val="24"/>
            <w:szCs w:val="24"/>
          </w:rPr>
          <m:t>w(θ)=</m:t>
        </m:r>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f(θ)</m:t>
            </m:r>
          </m:num>
          <m:den>
            <m:r>
              <m:rPr>
                <m:sty m:val="bi"/>
              </m:rPr>
              <w:rPr>
                <w:rFonts w:ascii="Times New Roman" w:eastAsia="Times New Roman" w:hAnsi="Times New Roman" w:cs="Times New Roman"/>
                <w:sz w:val="24"/>
                <w:szCs w:val="24"/>
              </w:rPr>
              <m:t>q(θ)</m:t>
            </m:r>
          </m:den>
        </m:f>
        <m:r>
          <m:rPr>
            <m:sty m:val="bi"/>
          </m:rPr>
          <w:rPr>
            <w:rFonts w:ascii="Times New Roman" w:eastAsia="Times New Roman" w:hAnsi="Times New Roman" w:cs="Times New Roman"/>
            <w:sz w:val="24"/>
            <w:szCs w:val="24"/>
          </w:rPr>
          <m:t>=</m:t>
        </m:r>
        <m:f>
          <m:fPr>
            <m:ctrlPr>
              <w:rPr>
                <w:rFonts w:ascii="Times New Roman" w:eastAsia="Times New Roman" w:hAnsi="Times New Roman" w:cs="Times New Roman"/>
                <w:b/>
                <w:sz w:val="24"/>
                <w:szCs w:val="24"/>
              </w:rPr>
            </m:ctrlPr>
          </m:fPr>
          <m:num>
            <m:r>
              <m:rPr>
                <m:sty m:val="bi"/>
              </m:rPr>
              <w:rPr>
                <w:rFonts w:ascii="Times New Roman" w:eastAsia="Times New Roman" w:hAnsi="Times New Roman" w:cs="Times New Roman"/>
                <w:sz w:val="24"/>
                <w:szCs w:val="24"/>
              </w:rPr>
              <m:t>π(θ|Z)</m:t>
            </m:r>
          </m:num>
          <m:den>
            <m:r>
              <m:rPr>
                <m:sty m:val="bi"/>
              </m:rPr>
              <w:rPr>
                <w:rFonts w:ascii="Times New Roman" w:eastAsia="Times New Roman" w:hAnsi="Times New Roman" w:cs="Times New Roman"/>
                <w:sz w:val="24"/>
                <w:szCs w:val="24"/>
              </w:rPr>
              <m:t>p(θ)</m:t>
            </m:r>
          </m:den>
        </m:f>
      </m:oMath>
      <w:r>
        <w:rPr>
          <w:rFonts w:ascii="Times New Roman" w:eastAsia="Times New Roman" w:hAnsi="Times New Roman" w:cs="Times New Roman"/>
          <w:b/>
          <w:sz w:val="24"/>
          <w:szCs w:val="24"/>
        </w:rPr>
        <w:t xml:space="preserve">                                        </w:t>
      </w:r>
      <w:r w:rsidRPr="000E1D3C">
        <w:rPr>
          <w:rFonts w:ascii="Times New Roman" w:eastAsia="Times New Roman" w:hAnsi="Times New Roman" w:cs="Times New Roman"/>
          <w:bCs/>
          <w:sz w:val="24"/>
          <w:szCs w:val="24"/>
        </w:rPr>
        <w:t>(1)</w:t>
      </w:r>
    </w:p>
    <w:p w14:paraId="3B782225" w14:textId="4E283894" w:rsidR="00EF1BBF" w:rsidRDefault="002167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m:rPr>
            <m:sty m:val="bi"/>
          </m:rPr>
          <w:rPr>
            <w:rFonts w:ascii="Times New Roman" w:eastAsia="Times New Roman" w:hAnsi="Times New Roman" w:cs="Times New Roman"/>
            <w:sz w:val="24"/>
            <w:szCs w:val="24"/>
          </w:rPr>
          <m:t>f(θ)</m:t>
        </m:r>
      </m:oMath>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the target function and </w:t>
      </w:r>
      <m:oMath>
        <m:r>
          <m:rPr>
            <m:sty m:val="bi"/>
          </m:rPr>
          <w:rPr>
            <w:rFonts w:ascii="Times New Roman" w:eastAsia="Times New Roman" w:hAnsi="Times New Roman" w:cs="Times New Roman"/>
            <w:sz w:val="24"/>
            <w:szCs w:val="24"/>
          </w:rPr>
          <m:t>q(θ)</m:t>
        </m:r>
      </m:oMath>
      <w:r>
        <w:rPr>
          <w:rFonts w:ascii="Times New Roman" w:eastAsia="Times New Roman" w:hAnsi="Times New Roman" w:cs="Times New Roman"/>
          <w:sz w:val="24"/>
          <w:szCs w:val="24"/>
        </w:rPr>
        <w:t xml:space="preserve">is the important function. In this context, we specify the target function as the posterior distribution of the model parameters </w:t>
      </w:r>
      <m:oMath>
        <m:r>
          <w:rPr>
            <w:rFonts w:ascii="Cambria Math" w:hAnsi="Cambria Math"/>
          </w:rPr>
          <m:t>π</m:t>
        </m:r>
        <m:r>
          <w:rPr>
            <w:rFonts w:ascii="Times New Roman" w:eastAsia="Times New Roman" w:hAnsi="Times New Roman" w:cs="Times New Roman"/>
            <w:sz w:val="24"/>
            <w:szCs w:val="24"/>
          </w:rPr>
          <m:t>(θ|Z)</m:t>
        </m:r>
      </m:oMath>
      <w:r>
        <w:rPr>
          <w:rFonts w:ascii="Times New Roman" w:eastAsia="Times New Roman" w:hAnsi="Times New Roman" w:cs="Times New Roman"/>
          <w:sz w:val="24"/>
          <w:szCs w:val="24"/>
        </w:rPr>
        <w:t xml:space="preserve"> and importance function as the prior distribution of the parameters </w:t>
      </w:r>
      <m:oMath>
        <m:r>
          <w:rPr>
            <w:rFonts w:ascii="Times New Roman" w:eastAsia="Times New Roman" w:hAnsi="Times New Roman" w:cs="Times New Roman"/>
            <w:sz w:val="24"/>
            <w:szCs w:val="24"/>
          </w:rPr>
          <m:t>p(θ)</m:t>
        </m:r>
      </m:oMath>
      <w:r>
        <w:rPr>
          <w:rFonts w:ascii="Times New Roman" w:eastAsia="Times New Roman" w:hAnsi="Times New Roman" w:cs="Times New Roman"/>
          <w:sz w:val="24"/>
          <w:szCs w:val="24"/>
        </w:rPr>
        <w:t xml:space="preserve">. We approximate the </w:t>
      </w:r>
      <w:del w:id="17" w:author="Seiyon Lee" w:date="2021-11-22T18:18:00Z">
        <w:r w:rsidDel="00524328">
          <w:rPr>
            <w:rFonts w:ascii="Times New Roman" w:eastAsia="Times New Roman" w:hAnsi="Times New Roman" w:cs="Times New Roman"/>
            <w:sz w:val="24"/>
            <w:szCs w:val="24"/>
          </w:rPr>
          <w:delText xml:space="preserve">the </w:delText>
        </w:r>
      </w:del>
      <w:ins w:id="18" w:author="Seiyon Lee" w:date="2021-11-22T18:18:00Z">
        <w:r w:rsidR="0052432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posterior distribution using the weighted empirical distribution </w:t>
      </w:r>
      <m:oMath>
        <m:acc>
          <m:accPr>
            <m:chr m:val="̃"/>
            <m:ctrlPr>
              <w:rPr>
                <w:rFonts w:ascii="Cambria Math" w:hAnsi="Cambria Math"/>
              </w:rPr>
            </m:ctrlPr>
          </m:accPr>
          <m:e>
            <m:r>
              <w:rPr>
                <w:rFonts w:ascii="Cambria Math" w:hAnsi="Cambria Math"/>
              </w:rPr>
              <m:t>π</m:t>
            </m:r>
          </m:e>
        </m:acc>
        <m:r>
          <m:rPr>
            <m:sty m:val="bi"/>
          </m:rPr>
          <w:rPr>
            <w:rFonts w:ascii="Times New Roman" w:eastAsia="Times New Roman" w:hAnsi="Times New Roman" w:cs="Times New Roman"/>
            <w:sz w:val="24"/>
            <w:szCs w:val="24"/>
          </w:rPr>
          <m:t>(θ|Z</m:t>
        </m:r>
      </m:oMath>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defined as:</w:t>
      </w:r>
    </w:p>
    <w:p w14:paraId="0AC2BF82" w14:textId="23186F72" w:rsidR="00EF1BBF" w:rsidRPr="000E1D3C" w:rsidRDefault="000E1D3C" w:rsidP="000E1D3C">
      <w:pPr>
        <w:jc w:val="center"/>
        <w:rPr>
          <w:rFonts w:ascii="Times New Roman" w:eastAsia="Times New Roman" w:hAnsi="Times New Roman" w:cs="Times New Roman"/>
          <w:bCs/>
          <w:sz w:val="24"/>
          <w:szCs w:val="24"/>
        </w:rPr>
      </w:pPr>
      <m:oMath>
        <m:r>
          <w:rPr>
            <w:rFonts w:ascii="Cambria Math" w:hAnsi="Cambria Math"/>
          </w:rPr>
          <m:t xml:space="preserve">                π</m:t>
        </m:r>
        <m:r>
          <m:rPr>
            <m:sty m:val="bi"/>
          </m:rPr>
          <w:rPr>
            <w:rFonts w:ascii="Times New Roman" w:eastAsia="Times New Roman" w:hAnsi="Times New Roman" w:cs="Times New Roman"/>
            <w:sz w:val="24"/>
            <w:szCs w:val="24"/>
          </w:rPr>
          <m:t>(θ|Z)≈</m:t>
        </m:r>
        <m:acc>
          <m:accPr>
            <m:chr m:val="̃"/>
            <m:ctrlPr>
              <w:rPr>
                <w:rFonts w:ascii="Times New Roman" w:eastAsia="Times New Roman" w:hAnsi="Times New Roman" w:cs="Times New Roman"/>
                <w:b/>
                <w:sz w:val="24"/>
                <w:szCs w:val="24"/>
              </w:rPr>
            </m:ctrlPr>
          </m:accPr>
          <m:e>
            <m:r>
              <m:rPr>
                <m:sty m:val="bi"/>
              </m:rPr>
              <w:rPr>
                <w:rFonts w:ascii="Times New Roman" w:eastAsia="Times New Roman" w:hAnsi="Times New Roman" w:cs="Times New Roman"/>
                <w:sz w:val="24"/>
                <w:szCs w:val="24"/>
              </w:rPr>
              <m:t>π</m:t>
            </m:r>
          </m:e>
        </m:acc>
        <m:r>
          <m:rPr>
            <m:sty m:val="bi"/>
          </m:rPr>
          <w:rPr>
            <w:rFonts w:ascii="Times New Roman" w:eastAsia="Times New Roman" w:hAnsi="Times New Roman" w:cs="Times New Roman"/>
            <w:sz w:val="24"/>
            <w:szCs w:val="24"/>
          </w:rPr>
          <m:t>(θ|Z)=</m:t>
        </m:r>
        <m:nary>
          <m:naryPr>
            <m:chr m:val="∑"/>
            <m:ctrlPr>
              <w:rPr>
                <w:rFonts w:ascii="Times New Roman" w:eastAsia="Times New Roman" w:hAnsi="Times New Roman" w:cs="Times New Roman"/>
                <w:b/>
                <w:sz w:val="24"/>
                <w:szCs w:val="24"/>
              </w:rPr>
            </m:ctrlPr>
          </m:naryPr>
          <m:sub>
            <m:r>
              <m:rPr>
                <m:sty m:val="bi"/>
              </m:rPr>
              <w:rPr>
                <w:rFonts w:ascii="Times New Roman" w:eastAsia="Times New Roman" w:hAnsi="Times New Roman" w:cs="Times New Roman"/>
                <w:sz w:val="24"/>
                <w:szCs w:val="24"/>
              </w:rPr>
              <m:t>i=1</m:t>
            </m:r>
          </m:sub>
          <m:sup>
            <m:r>
              <m:rPr>
                <m:sty m:val="bi"/>
              </m:rPr>
              <w:rPr>
                <w:rFonts w:ascii="Times New Roman" w:eastAsia="Times New Roman" w:hAnsi="Times New Roman" w:cs="Times New Roman"/>
                <w:sz w:val="24"/>
                <w:szCs w:val="24"/>
              </w:rPr>
              <m:t>N</m:t>
            </m:r>
          </m:sup>
          <m:e>
            <m:r>
              <m:rPr>
                <m:sty m:val="bi"/>
              </m:rPr>
              <w:rPr>
                <w:rFonts w:ascii="Cambria Math" w:eastAsia="Times New Roman" w:hAnsi="Cambria Math" w:cs="Times New Roman"/>
                <w:sz w:val="24"/>
                <w:szCs w:val="24"/>
              </w:rPr>
              <m:t>w(</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θ</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)δ(</m:t>
            </m:r>
            <m:sSub>
              <m:sSubPr>
                <m:ctrlPr>
                  <w:rPr>
                    <w:rFonts w:ascii="Cambria Math" w:eastAsia="Times New Roman" w:hAnsi="Cambria Math" w:cs="Times New Roman"/>
                    <w:b/>
                    <w:sz w:val="24"/>
                    <w:szCs w:val="24"/>
                  </w:rPr>
                </m:ctrlPr>
              </m:sSubPr>
              <m:e>
                <m:r>
                  <m:rPr>
                    <m:sty m:val="bi"/>
                  </m:rPr>
                  <w:rPr>
                    <w:rFonts w:ascii="Cambria Math" w:eastAsia="Times New Roman" w:hAnsi="Cambria Math" w:cs="Times New Roman"/>
                    <w:sz w:val="24"/>
                    <w:szCs w:val="24"/>
                  </w:rPr>
                  <m:t>θ</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e>
        </m:nary>
      </m:oMath>
      <w:r>
        <w:rPr>
          <w:rFonts w:ascii="Times New Roman" w:eastAsia="Times New Roman" w:hAnsi="Times New Roman" w:cs="Times New Roman"/>
          <w:b/>
          <w:sz w:val="24"/>
          <w:szCs w:val="24"/>
        </w:rPr>
        <w:t xml:space="preserve">                            </w:t>
      </w:r>
      <w:r w:rsidRPr="000E1D3C">
        <w:rPr>
          <w:rFonts w:ascii="Times New Roman" w:eastAsia="Times New Roman" w:hAnsi="Times New Roman" w:cs="Times New Roman"/>
          <w:bCs/>
          <w:sz w:val="24"/>
          <w:szCs w:val="24"/>
        </w:rPr>
        <w:t>(2)</w:t>
      </w:r>
    </w:p>
    <w:p w14:paraId="6C399E70" w14:textId="54F420DE" w:rsidR="00EF1BBF" w:rsidRDefault="002167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m:rPr>
            <m:sty m:val="bi"/>
          </m:rPr>
          <w:rPr>
            <w:rFonts w:ascii="Times New Roman" w:eastAsia="Times New Roman" w:hAnsi="Times New Roman" w:cs="Times New Roman"/>
            <w:sz w:val="24"/>
            <w:szCs w:val="24"/>
          </w:rPr>
          <m:t>w(</m:t>
        </m:r>
        <m:sSub>
          <m:sSubPr>
            <m:ctrlPr>
              <w:rPr>
                <w:rFonts w:ascii="Times New Roman" w:eastAsia="Times New Roman" w:hAnsi="Times New Roman" w:cs="Times New Roman"/>
                <w:b/>
                <w:sz w:val="24"/>
                <w:szCs w:val="24"/>
              </w:rPr>
            </m:ctrlPr>
          </m:sSubPr>
          <m:e>
            <m:r>
              <m:rPr>
                <m:sty m:val="bi"/>
              </m:rPr>
              <w:rPr>
                <w:rFonts w:ascii="Times New Roman" w:eastAsia="Times New Roman" w:hAnsi="Times New Roman" w:cs="Times New Roman"/>
                <w:sz w:val="24"/>
                <w:szCs w:val="24"/>
              </w:rPr>
              <m:t>θ</m:t>
            </m:r>
          </m:e>
          <m:sub>
            <m:r>
              <m:rPr>
                <m:sty m:val="bi"/>
              </m:rPr>
              <w:rPr>
                <w:rFonts w:ascii="Times New Roman" w:eastAsia="Times New Roman" w:hAnsi="Times New Roman" w:cs="Times New Roman"/>
                <w:sz w:val="24"/>
                <w:szCs w:val="24"/>
              </w:rPr>
              <m:t>i</m:t>
            </m:r>
          </m:sub>
        </m:sSub>
        <m:r>
          <m:rPr>
            <m:sty m:val="bi"/>
          </m:rP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is the importance weight and </w:t>
      </w:r>
      <m:oMath>
        <m:r>
          <w:rPr>
            <w:rFonts w:ascii="Cambria Math" w:hAnsi="Cambria Math"/>
          </w:rPr>
          <m:t>δ</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θ</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w:r w:rsidR="000E1D3C">
        <w:rPr>
          <w:rFonts w:ascii="Times New Roman" w:eastAsia="Times New Roman" w:hAnsi="Times New Roman" w:cs="Times New Roman"/>
          <w:sz w:val="24"/>
          <w:szCs w:val="24"/>
        </w:rPr>
        <w:t>is a</w:t>
      </w:r>
      <w:r>
        <w:rPr>
          <w:rFonts w:ascii="Times New Roman" w:eastAsia="Times New Roman" w:hAnsi="Times New Roman" w:cs="Times New Roman"/>
          <w:sz w:val="24"/>
          <w:szCs w:val="24"/>
        </w:rPr>
        <w:t xml:space="preserve"> Dirac measure at </w:t>
      </w:r>
      <m:oMath>
        <m:sSub>
          <m:sSubPr>
            <m:ctrlPr>
              <w:rPr>
                <w:rFonts w:ascii="Times New Roman" w:eastAsia="Times New Roman" w:hAnsi="Times New Roman" w:cs="Times New Roman"/>
                <w:sz w:val="24"/>
                <w:szCs w:val="24"/>
              </w:rPr>
            </m:ctrlPr>
          </m:sSubPr>
          <m:e>
            <m:r>
              <w:rPr>
                <w:rFonts w:ascii="Cambria Math" w:hAnsi="Cambria Math"/>
              </w:rPr>
              <m:t>θ</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for the i-th sample. </w:t>
      </w:r>
    </w:p>
    <w:p w14:paraId="79802213" w14:textId="0C5EA5EA" w:rsidR="00EF1BBF" w:rsidRDefault="002167F9">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In the fast particle-based approach (Lee et al. 2020), we draw an initial ensemble of model parameters (particles) from the prior distribution</w:t>
      </w:r>
      <w:del w:id="19" w:author="Seiyon Lee" w:date="2021-11-22T18:19:00Z">
        <w:r w:rsidDel="009922E7">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(i.e. importance function) and approximate the posterior distribution (target function) using the initial ensemble. When there is very little overlap in the high-probability regions of the </w:t>
      </w:r>
      <w:del w:id="20" w:author="Seiyon Lee" w:date="2021-11-22T18:19:00Z">
        <w:r w:rsidDel="000C0BD8">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prior and posterior distribution, the initial ensemble may not adequately approximate the posterior distribution due to: (1</w:t>
      </w:r>
      <w:r w:rsidR="000E1D3C">
        <w:rPr>
          <w:rFonts w:ascii="Times New Roman" w:eastAsia="Times New Roman" w:hAnsi="Times New Roman" w:cs="Times New Roman"/>
          <w:sz w:val="24"/>
          <w:szCs w:val="24"/>
        </w:rPr>
        <w:t>) weight</w:t>
      </w:r>
      <w:r>
        <w:rPr>
          <w:rFonts w:ascii="Times New Roman" w:eastAsia="Times New Roman" w:hAnsi="Times New Roman" w:cs="Times New Roman"/>
          <w:sz w:val="24"/>
          <w:szCs w:val="24"/>
        </w:rPr>
        <w:t xml:space="preserve"> degeneracy, where the vast majority of particles have near-zero weights; and (2) sample impoverishment, where we “resample” the existing particles based on the weights and we are left with multiple copies of a few </w:t>
      </w:r>
      <w:ins w:id="21" w:author="Seiyon Lee" w:date="2021-11-22T18:19:00Z">
        <w:r w:rsidR="008A3116">
          <w:rPr>
            <w:rFonts w:ascii="Times New Roman" w:eastAsia="Times New Roman" w:hAnsi="Times New Roman" w:cs="Times New Roman"/>
            <w:sz w:val="24"/>
            <w:szCs w:val="24"/>
          </w:rPr>
          <w:t xml:space="preserve">unique </w:t>
        </w:r>
      </w:ins>
      <w:r>
        <w:rPr>
          <w:rFonts w:ascii="Times New Roman" w:eastAsia="Times New Roman" w:hAnsi="Times New Roman" w:cs="Times New Roman"/>
          <w:sz w:val="24"/>
          <w:szCs w:val="24"/>
        </w:rPr>
        <w:t xml:space="preserve">particles. </w:t>
      </w:r>
    </w:p>
    <w:p w14:paraId="252AF6AA" w14:textId="441083E2" w:rsidR="00EF1BBF" w:rsidRDefault="002167F9" w:rsidP="000E1D3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del w:id="22" w:author="Seiyon Lee" w:date="2021-11-22T18:19:00Z">
        <w:r w:rsidDel="008A3116">
          <w:rPr>
            <w:rFonts w:ascii="Times New Roman" w:eastAsia="Times New Roman" w:hAnsi="Times New Roman" w:cs="Times New Roman"/>
            <w:sz w:val="24"/>
            <w:szCs w:val="24"/>
          </w:rPr>
          <w:delText>fast particle-based approach</w:delText>
        </w:r>
      </w:del>
      <w:ins w:id="23" w:author="Seiyon Lee" w:date="2021-11-22T18:19:00Z">
        <w:r w:rsidR="008A3116">
          <w:rPr>
            <w:rFonts w:ascii="Times New Roman" w:eastAsia="Times New Roman" w:hAnsi="Times New Roman" w:cs="Times New Roman"/>
            <w:sz w:val="24"/>
            <w:szCs w:val="24"/>
          </w:rPr>
          <w:t>FaMoS</w:t>
        </w:r>
      </w:ins>
      <w:r>
        <w:rPr>
          <w:rFonts w:ascii="Times New Roman" w:eastAsia="Times New Roman" w:hAnsi="Times New Roman" w:cs="Times New Roman"/>
          <w:sz w:val="24"/>
          <w:szCs w:val="24"/>
        </w:rPr>
        <w:t xml:space="preserve"> (Lee et al, 2020) mitigates these issues by</w:t>
      </w:r>
      <w:del w:id="24" w:author="Seiyon Lee" w:date="2021-11-22T18:19:00Z">
        <w:r w:rsidDel="008A3116">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gradually building up to the posterior distribution, a  technique from iterated batch importance sampling (Chopin, 2002) and Sequential Monte Carlo. Suppose there exists a series of intermediate posterior distributions where those earlier in the series closely resemble the prior distribution and those at the latter part better resemble the full posterior distribution. In the first cycle, we use particles from the prior distribution to approximate an earlier intermediate posterior distribution. In the subsequent cycles, we use samples from an intermediate posterior distribution to approximate a later intermediate posterior distribution. We end the algorithm when the target distribution is the final posterior distribution.  For cycles t=1,...,T, the t-th intermediate posterior distribution is:</w:t>
      </w:r>
    </w:p>
    <w:p w14:paraId="7C45933F" w14:textId="6AB9A7F9" w:rsidR="00EF1BBF" w:rsidRDefault="00190678" w:rsidP="000E1D3C">
      <w:pPr>
        <w:jc w:val="center"/>
        <w:rPr>
          <w:rFonts w:ascii="Times New Roman" w:eastAsia="Times New Roman" w:hAnsi="Times New Roman" w:cs="Times New Roman"/>
          <w:b/>
          <w:sz w:val="24"/>
          <w:szCs w:val="24"/>
        </w:rPr>
      </w:pPr>
      <m:oMath>
        <m:sSub>
          <m:sSubPr>
            <m:ctrlPr>
              <w:rPr>
                <w:rFonts w:ascii="Times New Roman" w:eastAsia="Times New Roman" w:hAnsi="Times New Roman" w:cs="Times New Roman"/>
                <w:b/>
                <w:sz w:val="24"/>
                <w:szCs w:val="24"/>
              </w:rPr>
            </m:ctrlPr>
          </m:sSubPr>
          <m:e>
            <m:r>
              <w:rPr>
                <w:rFonts w:ascii="Cambria Math" w:hAnsi="Cambria Math"/>
              </w:rPr>
              <m:t>π</m:t>
            </m:r>
          </m:e>
          <m:sub>
            <m:r>
              <m:rPr>
                <m:sty m:val="bi"/>
              </m:rPr>
              <w:rPr>
                <w:rFonts w:ascii="Times New Roman" w:eastAsia="Times New Roman" w:hAnsi="Times New Roman" w:cs="Times New Roman"/>
                <w:sz w:val="24"/>
                <w:szCs w:val="24"/>
              </w:rPr>
              <m:t>t</m:t>
            </m:r>
          </m:sub>
        </m:sSub>
        <m:r>
          <m:rPr>
            <m:sty m:val="bi"/>
          </m:rPr>
          <w:rPr>
            <w:rFonts w:ascii="Times New Roman" w:eastAsia="Times New Roman" w:hAnsi="Times New Roman" w:cs="Times New Roman"/>
            <w:sz w:val="24"/>
            <w:szCs w:val="24"/>
          </w:rPr>
          <m:t>(θ| Z)∝p(Z|θ) ×p(θ)</m:t>
        </m:r>
      </m:oMath>
      <w:r w:rsidR="002167F9">
        <w:rPr>
          <w:rFonts w:ascii="Times New Roman" w:eastAsia="Times New Roman" w:hAnsi="Times New Roman" w:cs="Times New Roman"/>
          <w:b/>
          <w:sz w:val="24"/>
          <w:szCs w:val="24"/>
        </w:rPr>
        <w:t>,</w:t>
      </w:r>
    </w:p>
    <w:p w14:paraId="142EE0A2" w14:textId="77777777" w:rsidR="00EF1BBF" w:rsidRDefault="002167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Cambria Math" w:hAnsi="Cambria Math"/>
              </w:rPr>
              <m:t>γ</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denotes the incorporation factor such that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0=γ</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γ</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 Note that the 0-th intermediate posterior distribution (</w:t>
      </w:r>
      <m:oMath>
        <m:sSub>
          <m:sSubPr>
            <m:ctrlPr>
              <w:rPr>
                <w:rFonts w:ascii="Times New Roman" w:eastAsia="Times New Roman" w:hAnsi="Times New Roman" w:cs="Times New Roman"/>
                <w:sz w:val="24"/>
                <w:szCs w:val="24"/>
              </w:rPr>
            </m:ctrlPr>
          </m:sSubPr>
          <m:e>
            <m:r>
              <w:rPr>
                <w:rFonts w:ascii="Cambria Math" w:hAnsi="Cambria Math"/>
              </w:rPr>
              <m:t>π</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(θ| Z)</m:t>
        </m:r>
      </m:oMath>
      <w:r>
        <w:rPr>
          <w:rFonts w:ascii="Times New Roman" w:eastAsia="Times New Roman" w:hAnsi="Times New Roman" w:cs="Times New Roman"/>
          <w:sz w:val="24"/>
          <w:szCs w:val="24"/>
        </w:rPr>
        <w:t xml:space="preserve">) is simply the prior distribution  </w:t>
      </w:r>
      <m:oMath>
        <m:r>
          <w:rPr>
            <w:rFonts w:ascii="Times New Roman" w:eastAsia="Times New Roman" w:hAnsi="Times New Roman" w:cs="Times New Roman"/>
            <w:sz w:val="24"/>
            <w:szCs w:val="24"/>
          </w:rPr>
          <m:t>p(θ)</m:t>
        </m:r>
      </m:oMath>
      <w:r>
        <w:rPr>
          <w:rFonts w:ascii="Times New Roman" w:eastAsia="Times New Roman" w:hAnsi="Times New Roman" w:cs="Times New Roman"/>
          <w:sz w:val="24"/>
          <w:szCs w:val="24"/>
        </w:rPr>
        <w:t xml:space="preserve">with incorporation factor </w:t>
      </w:r>
      <m:oMath>
        <m:sSub>
          <m:sSubPr>
            <m:ctrlPr>
              <w:rPr>
                <w:rFonts w:ascii="Times New Roman" w:eastAsia="Times New Roman" w:hAnsi="Times New Roman" w:cs="Times New Roman"/>
                <w:sz w:val="24"/>
                <w:szCs w:val="24"/>
              </w:rPr>
            </m:ctrlPr>
          </m:sSubPr>
          <m:e>
            <m:r>
              <w:rPr>
                <w:rFonts w:ascii="Cambria Math" w:hAnsi="Cambria Math"/>
              </w:rPr>
              <m:t>γ</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=0</m:t>
        </m:r>
      </m:oMath>
      <w:r>
        <w:rPr>
          <w:rFonts w:ascii="Times New Roman" w:eastAsia="Times New Roman" w:hAnsi="Times New Roman" w:cs="Times New Roman"/>
          <w:sz w:val="24"/>
          <w:szCs w:val="24"/>
        </w:rPr>
        <w:t>. Likewise, the T-th intermediate posterior distribution (</w:t>
      </w:r>
      <m:oMath>
        <m:sSub>
          <m:sSubPr>
            <m:ctrlPr>
              <w:rPr>
                <w:rFonts w:ascii="Times New Roman" w:eastAsia="Times New Roman" w:hAnsi="Times New Roman" w:cs="Times New Roman"/>
                <w:sz w:val="24"/>
                <w:szCs w:val="24"/>
              </w:rPr>
            </m:ctrlPr>
          </m:sSubPr>
          <m:e>
            <m:r>
              <w:rPr>
                <w:rFonts w:ascii="Cambria Math" w:hAnsi="Cambria Math"/>
              </w:rPr>
              <m:t>π</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(θ| Z)</m:t>
        </m:r>
      </m:oMath>
      <w:r>
        <w:rPr>
          <w:rFonts w:ascii="Times New Roman" w:eastAsia="Times New Roman" w:hAnsi="Times New Roman" w:cs="Times New Roman"/>
          <w:sz w:val="24"/>
          <w:szCs w:val="24"/>
        </w:rPr>
        <w:t xml:space="preserve">) is the full posterior distribution since </w:t>
      </w:r>
      <m:oMath>
        <m:sSub>
          <m:sSubPr>
            <m:ctrlPr>
              <w:rPr>
                <w:rFonts w:ascii="Times New Roman" w:eastAsia="Times New Roman" w:hAnsi="Times New Roman" w:cs="Times New Roman"/>
                <w:sz w:val="24"/>
                <w:szCs w:val="24"/>
              </w:rPr>
            </m:ctrlPr>
          </m:sSubPr>
          <m:e>
            <m:r>
              <w:rPr>
                <w:rFonts w:ascii="Cambria Math" w:hAnsi="Cambria Math"/>
              </w:rPr>
              <m:t>γ</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1.</w:t>
      </w:r>
    </w:p>
    <w:p w14:paraId="656C6D5B" w14:textId="137DF78F"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each cycle, there still may be many replicates of a few unique particles, or sample impoverishment. To increase the number of unique particles, we must “jitter” or “mutate” the particles through a carefully constructed kernel function (Gilks and Berzuini, 2001; Liu and West, 2001; Li et al., 2013). Upon completion of the fast particle-based calibration algorithm, we are left with an ensemble of updated parameter settings (particles) which sensibly approximate the posterior distribution.  Lee et. al. 2020 also provides guidelines for choosing the number of cycles, how to mutate the particles, and how to construct these intermediate posterior distributions. We approximate </w:t>
      </w:r>
      <w:r w:rsidR="00411F10">
        <w:rPr>
          <w:rFonts w:ascii="Times New Roman" w:eastAsia="Times New Roman" w:hAnsi="Times New Roman" w:cs="Times New Roman"/>
          <w:sz w:val="24"/>
          <w:szCs w:val="24"/>
        </w:rPr>
        <w:t>the posterior</w:t>
      </w:r>
      <w:r>
        <w:rPr>
          <w:rFonts w:ascii="Times New Roman" w:eastAsia="Times New Roman" w:hAnsi="Times New Roman" w:cs="Times New Roman"/>
          <w:sz w:val="24"/>
          <w:szCs w:val="24"/>
        </w:rPr>
        <w:t xml:space="preserve"> distribution using “mutated” samples from the final (T-th) intermediate posterior distribution:</w:t>
      </w:r>
    </w:p>
    <w:p w14:paraId="0BAC3958" w14:textId="77777777" w:rsidR="00EF1BBF" w:rsidRDefault="00EF1BBF">
      <w:pPr>
        <w:jc w:val="both"/>
        <w:rPr>
          <w:rFonts w:ascii="Times New Roman" w:eastAsia="Times New Roman" w:hAnsi="Times New Roman" w:cs="Times New Roman"/>
          <w:sz w:val="24"/>
          <w:szCs w:val="24"/>
        </w:rPr>
      </w:pPr>
    </w:p>
    <w:p w14:paraId="69208D0E" w14:textId="1FFB38A1" w:rsidR="00EF1BBF" w:rsidRDefault="000E1D3C" w:rsidP="000E1D3C">
      <w:pPr>
        <w:jc w:val="center"/>
        <w:rPr>
          <w:rFonts w:ascii="Times New Roman" w:eastAsia="Times New Roman" w:hAnsi="Times New Roman" w:cs="Times New Roman"/>
          <w:sz w:val="24"/>
          <w:szCs w:val="24"/>
        </w:rPr>
      </w:pPr>
      <m:oMath>
        <m:r>
          <w:rPr>
            <w:rFonts w:ascii="Cambria Math" w:hAnsi="Cambria Math"/>
          </w:rPr>
          <m:t xml:space="preserve">                            π</m:t>
        </m:r>
        <m:r>
          <w:rPr>
            <w:rFonts w:ascii="Times New Roman" w:eastAsia="Times New Roman" w:hAnsi="Times New Roman" w:cs="Times New Roman"/>
            <w:sz w:val="24"/>
            <w:szCs w:val="24"/>
          </w:rPr>
          <m:t>(θ|Z)≈</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π</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(θ|Z)=</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i=1</m:t>
            </m:r>
          </m:sub>
          <m:sup>
            <m:r>
              <w:rPr>
                <w:rFonts w:ascii="Times New Roman" w:eastAsia="Times New Roman" w:hAnsi="Times New Roman" w:cs="Times New Roman"/>
                <w:sz w:val="24"/>
                <w:szCs w:val="24"/>
              </w:rPr>
              <m:t>N</m:t>
            </m:r>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sz w:val="24"/>
                        <w:szCs w:val="24"/>
                      </w:rPr>
                    </m:ctrlPr>
                  </m:accPr>
                  <m:e>
                    <m:r>
                      <w:rPr>
                        <w:rFonts w:ascii="Cambria Math" w:eastAsia="Times New Roman" w:hAnsi="Cambria Math" w:cs="Times New Roman"/>
                        <w:sz w:val="24"/>
                        <w:szCs w:val="24"/>
                      </w:rPr>
                      <m:t>θ</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)δ(</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sz w:val="24"/>
                        <w:szCs w:val="24"/>
                      </w:rPr>
                    </m:ctrlPr>
                  </m:accPr>
                  <m:e>
                    <m:r>
                      <w:rPr>
                        <w:rFonts w:ascii="Cambria Math" w:eastAsia="Times New Roman" w:hAnsi="Cambria Math" w:cs="Times New Roman"/>
                        <w:sz w:val="24"/>
                        <w:szCs w:val="24"/>
                      </w:rPr>
                      <m:t>θ</m:t>
                    </m:r>
                  </m:e>
                </m:acc>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e>
        </m:nary>
      </m:oMath>
      <w:r>
        <w:rPr>
          <w:rFonts w:ascii="Times New Roman" w:eastAsia="Times New Roman" w:hAnsi="Times New Roman" w:cs="Times New Roman"/>
          <w:sz w:val="24"/>
          <w:szCs w:val="24"/>
        </w:rPr>
        <w:t xml:space="preserve">                          (</w:t>
      </w:r>
      <w:r w:rsidR="00411F10">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p w14:paraId="20D032BF" w14:textId="77777777" w:rsidR="00EF1BBF" w:rsidRDefault="00EF1BBF">
      <w:pPr>
        <w:jc w:val="both"/>
        <w:rPr>
          <w:rFonts w:ascii="Times New Roman" w:eastAsia="Times New Roman" w:hAnsi="Times New Roman" w:cs="Times New Roman"/>
          <w:sz w:val="24"/>
          <w:szCs w:val="24"/>
        </w:rPr>
      </w:pPr>
    </w:p>
    <w:p w14:paraId="6E378900" w14:textId="3B9F7EAF" w:rsidR="00EF1BBF" w:rsidRDefault="002167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acc>
              <m:accPr>
                <m:ctrlPr>
                  <w:rPr>
                    <w:rFonts w:ascii="Cambria Math" w:hAnsi="Cambria Math"/>
                  </w:rPr>
                </m:ctrlPr>
              </m:accPr>
              <m:e>
                <m:r>
                  <w:rPr>
                    <w:rFonts w:ascii="Cambria Math" w:hAnsi="Cambria Math"/>
                  </w:rPr>
                  <m:t>θ</m:t>
                </m:r>
              </m:e>
            </m:acc>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is the i-th mutated particle,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w</m:t>
            </m:r>
          </m:e>
          <m:sub>
            <m:r>
              <w:rPr>
                <w:rFonts w:ascii="Times New Roman" w:eastAsia="Times New Roman" w:hAnsi="Times New Roman" w:cs="Times New Roman"/>
                <w:sz w:val="24"/>
                <w:szCs w:val="24"/>
              </w:rPr>
              <m:t>T</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θ</m:t>
                </m:r>
              </m:e>
            </m:acc>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 xml:space="preserve"> are the corresponding weights from the T-th cycle, and </w:t>
      </w:r>
      <m:oMath>
        <m:r>
          <w:rPr>
            <w:rFonts w:ascii="Cambria Math" w:hAnsi="Cambria Math"/>
          </w:rPr>
          <m:t>δ</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acc>
              <m:accPr>
                <m:ctrlPr>
                  <w:rPr>
                    <w:rFonts w:ascii="Times New Roman" w:eastAsia="Times New Roman" w:hAnsi="Times New Roman" w:cs="Times New Roman"/>
                    <w:sz w:val="24"/>
                    <w:szCs w:val="24"/>
                  </w:rPr>
                </m:ctrlPr>
              </m:accPr>
              <m:e>
                <m:r>
                  <w:rPr>
                    <w:rFonts w:ascii="Times New Roman" w:eastAsia="Times New Roman" w:hAnsi="Times New Roman" w:cs="Times New Roman"/>
                    <w:sz w:val="24"/>
                    <w:szCs w:val="24"/>
                  </w:rPr>
                  <m:t>θ</m:t>
                </m:r>
              </m:e>
            </m:acc>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oMath>
      <w:r w:rsidR="000E1D3C">
        <w:rPr>
          <w:rFonts w:ascii="Times New Roman" w:eastAsia="Times New Roman" w:hAnsi="Times New Roman" w:cs="Times New Roman"/>
          <w:sz w:val="24"/>
          <w:szCs w:val="24"/>
        </w:rPr>
        <w:t>is a</w:t>
      </w:r>
      <w:r>
        <w:rPr>
          <w:rFonts w:ascii="Times New Roman" w:eastAsia="Times New Roman" w:hAnsi="Times New Roman" w:cs="Times New Roman"/>
          <w:sz w:val="24"/>
          <w:szCs w:val="24"/>
        </w:rPr>
        <w:t xml:space="preserve"> Dirac measure at </w:t>
      </w:r>
      <m:oMath>
        <m:sSub>
          <m:sSubPr>
            <m:ctrlPr>
              <w:rPr>
                <w:rFonts w:ascii="Times New Roman" w:eastAsia="Times New Roman" w:hAnsi="Times New Roman" w:cs="Times New Roman"/>
                <w:sz w:val="24"/>
                <w:szCs w:val="24"/>
              </w:rPr>
            </m:ctrlPr>
          </m:sSubPr>
          <m:e>
            <m:acc>
              <m:accPr>
                <m:ctrlPr>
                  <w:rPr>
                    <w:rFonts w:ascii="Cambria Math" w:hAnsi="Cambria Math"/>
                  </w:rPr>
                </m:ctrlPr>
              </m:accPr>
              <m:e>
                <m:r>
                  <w:rPr>
                    <w:rFonts w:ascii="Cambria Math" w:hAnsi="Cambria Math"/>
                  </w:rPr>
                  <m:t>θ</m:t>
                </m:r>
              </m:e>
            </m:acc>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w:t>
      </w:r>
    </w:p>
    <w:p w14:paraId="70CBCEEC" w14:textId="77777777" w:rsidR="000E1D3C" w:rsidRDefault="000E1D3C">
      <w:pPr>
        <w:jc w:val="both"/>
        <w:rPr>
          <w:rFonts w:ascii="Times New Roman" w:eastAsia="Times New Roman" w:hAnsi="Times New Roman" w:cs="Times New Roman"/>
          <w:sz w:val="24"/>
          <w:szCs w:val="24"/>
          <w:highlight w:val="yellow"/>
        </w:rPr>
      </w:pPr>
    </w:p>
    <w:p w14:paraId="638FA701" w14:textId="0B0E37D6" w:rsidR="00EF1BBF" w:rsidRDefault="00EF1BBF">
      <w:pPr>
        <w:ind w:firstLine="720"/>
        <w:jc w:val="both"/>
        <w:rPr>
          <w:rFonts w:ascii="Times New Roman" w:eastAsia="Times New Roman" w:hAnsi="Times New Roman" w:cs="Times New Roman"/>
          <w:sz w:val="24"/>
          <w:szCs w:val="24"/>
        </w:rPr>
      </w:pPr>
    </w:p>
    <w:p w14:paraId="3B80C9CF" w14:textId="77777777" w:rsidR="00411F10" w:rsidRDefault="00411F10">
      <w:pPr>
        <w:ind w:firstLine="720"/>
        <w:jc w:val="both"/>
        <w:rPr>
          <w:rFonts w:ascii="Times New Roman" w:eastAsia="Times New Roman" w:hAnsi="Times New Roman" w:cs="Times New Roman"/>
          <w:sz w:val="24"/>
          <w:szCs w:val="24"/>
        </w:rPr>
      </w:pPr>
    </w:p>
    <w:p w14:paraId="1906C1AF" w14:textId="77777777" w:rsidR="00EF1BBF" w:rsidRDefault="002167F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Experimental Design</w:t>
      </w:r>
    </w:p>
    <w:p w14:paraId="5592A98C" w14:textId="7085D2C0" w:rsidR="00D3303D" w:rsidRDefault="002167F9" w:rsidP="00D3303D">
      <w:pPr>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focus on the West Branch Susquehanna River basin in the United States Middle Atlantic region as flooding is a regional concern. This region has a relatively high frequency of extreme weather events, making it particularly vulnerable to damaging flood events. </w:t>
      </w:r>
      <w:r w:rsidR="000B12A7">
        <w:rPr>
          <w:rFonts w:ascii="Times New Roman" w:eastAsia="Times New Roman" w:hAnsi="Times New Roman" w:cs="Times New Roman"/>
          <w:sz w:val="24"/>
          <w:szCs w:val="24"/>
        </w:rPr>
        <w:t xml:space="preserve">The most destructive floods in the Susquehanna River basins that occurred in recent years, each associated with different flood-generating mechanisms, includes Hurricane Ivan (September 2004), late winter–early spring extratropical systems (April 2005), warm-season convective systems (June 2006), and tropical storm Lee (September 2011). </w:t>
      </w:r>
    </w:p>
    <w:p w14:paraId="334114C4" w14:textId="767F3067" w:rsidR="00EF1BBF" w:rsidRPr="00D3303D" w:rsidRDefault="002167F9" w:rsidP="00D3303D">
      <w:pPr>
        <w:ind w:firstLine="450"/>
        <w:jc w:val="both"/>
        <w:rPr>
          <w:rFonts w:ascii="Times New Roman" w:eastAsia="Times New Roman" w:hAnsi="Times New Roman" w:cs="Times New Roman"/>
          <w:color w:val="000000" w:themeColor="text1"/>
          <w:sz w:val="24"/>
          <w:szCs w:val="24"/>
        </w:rPr>
      </w:pPr>
      <w:r w:rsidRPr="00D3303D">
        <w:rPr>
          <w:rFonts w:ascii="Times New Roman" w:eastAsia="Times New Roman" w:hAnsi="Times New Roman" w:cs="Times New Roman"/>
          <w:color w:val="000000" w:themeColor="text1"/>
          <w:sz w:val="24"/>
          <w:szCs w:val="24"/>
        </w:rPr>
        <w:t xml:space="preserve">We use the National Oceanic and Atmospheric Administration's Hydrology Laboratory-Research Distributed Hydrologic Model (HL-RDHM) (Koren et al., 2004). Within HL-RDHM, we deploy the Sacramento Soil Moisture Accounting model with Heat Transfer (SAC-HT) to represent hillslope runoff generation, and the SNOW-17 module to represent snow accumulation and melting. </w:t>
      </w:r>
      <w:r w:rsidR="000B12A7" w:rsidRPr="00D3303D">
        <w:rPr>
          <w:rFonts w:ascii="Times New Roman" w:eastAsia="Times New Roman" w:hAnsi="Times New Roman" w:cs="Times New Roman"/>
          <w:color w:val="000000" w:themeColor="text1"/>
          <w:sz w:val="24"/>
          <w:szCs w:val="24"/>
        </w:rPr>
        <w:t>SAC-HT is a physics-based, conceptual model where the basin system is divided into regularly spaced, square grid cells to account for spatial heterogeneity and variability. Each grid cell, in turn, is composed of storage components that store and transmit water. The cells are ultimately connected to each other through the stream network system, that is, each cell acts as a hillslope capable of generating surface and subsurface runoff that discharges directly into the streams.</w:t>
      </w:r>
      <w:r w:rsidR="00D3303D" w:rsidRPr="00D3303D">
        <w:rPr>
          <w:rFonts w:ascii="Times New Roman" w:hAnsi="Times New Roman" w:cs="Times New Roman"/>
          <w:color w:val="000000" w:themeColor="text1"/>
          <w:sz w:val="24"/>
          <w:szCs w:val="24"/>
          <w:shd w:val="clear" w:color="auto" w:fill="FFFFFF"/>
        </w:rPr>
        <w:t xml:space="preserve"> </w:t>
      </w:r>
      <w:r w:rsidR="00D3303D" w:rsidRPr="00D3303D">
        <w:rPr>
          <w:rFonts w:ascii="Times New Roman" w:eastAsia="Times New Roman" w:hAnsi="Times New Roman" w:cs="Times New Roman"/>
          <w:color w:val="000000" w:themeColor="text1"/>
          <w:sz w:val="24"/>
          <w:szCs w:val="24"/>
        </w:rPr>
        <w:t xml:space="preserve">We run HL-RDHM in a fully distributed mode at a spatial resolution of 2 km. </w:t>
      </w:r>
      <w:r w:rsidR="00D3303D" w:rsidRPr="00D3303D">
        <w:rPr>
          <w:rFonts w:ascii="Times New Roman" w:hAnsi="Times New Roman" w:cs="Times New Roman"/>
          <w:color w:val="000000" w:themeColor="text1"/>
          <w:sz w:val="24"/>
          <w:szCs w:val="24"/>
          <w:shd w:val="clear" w:color="auto" w:fill="FFFFFF"/>
        </w:rPr>
        <w:t>The 2 × 2 km</w:t>
      </w:r>
      <w:r w:rsidR="00D3303D" w:rsidRPr="00D3303D">
        <w:rPr>
          <w:rFonts w:ascii="Times New Roman" w:hAnsi="Times New Roman" w:cs="Times New Roman"/>
          <w:color w:val="000000" w:themeColor="text1"/>
          <w:sz w:val="24"/>
          <w:szCs w:val="24"/>
          <w:shd w:val="clear" w:color="auto" w:fill="FFFFFF"/>
          <w:vertAlign w:val="superscript"/>
        </w:rPr>
        <w:t>2</w:t>
      </w:r>
      <w:r w:rsidR="00D3303D" w:rsidRPr="00D3303D">
        <w:rPr>
          <w:rFonts w:ascii="Times New Roman" w:hAnsi="Times New Roman" w:cs="Times New Roman"/>
          <w:color w:val="000000" w:themeColor="text1"/>
          <w:sz w:val="24"/>
          <w:szCs w:val="24"/>
          <w:shd w:val="clear" w:color="auto" w:fill="FFFFFF"/>
        </w:rPr>
        <w:t> resolution mainly allows for a more realistic representation of the stream network.</w:t>
      </w:r>
    </w:p>
    <w:p w14:paraId="6EC3B71F" w14:textId="178F54CA" w:rsidR="00D3303D" w:rsidRDefault="002167F9" w:rsidP="00D3303D">
      <w:pPr>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 use three main datasets: multisensor precipitation estimates, gridded near-surface air temperature, and streamflow. We use </w:t>
      </w:r>
      <w:r w:rsidR="000E1D3C">
        <w:rPr>
          <w:rFonts w:ascii="Times New Roman" w:eastAsia="Times New Roman" w:hAnsi="Times New Roman" w:cs="Times New Roman"/>
          <w:sz w:val="24"/>
          <w:szCs w:val="24"/>
          <w:highlight w:val="white"/>
        </w:rPr>
        <w:t>m</w:t>
      </w:r>
      <w:r>
        <w:rPr>
          <w:rFonts w:ascii="Times New Roman" w:eastAsia="Times New Roman" w:hAnsi="Times New Roman" w:cs="Times New Roman"/>
          <w:sz w:val="24"/>
          <w:szCs w:val="24"/>
          <w:highlight w:val="white"/>
        </w:rPr>
        <w:t>ultisensor precipitation estimates and gridded near-surface air temperature to run the hydrological model for parameter calibration purposes and to initialize the model. Multisensor precipitation estimates represents a continuous time series of hourly, gridded precipitation observations at 4 × 4 km</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cells, which are produced by combining multiple radar estimates and rain gauge measurements. The gridded near-surface air temperature data at 4 × 4 km</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resolution were developed by combining multiple temperature observation networks. We obtain streamflow observation at basin outlet from the United States Geological Survey (USGS 01554000). </w:t>
      </w:r>
      <w:r w:rsidR="00D3303D">
        <w:rPr>
          <w:rFonts w:ascii="Times New Roman" w:eastAsia="Times New Roman" w:hAnsi="Times New Roman" w:cs="Times New Roman"/>
          <w:sz w:val="24"/>
          <w:szCs w:val="24"/>
        </w:rPr>
        <w:t>The selected gauge station represents the drainage area of 47, 396 km</w:t>
      </w:r>
      <w:r w:rsidR="00D3303D">
        <w:rPr>
          <w:rFonts w:ascii="Times New Roman" w:eastAsia="Times New Roman" w:hAnsi="Times New Roman" w:cs="Times New Roman"/>
          <w:sz w:val="24"/>
          <w:szCs w:val="24"/>
          <w:vertAlign w:val="superscript"/>
        </w:rPr>
        <w:t>2</w:t>
      </w:r>
      <w:r w:rsidR="00D3303D">
        <w:rPr>
          <w:rFonts w:ascii="Times New Roman" w:eastAsia="Times New Roman" w:hAnsi="Times New Roman" w:cs="Times New Roman"/>
          <w:sz w:val="24"/>
          <w:szCs w:val="24"/>
        </w:rPr>
        <w:t xml:space="preserve">. </w:t>
      </w:r>
    </w:p>
    <w:p w14:paraId="778200FF" w14:textId="5A31D28C" w:rsidR="000B12A7" w:rsidRPr="00D3303D" w:rsidRDefault="002167F9" w:rsidP="00D3303D">
      <w:pPr>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calibrate the model for the period of 2004-2009</w:t>
      </w:r>
      <w:del w:id="25" w:author="Seiyon Lee" w:date="2021-11-22T19:33:00Z">
        <w:r w:rsidDel="00A77962">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use 2010-2012 for </w:t>
      </w:r>
      <w:commentRangeStart w:id="26"/>
      <w:r>
        <w:rPr>
          <w:rFonts w:ascii="Times New Roman" w:eastAsia="Times New Roman" w:hAnsi="Times New Roman" w:cs="Times New Roman"/>
          <w:sz w:val="24"/>
          <w:szCs w:val="24"/>
        </w:rPr>
        <w:t>evaluation</w:t>
      </w:r>
      <w:commentRangeEnd w:id="26"/>
      <w:r w:rsidR="00A77962">
        <w:rPr>
          <w:rStyle w:val="CommentReference"/>
        </w:rPr>
        <w:commentReference w:id="26"/>
      </w:r>
      <w:r>
        <w:rPr>
          <w:rFonts w:ascii="Times New Roman" w:eastAsia="Times New Roman" w:hAnsi="Times New Roman" w:cs="Times New Roman"/>
          <w:sz w:val="24"/>
          <w:szCs w:val="24"/>
        </w:rPr>
        <w:t>. We use the year 2003 to spin up the model.</w:t>
      </w:r>
      <w:r w:rsidR="00D3303D">
        <w:rPr>
          <w:rFonts w:ascii="Times New Roman" w:eastAsia="Times New Roman" w:hAnsi="Times New Roman" w:cs="Times New Roman"/>
          <w:sz w:val="24"/>
          <w:szCs w:val="24"/>
        </w:rPr>
        <w:t xml:space="preserve"> </w:t>
      </w:r>
      <w:r w:rsidR="000B12A7">
        <w:rPr>
          <w:rFonts w:ascii="Times New Roman" w:eastAsia="Times New Roman" w:hAnsi="Times New Roman" w:cs="Times New Roman"/>
          <w:sz w:val="24"/>
          <w:szCs w:val="24"/>
        </w:rPr>
        <w:t>As part of the calibration process, we select twelve model parameters associated with each model grid cell (Table 1). The sensitive parameters are associated with different hydrodynamic processes related to baseflow, percolation, evaporation, storm runoff, channel routing and snow processes (Supplementary Figure S1).</w:t>
      </w:r>
    </w:p>
    <w:p w14:paraId="72593071" w14:textId="77777777" w:rsidR="00EF1BBF" w:rsidRDefault="00EF1BBF">
      <w:pPr>
        <w:ind w:firstLine="450"/>
        <w:jc w:val="both"/>
        <w:rPr>
          <w:rFonts w:ascii="Times New Roman" w:eastAsia="Times New Roman" w:hAnsi="Times New Roman" w:cs="Times New Roman"/>
          <w:sz w:val="24"/>
          <w:szCs w:val="24"/>
        </w:rPr>
      </w:pPr>
    </w:p>
    <w:p w14:paraId="62A462D9" w14:textId="77777777" w:rsidR="00EF1BBF" w:rsidRDefault="002167F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Results</w:t>
      </w:r>
    </w:p>
    <w:p w14:paraId="57710C27" w14:textId="4D912909" w:rsidR="00EF1BBF" w:rsidRPr="003E7A9A" w:rsidRDefault="002167F9" w:rsidP="003E7A9A">
      <w:pPr>
        <w:ind w:firstLine="720"/>
        <w:jc w:val="both"/>
        <w:rPr>
          <w:rFonts w:ascii="Times New Roman" w:eastAsia="Times New Roman" w:hAnsi="Times New Roman" w:cs="Times New Roman"/>
          <w:color w:val="1C1D1E"/>
          <w:sz w:val="24"/>
          <w:szCs w:val="24"/>
          <w:highlight w:val="white"/>
        </w:rPr>
      </w:pPr>
      <w:r>
        <w:rPr>
          <w:rFonts w:ascii="Times New Roman" w:eastAsia="Times New Roman" w:hAnsi="Times New Roman" w:cs="Times New Roman"/>
          <w:color w:val="1C1D1E"/>
          <w:sz w:val="24"/>
          <w:szCs w:val="24"/>
        </w:rPr>
        <w:t xml:space="preserve">We first generate streamflow simulations using </w:t>
      </w:r>
      <w:ins w:id="27" w:author="Seiyon Lee" w:date="2021-11-22T18:22:00Z">
        <w:r w:rsidR="00DE5EFD">
          <w:rPr>
            <w:rFonts w:ascii="Times New Roman" w:eastAsia="Times New Roman" w:hAnsi="Times New Roman" w:cs="Times New Roman"/>
            <w:color w:val="1C1D1E"/>
            <w:sz w:val="24"/>
            <w:szCs w:val="24"/>
          </w:rPr>
          <w:t xml:space="preserve">the "best” </w:t>
        </w:r>
      </w:ins>
      <w:del w:id="28" w:author="Seiyon Lee" w:date="2021-11-22T18:22:00Z">
        <w:r w:rsidDel="00DE5EFD">
          <w:rPr>
            <w:rFonts w:ascii="Times New Roman" w:eastAsia="Times New Roman" w:hAnsi="Times New Roman" w:cs="Times New Roman"/>
            <w:color w:val="1C1D1E"/>
            <w:sz w:val="24"/>
            <w:szCs w:val="24"/>
          </w:rPr>
          <w:delText xml:space="preserve">a best </w:delText>
        </w:r>
      </w:del>
      <w:r>
        <w:rPr>
          <w:rFonts w:ascii="Times New Roman" w:eastAsia="Times New Roman" w:hAnsi="Times New Roman" w:cs="Times New Roman"/>
          <w:color w:val="1C1D1E"/>
          <w:sz w:val="24"/>
          <w:szCs w:val="24"/>
        </w:rPr>
        <w:t>parameter estimate</w:t>
      </w:r>
      <w:ins w:id="29" w:author="Seiyon Lee" w:date="2021-11-22T18:22:00Z">
        <w:r w:rsidR="00DE5EFD">
          <w:rPr>
            <w:rFonts w:ascii="Times New Roman" w:eastAsia="Times New Roman" w:hAnsi="Times New Roman" w:cs="Times New Roman"/>
            <w:color w:val="1C1D1E"/>
            <w:sz w:val="24"/>
            <w:szCs w:val="24"/>
          </w:rPr>
          <w:t>s</w:t>
        </w:r>
      </w:ins>
      <w:r>
        <w:rPr>
          <w:rFonts w:ascii="Times New Roman" w:eastAsia="Times New Roman" w:hAnsi="Times New Roman" w:cs="Times New Roman"/>
          <w:color w:val="1C1D1E"/>
          <w:sz w:val="24"/>
          <w:szCs w:val="24"/>
        </w:rPr>
        <w:t xml:space="preserve"> obtained </w:t>
      </w:r>
      <w:r w:rsidR="00B26B21">
        <w:rPr>
          <w:rFonts w:ascii="Times New Roman" w:eastAsia="Times New Roman" w:hAnsi="Times New Roman" w:cs="Times New Roman"/>
          <w:color w:val="1C1D1E"/>
          <w:sz w:val="24"/>
          <w:szCs w:val="24"/>
        </w:rPr>
        <w:t xml:space="preserve">via the </w:t>
      </w:r>
      <w:r>
        <w:rPr>
          <w:rFonts w:ascii="Times New Roman" w:eastAsia="Times New Roman" w:hAnsi="Times New Roman" w:cs="Times New Roman"/>
          <w:color w:val="1C1D1E"/>
          <w:sz w:val="24"/>
          <w:szCs w:val="24"/>
        </w:rPr>
        <w:t xml:space="preserve">stepwise line search approach (Figure 2). </w:t>
      </w:r>
      <w:r w:rsidR="00B26B21">
        <w:rPr>
          <w:rFonts w:ascii="Times New Roman" w:eastAsia="Times New Roman" w:hAnsi="Times New Roman" w:cs="Times New Roman"/>
          <w:color w:val="1C1D1E"/>
          <w:sz w:val="24"/>
          <w:szCs w:val="24"/>
        </w:rPr>
        <w:t xml:space="preserve">The </w:t>
      </w:r>
      <w:r w:rsidR="00B26B21">
        <w:rPr>
          <w:rFonts w:ascii="Times New Roman" w:eastAsia="Times New Roman" w:hAnsi="Times New Roman" w:cs="Times New Roman"/>
          <w:color w:val="1C1D1E"/>
          <w:sz w:val="24"/>
          <w:szCs w:val="24"/>
          <w:highlight w:val="white"/>
        </w:rPr>
        <w:t>s</w:t>
      </w:r>
      <w:r>
        <w:rPr>
          <w:rFonts w:ascii="Times New Roman" w:eastAsia="Times New Roman" w:hAnsi="Times New Roman" w:cs="Times New Roman"/>
          <w:color w:val="1C1D1E"/>
          <w:sz w:val="24"/>
          <w:szCs w:val="24"/>
          <w:highlight w:val="white"/>
        </w:rPr>
        <w:t xml:space="preserve">tepwise line search typically adjusts a subset of model parameters to minimize an </w:t>
      </w:r>
      <w:r w:rsidR="00B26B21">
        <w:rPr>
          <w:rFonts w:ascii="Times New Roman" w:eastAsia="Times New Roman" w:hAnsi="Times New Roman" w:cs="Times New Roman"/>
          <w:color w:val="1C1D1E"/>
          <w:sz w:val="24"/>
          <w:szCs w:val="24"/>
          <w:highlight w:val="white"/>
        </w:rPr>
        <w:t>objective function (e.g., root mean square error) and returns a single estimate of the model parameters.</w:t>
      </w:r>
      <w:r w:rsidR="00B26B21" w:rsidRPr="00B26B21">
        <w:rPr>
          <w:rFonts w:ascii="Times New Roman" w:eastAsia="Times New Roman" w:hAnsi="Times New Roman" w:cs="Times New Roman"/>
          <w:color w:val="1C1D1E"/>
          <w:sz w:val="24"/>
          <w:szCs w:val="24"/>
          <w:highlight w:val="white"/>
        </w:rPr>
        <w:t xml:space="preserve"> </w:t>
      </w:r>
      <w:r w:rsidR="00B26B21">
        <w:rPr>
          <w:rFonts w:ascii="Times New Roman" w:eastAsia="Times New Roman" w:hAnsi="Times New Roman" w:cs="Times New Roman"/>
          <w:color w:val="1C1D1E"/>
          <w:sz w:val="24"/>
          <w:szCs w:val="24"/>
          <w:highlight w:val="white"/>
        </w:rPr>
        <w:t>Stepwise line search can deliberately avoid lower probability outcomes and excludes comprehensive sampling of the parametric distribution.</w:t>
      </w:r>
      <w:r w:rsidR="003E7A9A">
        <w:rPr>
          <w:rFonts w:ascii="Times New Roman" w:eastAsia="Times New Roman" w:hAnsi="Times New Roman" w:cs="Times New Roman"/>
          <w:color w:val="1C1D1E"/>
          <w:sz w:val="24"/>
          <w:szCs w:val="24"/>
        </w:rPr>
        <w:t xml:space="preserve"> </w:t>
      </w:r>
      <w:ins w:id="30" w:author="Seiyon Lee" w:date="2021-11-22T18:23:00Z">
        <w:r w:rsidR="00DE5EFD">
          <w:rPr>
            <w:rFonts w:ascii="Times New Roman" w:eastAsia="Times New Roman" w:hAnsi="Times New Roman" w:cs="Times New Roman"/>
            <w:color w:val="1C1D1E"/>
            <w:sz w:val="24"/>
            <w:szCs w:val="24"/>
          </w:rPr>
          <w:lastRenderedPageBreak/>
          <w:t>However, t</w:t>
        </w:r>
      </w:ins>
      <w:del w:id="31" w:author="Seiyon Lee" w:date="2021-11-22T18:23:00Z">
        <w:r w:rsidR="00B26B21" w:rsidDel="00DE5EFD">
          <w:rPr>
            <w:rFonts w:ascii="Times New Roman" w:eastAsia="Times New Roman" w:hAnsi="Times New Roman" w:cs="Times New Roman"/>
            <w:color w:val="1C1D1E"/>
            <w:sz w:val="24"/>
            <w:szCs w:val="24"/>
          </w:rPr>
          <w:delText>T</w:delText>
        </w:r>
      </w:del>
      <w:r w:rsidR="00B26B21">
        <w:rPr>
          <w:rFonts w:ascii="Times New Roman" w:eastAsia="Times New Roman" w:hAnsi="Times New Roman" w:cs="Times New Roman"/>
          <w:color w:val="1C1D1E"/>
          <w:sz w:val="24"/>
          <w:szCs w:val="24"/>
        </w:rPr>
        <w:t>he stepwise line search approach s</w:t>
      </w:r>
      <w:r>
        <w:rPr>
          <w:rFonts w:ascii="Times New Roman" w:eastAsia="Times New Roman" w:hAnsi="Times New Roman" w:cs="Times New Roman"/>
          <w:color w:val="1C1D1E"/>
          <w:sz w:val="24"/>
          <w:szCs w:val="24"/>
        </w:rPr>
        <w:t xml:space="preserve">ubstantially underestimates </w:t>
      </w:r>
      <w:r w:rsidR="00B26B21">
        <w:rPr>
          <w:rFonts w:ascii="Times New Roman" w:eastAsia="Times New Roman" w:hAnsi="Times New Roman" w:cs="Times New Roman"/>
          <w:color w:val="1C1D1E"/>
          <w:sz w:val="24"/>
          <w:szCs w:val="24"/>
        </w:rPr>
        <w:t xml:space="preserve">the </w:t>
      </w:r>
      <w:r w:rsidR="003E7A9A">
        <w:rPr>
          <w:rFonts w:ascii="Times New Roman" w:eastAsia="Times New Roman" w:hAnsi="Times New Roman" w:cs="Times New Roman"/>
          <w:color w:val="1C1D1E"/>
          <w:sz w:val="24"/>
          <w:szCs w:val="24"/>
        </w:rPr>
        <w:t xml:space="preserve">high streamflow </w:t>
      </w:r>
      <w:r w:rsidR="00B26B21">
        <w:rPr>
          <w:rFonts w:ascii="Times New Roman" w:eastAsia="Times New Roman" w:hAnsi="Times New Roman" w:cs="Times New Roman"/>
          <w:color w:val="1C1D1E"/>
          <w:sz w:val="24"/>
          <w:szCs w:val="24"/>
        </w:rPr>
        <w:t>(Figure 2)</w:t>
      </w:r>
      <w:r>
        <w:rPr>
          <w:rFonts w:ascii="Times New Roman" w:eastAsia="Times New Roman" w:hAnsi="Times New Roman" w:cs="Times New Roman"/>
          <w:color w:val="1C1D1E"/>
          <w:sz w:val="24"/>
          <w:szCs w:val="24"/>
        </w:rPr>
        <w:t xml:space="preserve">. </w:t>
      </w:r>
    </w:p>
    <w:p w14:paraId="26EC0E89" w14:textId="623EACC8" w:rsidR="00EF1BBF" w:rsidRDefault="002167F9" w:rsidP="003E7A9A">
      <w:pPr>
        <w:ind w:firstLine="720"/>
        <w:jc w:val="both"/>
        <w:rPr>
          <w:rFonts w:ascii="Times New Roman" w:eastAsia="Times New Roman" w:hAnsi="Times New Roman" w:cs="Times New Roman"/>
          <w:color w:val="1C1D1E"/>
          <w:sz w:val="24"/>
          <w:szCs w:val="24"/>
        </w:rPr>
      </w:pPr>
      <w:r>
        <w:rPr>
          <w:rFonts w:ascii="Times New Roman" w:eastAsia="Times New Roman" w:hAnsi="Times New Roman" w:cs="Times New Roman"/>
          <w:color w:val="1C1D1E"/>
          <w:sz w:val="24"/>
          <w:szCs w:val="24"/>
        </w:rPr>
        <w:t>​​We account for parametric uncertainty</w:t>
      </w:r>
      <w:ins w:id="32" w:author="Seiyon Lee" w:date="2021-11-22T19:34:00Z">
        <w:r w:rsidR="00A77962">
          <w:rPr>
            <w:rFonts w:ascii="Times New Roman" w:eastAsia="Times New Roman" w:hAnsi="Times New Roman" w:cs="Times New Roman"/>
            <w:color w:val="1C1D1E"/>
            <w:sz w:val="24"/>
            <w:szCs w:val="24"/>
          </w:rPr>
          <w:t xml:space="preserve"> </w:t>
        </w:r>
      </w:ins>
      <w:ins w:id="33" w:author="Seiyon Lee" w:date="2021-11-22T19:35:00Z">
        <w:r w:rsidR="00A77962">
          <w:rPr>
            <w:rFonts w:ascii="Times New Roman" w:eastAsia="Times New Roman" w:hAnsi="Times New Roman" w:cs="Times New Roman"/>
            <w:color w:val="1C1D1E"/>
            <w:sz w:val="24"/>
            <w:szCs w:val="24"/>
          </w:rPr>
          <w:t xml:space="preserve">using </w:t>
        </w:r>
      </w:ins>
      <w:del w:id="34" w:author="Seiyon Lee" w:date="2021-11-22T19:34:00Z">
        <w:r w:rsidDel="00A77962">
          <w:rPr>
            <w:rFonts w:ascii="Times New Roman" w:eastAsia="Times New Roman" w:hAnsi="Times New Roman" w:cs="Times New Roman"/>
            <w:color w:val="1C1D1E"/>
            <w:sz w:val="24"/>
            <w:szCs w:val="24"/>
          </w:rPr>
          <w:delText xml:space="preserve"> </w:delText>
        </w:r>
        <w:r w:rsidR="003E7A9A" w:rsidDel="00A77962">
          <w:rPr>
            <w:rFonts w:ascii="Times New Roman" w:eastAsia="Times New Roman" w:hAnsi="Times New Roman" w:cs="Times New Roman"/>
            <w:color w:val="1C1D1E"/>
            <w:sz w:val="24"/>
            <w:szCs w:val="24"/>
          </w:rPr>
          <w:delText xml:space="preserve">by </w:delText>
        </w:r>
        <w:r w:rsidDel="00A77962">
          <w:rPr>
            <w:rFonts w:ascii="Times New Roman" w:eastAsia="Times New Roman" w:hAnsi="Times New Roman" w:cs="Times New Roman"/>
            <w:color w:val="1C1D1E"/>
            <w:sz w:val="24"/>
            <w:szCs w:val="24"/>
          </w:rPr>
          <w:delText xml:space="preserve">using </w:delText>
        </w:r>
      </w:del>
      <w:r>
        <w:rPr>
          <w:rFonts w:ascii="Times New Roman" w:eastAsia="Times New Roman" w:hAnsi="Times New Roman" w:cs="Times New Roman"/>
          <w:color w:val="1C1D1E"/>
          <w:sz w:val="24"/>
          <w:szCs w:val="24"/>
        </w:rPr>
        <w:t>precalibration and FaMoS (Supplemental Figure S1).</w:t>
      </w:r>
      <w:r w:rsidR="003E7A9A">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color w:val="1C1D1E"/>
          <w:sz w:val="24"/>
          <w:szCs w:val="24"/>
          <w:highlight w:val="white"/>
        </w:rPr>
        <w:t xml:space="preserve">Characterizing parametric uncertainty requires knowledge of model behavior throughout a typically high-dimensional parameter space. </w:t>
      </w:r>
      <w:commentRangeStart w:id="35"/>
      <w:r>
        <w:rPr>
          <w:rFonts w:ascii="Times New Roman" w:eastAsia="Times New Roman" w:hAnsi="Times New Roman" w:cs="Times New Roman"/>
          <w:color w:val="1C1D1E"/>
          <w:sz w:val="24"/>
          <w:szCs w:val="24"/>
          <w:highlight w:val="white"/>
        </w:rPr>
        <w:t xml:space="preserve">This requires large ensembles of model runs. </w:t>
      </w:r>
      <w:commentRangeEnd w:id="35"/>
      <w:r w:rsidR="00A77962">
        <w:rPr>
          <w:rStyle w:val="CommentReference"/>
        </w:rPr>
        <w:commentReference w:id="35"/>
      </w:r>
      <w:r>
        <w:rPr>
          <w:rFonts w:ascii="Times New Roman" w:eastAsia="Times New Roman" w:hAnsi="Times New Roman" w:cs="Times New Roman"/>
          <w:color w:val="1C1D1E"/>
          <w:sz w:val="24"/>
          <w:szCs w:val="24"/>
        </w:rPr>
        <w:t xml:space="preserve">Precalibration applies a screening criterion to a large ensemble of hydrologic model runs and rules out any implausible model runs that deviate substantially from the observations. </w:t>
      </w:r>
      <w:r w:rsidR="003E7A9A">
        <w:rPr>
          <w:rFonts w:ascii="Times New Roman" w:eastAsia="Times New Roman" w:hAnsi="Times New Roman" w:cs="Times New Roman"/>
          <w:color w:val="1C1D1E"/>
          <w:sz w:val="24"/>
          <w:szCs w:val="24"/>
        </w:rPr>
        <w:t xml:space="preserve">Precalibration </w:t>
      </w:r>
      <w:r>
        <w:rPr>
          <w:rFonts w:ascii="Times New Roman" w:eastAsia="Times New Roman" w:hAnsi="Times New Roman" w:cs="Times New Roman"/>
          <w:color w:val="1C1D1E"/>
          <w:sz w:val="24"/>
          <w:szCs w:val="24"/>
        </w:rPr>
        <w:t xml:space="preserve">provides a relatively low-cost </w:t>
      </w:r>
      <w:r w:rsidR="003E7A9A">
        <w:rPr>
          <w:rFonts w:ascii="Times New Roman" w:eastAsia="Times New Roman" w:hAnsi="Times New Roman" w:cs="Times New Roman"/>
          <w:color w:val="1C1D1E"/>
          <w:sz w:val="24"/>
          <w:szCs w:val="24"/>
        </w:rPr>
        <w:t xml:space="preserve">method to explore </w:t>
      </w:r>
      <w:r>
        <w:rPr>
          <w:rFonts w:ascii="Times New Roman" w:eastAsia="Times New Roman" w:hAnsi="Times New Roman" w:cs="Times New Roman"/>
          <w:color w:val="1C1D1E"/>
          <w:sz w:val="24"/>
          <w:szCs w:val="24"/>
        </w:rPr>
        <w:t xml:space="preserve">the high-dimensional parameter space </w:t>
      </w:r>
      <w:r w:rsidR="003E7A9A">
        <w:rPr>
          <w:rFonts w:ascii="Times New Roman" w:eastAsia="Times New Roman" w:hAnsi="Times New Roman" w:cs="Times New Roman"/>
          <w:color w:val="1C1D1E"/>
          <w:sz w:val="24"/>
          <w:szCs w:val="24"/>
        </w:rPr>
        <w:t xml:space="preserve">and extract </w:t>
      </w:r>
      <w:r>
        <w:rPr>
          <w:rFonts w:ascii="Times New Roman" w:eastAsia="Times New Roman" w:hAnsi="Times New Roman" w:cs="Times New Roman"/>
          <w:color w:val="1C1D1E"/>
          <w:sz w:val="24"/>
          <w:szCs w:val="24"/>
        </w:rPr>
        <w:t>as much information as possible from the limited number of model runs. We begin with an initial ensemble of 5,000 model runs with input parameters settings selected from a 12-dimensional Latin hypercube design. We select an ensemble of 165 runs that fall within the 25% -175% of the observed streamflow.</w:t>
      </w:r>
      <w:r w:rsidR="003E7A9A">
        <w:rPr>
          <w:rFonts w:ascii="Times New Roman" w:eastAsia="Times New Roman" w:hAnsi="Times New Roman" w:cs="Times New Roman"/>
          <w:color w:val="1C1D1E"/>
          <w:sz w:val="24"/>
          <w:szCs w:val="24"/>
        </w:rPr>
        <w:t xml:space="preserve"> Note that </w:t>
      </w:r>
      <w:del w:id="36" w:author="Seiyon Lee" w:date="2021-11-22T18:24:00Z">
        <w:r w:rsidR="003E7A9A" w:rsidDel="00DE5EFD">
          <w:rPr>
            <w:rFonts w:ascii="Times New Roman" w:eastAsia="Times New Roman" w:hAnsi="Times New Roman" w:cs="Times New Roman"/>
            <w:color w:val="1C1D1E"/>
            <w:sz w:val="24"/>
            <w:szCs w:val="24"/>
          </w:rPr>
          <w:delText xml:space="preserve">selecting </w:delText>
        </w:r>
      </w:del>
      <w:ins w:id="37" w:author="Seiyon Lee" w:date="2021-11-22T18:24:00Z">
        <w:r w:rsidR="00DE5EFD">
          <w:rPr>
            <w:rFonts w:ascii="Times New Roman" w:eastAsia="Times New Roman" w:hAnsi="Times New Roman" w:cs="Times New Roman"/>
            <w:color w:val="1C1D1E"/>
            <w:sz w:val="24"/>
            <w:szCs w:val="24"/>
          </w:rPr>
          <w:t>specifying</w:t>
        </w:r>
        <w:r w:rsidR="00DE5EFD">
          <w:rPr>
            <w:rFonts w:ascii="Times New Roman" w:eastAsia="Times New Roman" w:hAnsi="Times New Roman" w:cs="Times New Roman"/>
            <w:color w:val="1C1D1E"/>
            <w:sz w:val="24"/>
            <w:szCs w:val="24"/>
          </w:rPr>
          <w:t xml:space="preserve"> </w:t>
        </w:r>
      </w:ins>
      <w:r w:rsidR="003E7A9A">
        <w:rPr>
          <w:rFonts w:ascii="Times New Roman" w:eastAsia="Times New Roman" w:hAnsi="Times New Roman" w:cs="Times New Roman"/>
          <w:color w:val="1C1D1E"/>
          <w:sz w:val="24"/>
          <w:szCs w:val="24"/>
        </w:rPr>
        <w:t>the</w:t>
      </w:r>
      <w:ins w:id="38" w:author="Seiyon Lee" w:date="2021-11-22T18:24:00Z">
        <w:r w:rsidR="00DE5EFD">
          <w:rPr>
            <w:rFonts w:ascii="Times New Roman" w:eastAsia="Times New Roman" w:hAnsi="Times New Roman" w:cs="Times New Roman"/>
            <w:color w:val="1C1D1E"/>
            <w:sz w:val="24"/>
            <w:szCs w:val="24"/>
          </w:rPr>
          <w:t>se</w:t>
        </w:r>
      </w:ins>
      <w:r w:rsidR="003E7A9A">
        <w:rPr>
          <w:rFonts w:ascii="Times New Roman" w:eastAsia="Times New Roman" w:hAnsi="Times New Roman" w:cs="Times New Roman"/>
          <w:color w:val="1C1D1E"/>
          <w:sz w:val="24"/>
          <w:szCs w:val="24"/>
        </w:rPr>
        <w:t xml:space="preserve"> bounds can </w:t>
      </w:r>
      <w:ins w:id="39" w:author="Seiyon Lee" w:date="2021-11-22T18:24:00Z">
        <w:r w:rsidR="00DE5EFD">
          <w:rPr>
            <w:rFonts w:ascii="Times New Roman" w:eastAsia="Times New Roman" w:hAnsi="Times New Roman" w:cs="Times New Roman"/>
            <w:color w:val="1C1D1E"/>
            <w:sz w:val="24"/>
            <w:szCs w:val="24"/>
          </w:rPr>
          <w:t xml:space="preserve">be </w:t>
        </w:r>
      </w:ins>
      <w:r w:rsidR="003E7A9A">
        <w:rPr>
          <w:rFonts w:ascii="Times New Roman" w:eastAsia="Times New Roman" w:hAnsi="Times New Roman" w:cs="Times New Roman"/>
          <w:color w:val="1C1D1E"/>
          <w:sz w:val="24"/>
          <w:szCs w:val="24"/>
        </w:rPr>
        <w:t>arbitrary, yet this choice directly impacts the resulting collection of model runs. For instance, i</w:t>
      </w:r>
      <w:r>
        <w:rPr>
          <w:rFonts w:ascii="Times New Roman" w:eastAsia="Times New Roman" w:hAnsi="Times New Roman" w:cs="Times New Roman"/>
          <w:color w:val="1C1D1E"/>
          <w:sz w:val="24"/>
          <w:szCs w:val="24"/>
        </w:rPr>
        <w:t xml:space="preserve">mposing </w:t>
      </w:r>
      <w:r w:rsidR="003E7A9A">
        <w:rPr>
          <w:rFonts w:ascii="Times New Roman" w:eastAsia="Times New Roman" w:hAnsi="Times New Roman" w:cs="Times New Roman"/>
          <w:color w:val="1C1D1E"/>
          <w:sz w:val="24"/>
          <w:szCs w:val="24"/>
        </w:rPr>
        <w:t xml:space="preserve">tight bounds on the observed streamflow </w:t>
      </w:r>
      <w:r>
        <w:rPr>
          <w:rFonts w:ascii="Times New Roman" w:eastAsia="Times New Roman" w:hAnsi="Times New Roman" w:cs="Times New Roman"/>
          <w:color w:val="1C1D1E"/>
          <w:sz w:val="24"/>
          <w:szCs w:val="24"/>
        </w:rPr>
        <w:t xml:space="preserve">could lead to high-resolution sampling of </w:t>
      </w:r>
      <w:r w:rsidR="003E7A9A">
        <w:rPr>
          <w:rFonts w:ascii="Times New Roman" w:eastAsia="Times New Roman" w:hAnsi="Times New Roman" w:cs="Times New Roman"/>
          <w:color w:val="1C1D1E"/>
          <w:sz w:val="24"/>
          <w:szCs w:val="24"/>
        </w:rPr>
        <w:t xml:space="preserve">the plausible </w:t>
      </w:r>
      <w:r>
        <w:rPr>
          <w:rFonts w:ascii="Times New Roman" w:eastAsia="Times New Roman" w:hAnsi="Times New Roman" w:cs="Times New Roman"/>
          <w:color w:val="1C1D1E"/>
          <w:sz w:val="24"/>
          <w:szCs w:val="24"/>
        </w:rPr>
        <w:t>parameter space</w:t>
      </w:r>
      <w:r w:rsidR="003E7A9A">
        <w:rPr>
          <w:rFonts w:ascii="Times New Roman" w:eastAsia="Times New Roman" w:hAnsi="Times New Roman" w:cs="Times New Roman"/>
          <w:color w:val="1C1D1E"/>
          <w:sz w:val="24"/>
          <w:szCs w:val="24"/>
        </w:rPr>
        <w:t xml:space="preserve"> and wider bounds</w:t>
      </w:r>
      <w:r>
        <w:rPr>
          <w:rFonts w:ascii="Times New Roman" w:eastAsia="Times New Roman" w:hAnsi="Times New Roman" w:cs="Times New Roman"/>
          <w:color w:val="1C1D1E"/>
          <w:sz w:val="24"/>
          <w:szCs w:val="24"/>
        </w:rPr>
        <w:t xml:space="preserve"> </w:t>
      </w:r>
      <w:r w:rsidR="003E7A9A">
        <w:rPr>
          <w:rFonts w:ascii="Times New Roman" w:eastAsia="Times New Roman" w:hAnsi="Times New Roman" w:cs="Times New Roman"/>
          <w:color w:val="1C1D1E"/>
          <w:sz w:val="24"/>
          <w:szCs w:val="24"/>
        </w:rPr>
        <w:t xml:space="preserve">may include more implausible runs into the final ensemble. In any of these cases, it </w:t>
      </w:r>
      <w:r>
        <w:rPr>
          <w:rFonts w:ascii="Times New Roman" w:eastAsia="Times New Roman" w:hAnsi="Times New Roman" w:cs="Times New Roman"/>
          <w:color w:val="1C1D1E"/>
          <w:sz w:val="24"/>
          <w:szCs w:val="24"/>
        </w:rPr>
        <w:t xml:space="preserve">would imply a more controversial a priori decision. In addition, we do not want to overlook the upper tails of flood hazards, which are often associated with high-risk and high-cost events. </w:t>
      </w:r>
    </w:p>
    <w:p w14:paraId="48F6537E" w14:textId="6AAA8846" w:rsidR="00EF1BBF" w:rsidRDefault="002167F9" w:rsidP="003E7A9A">
      <w:pPr>
        <w:ind w:firstLine="450"/>
        <w:jc w:val="both"/>
        <w:rPr>
          <w:rFonts w:ascii="Times New Roman" w:eastAsia="Times New Roman" w:hAnsi="Times New Roman" w:cs="Times New Roman"/>
          <w:color w:val="1C1D1E"/>
          <w:sz w:val="24"/>
          <w:szCs w:val="24"/>
        </w:rPr>
      </w:pPr>
      <w:r w:rsidRPr="003E7A9A">
        <w:rPr>
          <w:rFonts w:ascii="Times New Roman" w:eastAsia="Times New Roman" w:hAnsi="Times New Roman" w:cs="Times New Roman"/>
          <w:color w:val="1C1D1E"/>
          <w:sz w:val="24"/>
          <w:szCs w:val="24"/>
        </w:rPr>
        <w:t>FaMoS characterizes and quantifies the parametric uncertainty by updating our prior knowledge of the model parameters in light of new observations. We incorporate domain-area expertise (prior distribution) of the unknown parameters and also account for additional sources of uncertainty such as model-observation discrepancies and observational error. As a result, we obtain a distribution of viable parameter values (posterior distribution) along with interval estimates, as opposed to a single best fit estimate (Supplemental Figure S1).</w:t>
      </w:r>
      <w:r w:rsidR="003E7A9A" w:rsidRPr="003E7A9A">
        <w:rPr>
          <w:rFonts w:ascii="Times New Roman" w:eastAsia="Times New Roman" w:hAnsi="Times New Roman" w:cs="Times New Roman"/>
          <w:color w:val="1C1D1E"/>
          <w:sz w:val="24"/>
          <w:szCs w:val="24"/>
        </w:rPr>
        <w:t xml:space="preserve"> Unlike precalibration, FaMoS does not fix an arbitrary screening criterion, but rather uses a flexible statistical model to assess model-fit. Moreover, FaMoS </w:t>
      </w:r>
      <w:ins w:id="40" w:author="Seiyon Lee" w:date="2021-11-22T18:27:00Z">
        <w:r w:rsidR="00B83AEB">
          <w:rPr>
            <w:rFonts w:ascii="Times New Roman" w:eastAsia="Times New Roman" w:hAnsi="Times New Roman" w:cs="Times New Roman"/>
            <w:color w:val="1C1D1E"/>
            <w:sz w:val="24"/>
            <w:szCs w:val="24"/>
          </w:rPr>
          <w:t xml:space="preserve">sequentially </w:t>
        </w:r>
      </w:ins>
      <w:r w:rsidR="003E7A9A" w:rsidRPr="003E7A9A">
        <w:rPr>
          <w:rFonts w:ascii="Times New Roman" w:eastAsia="Times New Roman" w:hAnsi="Times New Roman" w:cs="Times New Roman"/>
          <w:color w:val="1C1D1E"/>
          <w:sz w:val="24"/>
          <w:szCs w:val="24"/>
        </w:rPr>
        <w:t xml:space="preserve">explores the entire parameter space and systematically locates a “target” region that contain the most plausible sets of model parameters. In contrast, precalibration attempts to locate this “target” region using </w:t>
      </w:r>
      <w:del w:id="41" w:author="Seiyon Lee" w:date="2021-11-22T18:27:00Z">
        <w:r w:rsidR="003E7A9A" w:rsidRPr="003E7A9A" w:rsidDel="00B83AEB">
          <w:rPr>
            <w:rFonts w:ascii="Times New Roman" w:eastAsia="Times New Roman" w:hAnsi="Times New Roman" w:cs="Times New Roman"/>
            <w:color w:val="1C1D1E"/>
            <w:sz w:val="24"/>
            <w:szCs w:val="24"/>
          </w:rPr>
          <w:delText xml:space="preserve">an </w:delText>
        </w:r>
      </w:del>
      <w:ins w:id="42" w:author="Seiyon Lee" w:date="2021-11-22T18:27:00Z">
        <w:r w:rsidR="00B83AEB">
          <w:rPr>
            <w:rFonts w:ascii="Times New Roman" w:eastAsia="Times New Roman" w:hAnsi="Times New Roman" w:cs="Times New Roman"/>
            <w:color w:val="1C1D1E"/>
            <w:sz w:val="24"/>
            <w:szCs w:val="24"/>
          </w:rPr>
          <w:t>a single</w:t>
        </w:r>
        <w:r w:rsidR="00B83AEB" w:rsidRPr="003E7A9A">
          <w:rPr>
            <w:rFonts w:ascii="Times New Roman" w:eastAsia="Times New Roman" w:hAnsi="Times New Roman" w:cs="Times New Roman"/>
            <w:color w:val="1C1D1E"/>
            <w:sz w:val="24"/>
            <w:szCs w:val="24"/>
          </w:rPr>
          <w:t xml:space="preserve"> </w:t>
        </w:r>
      </w:ins>
      <w:r w:rsidR="003E7A9A" w:rsidRPr="003E7A9A">
        <w:rPr>
          <w:rFonts w:ascii="Times New Roman" w:eastAsia="Times New Roman" w:hAnsi="Times New Roman" w:cs="Times New Roman"/>
          <w:color w:val="1C1D1E"/>
          <w:sz w:val="24"/>
          <w:szCs w:val="24"/>
        </w:rPr>
        <w:t xml:space="preserve">initial ensemble of model runs. </w:t>
      </w:r>
    </w:p>
    <w:p w14:paraId="2CEDEBAE" w14:textId="573407A2"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evaluate the calibrated model performance using several decision-relevant metrics. We use traditional deterministic metrics such as</w:t>
      </w:r>
      <w:ins w:id="43" w:author="Seiyon Lee" w:date="2021-11-22T18:27:00Z">
        <w:r w:rsidR="00B83AEB">
          <w:rPr>
            <w:rFonts w:ascii="Times New Roman" w:eastAsia="Times New Roman" w:hAnsi="Times New Roman" w:cs="Times New Roman"/>
            <w:sz w:val="24"/>
            <w:szCs w:val="24"/>
          </w:rPr>
          <w:t xml:space="preserve"> the</w:t>
        </w:r>
      </w:ins>
      <w:r>
        <w:rPr>
          <w:rFonts w:ascii="Times New Roman" w:eastAsia="Times New Roman" w:hAnsi="Times New Roman" w:cs="Times New Roman"/>
          <w:sz w:val="24"/>
          <w:szCs w:val="24"/>
        </w:rPr>
        <w:t xml:space="preserve"> Kling</w:t>
      </w:r>
      <w:ins w:id="44" w:author="Seiyon Lee" w:date="2021-11-22T18:27:00Z">
        <w:r w:rsidR="00B83AEB">
          <w:rPr>
            <w:rFonts w:ascii="Times New Roman" w:eastAsia="Times New Roman" w:hAnsi="Times New Roman" w:cs="Times New Roman"/>
            <w:sz w:val="24"/>
            <w:szCs w:val="24"/>
          </w:rPr>
          <w:t>e</w:t>
        </w:r>
      </w:ins>
      <w:r>
        <w:rPr>
          <w:rFonts w:ascii="Times New Roman" w:eastAsia="Times New Roman" w:hAnsi="Times New Roman" w:cs="Times New Roman"/>
          <w:sz w:val="24"/>
          <w:szCs w:val="24"/>
        </w:rPr>
        <w:t xml:space="preserve">-Gupta Efficiency </w:t>
      </w:r>
      <w:hyperlink r:id="rId17">
        <w:r>
          <w:rPr>
            <w:rFonts w:ascii="Times New Roman" w:eastAsia="Times New Roman" w:hAnsi="Times New Roman" w:cs="Times New Roman"/>
            <w:color w:val="000000"/>
            <w:sz w:val="24"/>
            <w:szCs w:val="24"/>
          </w:rPr>
          <w:t>(Mizukami et al., 2019)</w:t>
        </w:r>
      </w:hyperlink>
      <w:ins w:id="45" w:author="Seiyon Lee" w:date="2021-11-22T18:28:00Z">
        <w:r w:rsidR="00B83AEB">
          <w:rPr>
            <w:rFonts w:ascii="Times New Roman" w:eastAsia="Times New Roman" w:hAnsi="Times New Roman" w:cs="Times New Roman"/>
            <w:sz w:val="24"/>
            <w:szCs w:val="24"/>
          </w:rPr>
          <w:t xml:space="preserve">, which </w:t>
        </w:r>
      </w:ins>
      <w:del w:id="46" w:author="Seiyon Lee" w:date="2021-11-22T18:28:00Z">
        <w:r w:rsidDel="00B83AEB">
          <w:rPr>
            <w:rFonts w:ascii="Times New Roman" w:eastAsia="Times New Roman" w:hAnsi="Times New Roman" w:cs="Times New Roman"/>
            <w:sz w:val="24"/>
            <w:szCs w:val="24"/>
          </w:rPr>
          <w:delText xml:space="preserve"> </w:delText>
        </w:r>
      </w:del>
      <w:del w:id="47" w:author="Seiyon Lee" w:date="2021-11-22T18:27:00Z">
        <w:r w:rsidDel="00B83AEB">
          <w:rPr>
            <w:rFonts w:ascii="Times New Roman" w:eastAsia="Times New Roman" w:hAnsi="Times New Roman" w:cs="Times New Roman"/>
            <w:sz w:val="24"/>
            <w:szCs w:val="24"/>
          </w:rPr>
          <w:delText xml:space="preserve"> that </w:delText>
        </w:r>
      </w:del>
      <w:r>
        <w:rPr>
          <w:rFonts w:ascii="Times New Roman" w:eastAsia="Times New Roman" w:hAnsi="Times New Roman" w:cs="Times New Roman"/>
          <w:sz w:val="24"/>
          <w:szCs w:val="24"/>
        </w:rPr>
        <w:t>provide</w:t>
      </w:r>
      <w:ins w:id="48" w:author="Seiyon Lee" w:date="2021-11-22T18:28:00Z">
        <w:r w:rsidR="00B83AEB">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a direct assessment of streamflow time series (e.g., shape, timing, water balance and variability) using the ensemble mean estimate. We also evaluate the probabilistic prediction skill using </w:t>
      </w:r>
      <w:ins w:id="49" w:author="Seiyon Lee" w:date="2021-11-22T18:28:00Z">
        <w:r w:rsidR="00B83AEB">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Brier Skill Score </w:t>
      </w:r>
      <w:hyperlink r:id="rId18">
        <w:r>
          <w:rPr>
            <w:rFonts w:ascii="Times New Roman" w:eastAsia="Times New Roman" w:hAnsi="Times New Roman" w:cs="Times New Roman"/>
            <w:color w:val="000000"/>
            <w:sz w:val="24"/>
            <w:szCs w:val="24"/>
          </w:rPr>
          <w:t>(Murphy, 1973)</w:t>
        </w:r>
      </w:hyperlink>
      <w:r>
        <w:rPr>
          <w:rFonts w:ascii="Times New Roman" w:eastAsia="Times New Roman" w:hAnsi="Times New Roman" w:cs="Times New Roman"/>
          <w:sz w:val="24"/>
          <w:szCs w:val="24"/>
        </w:rPr>
        <w:t xml:space="preserve"> and </w:t>
      </w:r>
      <w:ins w:id="50" w:author="Seiyon Lee" w:date="2021-11-22T18:28:00Z">
        <w:r w:rsidR="00B83AEB">
          <w:rPr>
            <w:rFonts w:ascii="Times New Roman" w:eastAsia="Times New Roman" w:hAnsi="Times New Roman" w:cs="Times New Roman"/>
            <w:sz w:val="24"/>
            <w:szCs w:val="24"/>
          </w:rPr>
          <w:t xml:space="preserve">the </w:t>
        </w:r>
      </w:ins>
      <w:r>
        <w:rPr>
          <w:rFonts w:ascii="Times New Roman" w:eastAsia="Times New Roman" w:hAnsi="Times New Roman" w:cs="Times New Roman"/>
          <w:color w:val="2E2E2E"/>
          <w:sz w:val="24"/>
          <w:szCs w:val="24"/>
        </w:rPr>
        <w:t xml:space="preserve">Continuous Ranked Probability Score </w:t>
      </w:r>
      <w:hyperlink r:id="rId19">
        <w:r>
          <w:rPr>
            <w:rFonts w:ascii="Times New Roman" w:eastAsia="Times New Roman" w:hAnsi="Times New Roman" w:cs="Times New Roman"/>
            <w:color w:val="000000"/>
            <w:sz w:val="24"/>
            <w:szCs w:val="24"/>
          </w:rPr>
          <w:t>(Murphy, 1970)</w:t>
        </w:r>
      </w:hyperlink>
      <w:r>
        <w:rPr>
          <w:rFonts w:ascii="Times New Roman" w:eastAsia="Times New Roman" w:hAnsi="Times New Roman" w:cs="Times New Roman"/>
          <w:color w:val="2E2E2E"/>
          <w:sz w:val="24"/>
          <w:szCs w:val="24"/>
        </w:rPr>
        <w:t xml:space="preserve">. </w:t>
      </w:r>
      <w:ins w:id="51" w:author="Seiyon Lee" w:date="2021-11-22T18:28:00Z">
        <w:r w:rsidR="00B83AEB">
          <w:rPr>
            <w:rFonts w:ascii="Times New Roman" w:eastAsia="Times New Roman" w:hAnsi="Times New Roman" w:cs="Times New Roman"/>
            <w:color w:val="2E2E2E"/>
            <w:sz w:val="24"/>
            <w:szCs w:val="24"/>
          </w:rPr>
          <w:t xml:space="preserve">The </w:t>
        </w:r>
      </w:ins>
      <w:r>
        <w:rPr>
          <w:rFonts w:ascii="Times New Roman" w:eastAsia="Times New Roman" w:hAnsi="Times New Roman" w:cs="Times New Roman"/>
          <w:sz w:val="24"/>
          <w:szCs w:val="24"/>
        </w:rPr>
        <w:t>Brier score is essentially the mean</w:t>
      </w:r>
      <w:r>
        <w:rPr>
          <w:rFonts w:ascii="Times New Roman" w:eastAsia="Times New Roman" w:hAnsi="Times New Roman" w:cs="Times New Roman"/>
          <w:color w:val="2E2E2E"/>
          <w:sz w:val="24"/>
          <w:szCs w:val="24"/>
        </w:rPr>
        <w:t xml:space="preserve"> squared error of the probability predictions, considering that the observation is one if the event occurs, and that the observation is zero if the event does not occur. The Continuous Ranked Probability Score measures the integral square difference between the cumulative distribution functions of the observation and predictions, averaged over all pairs of predictions and observations. </w:t>
      </w:r>
      <w:r>
        <w:rPr>
          <w:rFonts w:ascii="Times New Roman" w:eastAsia="Times New Roman" w:hAnsi="Times New Roman" w:cs="Times New Roman"/>
          <w:sz w:val="24"/>
          <w:szCs w:val="24"/>
        </w:rPr>
        <w:t xml:space="preserve">The selection of these decision-relevant metrics is motivated by the balance between model output goodness-of-fit, calibration approaches, </w:t>
      </w:r>
      <w:r>
        <w:rPr>
          <w:rFonts w:ascii="Times New Roman" w:eastAsia="Times New Roman" w:hAnsi="Times New Roman" w:cs="Times New Roman"/>
          <w:sz w:val="24"/>
          <w:szCs w:val="24"/>
        </w:rPr>
        <w:lastRenderedPageBreak/>
        <w:t xml:space="preserve">and data availability.  The evaluation is focused on high flows by choosing the river flow that exceeds NOAA’s Action Stage </w:t>
      </w:r>
      <w:hyperlink r:id="rId20">
        <w:r>
          <w:rPr>
            <w:rFonts w:ascii="Times New Roman" w:eastAsia="Times New Roman" w:hAnsi="Times New Roman" w:cs="Times New Roman"/>
            <w:color w:val="000000"/>
            <w:sz w:val="24"/>
            <w:szCs w:val="24"/>
          </w:rPr>
          <w:t>(McEnery et al., 2005)</w:t>
        </w:r>
      </w:hyperlink>
      <w:r>
        <w:rPr>
          <w:rFonts w:ascii="Times New Roman" w:eastAsia="Times New Roman" w:hAnsi="Times New Roman" w:cs="Times New Roman"/>
          <w:sz w:val="24"/>
          <w:szCs w:val="24"/>
        </w:rPr>
        <w:t xml:space="preserve">. Action Stage refers to the stage which, when reached by a rising river, represents the level where the National Weather Service or a partner/user needs to take some type of mitigation action in preparation for possible significant hydrologic activity. </w:t>
      </w:r>
    </w:p>
    <w:p w14:paraId="3E77430F" w14:textId="38128EA6"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Accounting </w:t>
      </w:r>
      <w:r w:rsidR="003E7A9A">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parametric uncertainty improves model performance metrics </w:t>
      </w:r>
      <w:r w:rsidR="00946B35">
        <w:rPr>
          <w:rFonts w:ascii="Times New Roman" w:eastAsia="Times New Roman" w:hAnsi="Times New Roman" w:cs="Times New Roman"/>
          <w:sz w:val="24"/>
          <w:szCs w:val="24"/>
        </w:rPr>
        <w:t xml:space="preserve">for the </w:t>
      </w:r>
      <w:r>
        <w:rPr>
          <w:rFonts w:ascii="Times New Roman" w:eastAsia="Times New Roman" w:hAnsi="Times New Roman" w:cs="Times New Roman"/>
          <w:sz w:val="24"/>
          <w:szCs w:val="24"/>
        </w:rPr>
        <w:t xml:space="preserve">calibration </w:t>
      </w:r>
      <w:r w:rsidR="00946B35">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 xml:space="preserve">and out-of-sample predictions (Figure 3). We compute the skill score with reference to raw (uncalibrated) model runs using default parameter estimates obtained from several previous studies (Anderson et al. 2006, Reed et al. 2004). In terms of the </w:t>
      </w:r>
      <w:del w:id="52" w:author="Seiyon Lee" w:date="2021-11-22T19:37:00Z">
        <w:r w:rsidDel="00A77962">
          <w:rPr>
            <w:rFonts w:ascii="Times New Roman" w:eastAsia="Times New Roman" w:hAnsi="Times New Roman" w:cs="Times New Roman"/>
            <w:sz w:val="24"/>
            <w:szCs w:val="24"/>
          </w:rPr>
          <w:delText xml:space="preserve">selected </w:delText>
        </w:r>
      </w:del>
      <w:ins w:id="53" w:author="Seiyon Lee" w:date="2021-11-22T19:37:00Z">
        <w:r w:rsidR="00A77962">
          <w:rPr>
            <w:rFonts w:ascii="Times New Roman" w:eastAsia="Times New Roman" w:hAnsi="Times New Roman" w:cs="Times New Roman"/>
            <w:sz w:val="24"/>
            <w:szCs w:val="24"/>
          </w:rPr>
          <w:t>performance</w:t>
        </w:r>
        <w:r w:rsidR="00A7796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metrics, model predictions remain skillful for all the calibration approaches (Figure 3). Precalibration outperforms the </w:t>
      </w:r>
      <w:r w:rsidR="00946B35">
        <w:rPr>
          <w:rFonts w:ascii="Times New Roman" w:eastAsia="Times New Roman" w:hAnsi="Times New Roman" w:cs="Times New Roman"/>
          <w:sz w:val="24"/>
          <w:szCs w:val="24"/>
        </w:rPr>
        <w:t>stepwise line search (</w:t>
      </w:r>
      <w:r>
        <w:rPr>
          <w:rFonts w:ascii="Times New Roman" w:eastAsia="Times New Roman" w:hAnsi="Times New Roman" w:cs="Times New Roman"/>
          <w:sz w:val="24"/>
          <w:szCs w:val="24"/>
        </w:rPr>
        <w:t>best estimate predictions</w:t>
      </w:r>
      <w:r w:rsidR="00946B35">
        <w:rPr>
          <w:rFonts w:ascii="Times New Roman" w:eastAsia="Times New Roman" w:hAnsi="Times New Roman" w:cs="Times New Roman"/>
          <w:sz w:val="24"/>
          <w:szCs w:val="24"/>
        </w:rPr>
        <w:t>)</w:t>
      </w:r>
      <w:r>
        <w:rPr>
          <w:rFonts w:ascii="Times New Roman" w:eastAsia="Times New Roman" w:hAnsi="Times New Roman" w:cs="Times New Roman"/>
          <w:sz w:val="24"/>
          <w:szCs w:val="24"/>
        </w:rPr>
        <w:t>. FaMoS demonstrate a higher skill score than</w:t>
      </w:r>
      <w:r w:rsidR="00946B35">
        <w:rPr>
          <w:rFonts w:ascii="Times New Roman" w:eastAsia="Times New Roman" w:hAnsi="Times New Roman" w:cs="Times New Roman"/>
          <w:sz w:val="24"/>
          <w:szCs w:val="24"/>
        </w:rPr>
        <w:t xml:space="preserve"> </w:t>
      </w:r>
      <w:ins w:id="54" w:author="Seiyon Lee" w:date="2021-11-22T18:28:00Z">
        <w:r w:rsidR="00B83AEB">
          <w:rPr>
            <w:rFonts w:ascii="Times New Roman" w:eastAsia="Times New Roman" w:hAnsi="Times New Roman" w:cs="Times New Roman"/>
            <w:sz w:val="24"/>
            <w:szCs w:val="24"/>
          </w:rPr>
          <w:t xml:space="preserve">both </w:t>
        </w:r>
      </w:ins>
      <w:r w:rsidR="00946B35">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stepwise line search and precalibration </w:t>
      </w:r>
      <w:del w:id="55" w:author="Seiyon Lee" w:date="2021-11-22T18:28:00Z">
        <w:r w:rsidDel="00B83AEB">
          <w:rPr>
            <w:rFonts w:ascii="Times New Roman" w:eastAsia="Times New Roman" w:hAnsi="Times New Roman" w:cs="Times New Roman"/>
            <w:sz w:val="24"/>
            <w:szCs w:val="24"/>
          </w:rPr>
          <w:delText xml:space="preserve">during </w:delText>
        </w:r>
      </w:del>
      <w:ins w:id="56" w:author="Seiyon Lee" w:date="2021-11-22T18:28:00Z">
        <w:r w:rsidR="00B83AEB">
          <w:rPr>
            <w:rFonts w:ascii="Times New Roman" w:eastAsia="Times New Roman" w:hAnsi="Times New Roman" w:cs="Times New Roman"/>
            <w:sz w:val="24"/>
            <w:szCs w:val="24"/>
          </w:rPr>
          <w:t>for</w:t>
        </w:r>
        <w:r w:rsidR="00B83AE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both calibration and out-of-sample evaluations. </w:t>
      </w:r>
    </w:p>
    <w:p w14:paraId="00546FEB" w14:textId="2E19F826"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Accounting </w:t>
      </w:r>
      <w:r w:rsidR="00946B35">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parametric uncertainty improves flood hazard estimates (Figure 4). The resulting predictive distribution of flood events demonstrates the impacts of model calibration. </w:t>
      </w:r>
      <w:r w:rsidR="00946B35">
        <w:rPr>
          <w:rFonts w:ascii="Times New Roman" w:eastAsia="Times New Roman" w:hAnsi="Times New Roman" w:cs="Times New Roman"/>
          <w:sz w:val="24"/>
          <w:szCs w:val="24"/>
        </w:rPr>
        <w:t xml:space="preserve">The stepwise line search approach </w:t>
      </w:r>
      <w:r>
        <w:rPr>
          <w:rFonts w:ascii="Times New Roman" w:eastAsia="Times New Roman" w:hAnsi="Times New Roman" w:cs="Times New Roman"/>
          <w:sz w:val="24"/>
          <w:szCs w:val="24"/>
        </w:rPr>
        <w:t xml:space="preserve">underestimates the flood peaks by as much as 35% (Figure 4b) during calibration and 40% during </w:t>
      </w:r>
      <w:r w:rsidR="00946B35">
        <w:rPr>
          <w:rFonts w:ascii="Times New Roman" w:eastAsia="Times New Roman" w:hAnsi="Times New Roman" w:cs="Times New Roman"/>
          <w:sz w:val="24"/>
          <w:szCs w:val="24"/>
        </w:rPr>
        <w:t xml:space="preserve">out-of-sample </w:t>
      </w:r>
      <w:r>
        <w:rPr>
          <w:rFonts w:ascii="Times New Roman" w:eastAsia="Times New Roman" w:hAnsi="Times New Roman" w:cs="Times New Roman"/>
          <w:sz w:val="24"/>
          <w:szCs w:val="24"/>
        </w:rPr>
        <w:t xml:space="preserve">prediction (Figure 4e). Precalibration captures the specific flood events, but exhibits </w:t>
      </w:r>
      <w:r w:rsidR="00946B35">
        <w:rPr>
          <w:rFonts w:ascii="Times New Roman" w:eastAsia="Times New Roman" w:hAnsi="Times New Roman" w:cs="Times New Roman"/>
          <w:sz w:val="24"/>
          <w:szCs w:val="24"/>
        </w:rPr>
        <w:t xml:space="preserve">very high </w:t>
      </w:r>
      <w:r>
        <w:rPr>
          <w:rFonts w:ascii="Times New Roman" w:eastAsia="Times New Roman" w:hAnsi="Times New Roman" w:cs="Times New Roman"/>
          <w:sz w:val="24"/>
          <w:szCs w:val="24"/>
        </w:rPr>
        <w:t>prediction uncertainty as evidenced by the wider</w:t>
      </w:r>
      <w:r w:rsidR="00946B35">
        <w:rPr>
          <w:rFonts w:ascii="Times New Roman" w:eastAsia="Times New Roman" w:hAnsi="Times New Roman" w:cs="Times New Roman"/>
          <w:sz w:val="24"/>
          <w:szCs w:val="24"/>
        </w:rPr>
        <w:t xml:space="preserve"> prediction intervals</w:t>
      </w:r>
      <w:r>
        <w:rPr>
          <w:rFonts w:ascii="Times New Roman" w:eastAsia="Times New Roman" w:hAnsi="Times New Roman" w:cs="Times New Roman"/>
          <w:sz w:val="24"/>
          <w:szCs w:val="24"/>
        </w:rPr>
        <w:t xml:space="preserve">. Overall, </w:t>
      </w:r>
      <w:r w:rsidR="00946B35">
        <w:rPr>
          <w:rFonts w:ascii="Times New Roman" w:eastAsia="Times New Roman" w:hAnsi="Times New Roman" w:cs="Times New Roman"/>
          <w:sz w:val="24"/>
          <w:szCs w:val="24"/>
        </w:rPr>
        <w:t>FaMoS improves flood peak estimates and provide</w:t>
      </w:r>
      <w:ins w:id="57" w:author="Seiyon Lee" w:date="2021-11-22T18:30:00Z">
        <w:r w:rsidR="0095078A">
          <w:rPr>
            <w:rFonts w:ascii="Times New Roman" w:eastAsia="Times New Roman" w:hAnsi="Times New Roman" w:cs="Times New Roman"/>
            <w:sz w:val="24"/>
            <w:szCs w:val="24"/>
          </w:rPr>
          <w:t>s</w:t>
        </w:r>
      </w:ins>
      <w:r w:rsidR="00946B35">
        <w:rPr>
          <w:rFonts w:ascii="Times New Roman" w:eastAsia="Times New Roman" w:hAnsi="Times New Roman" w:cs="Times New Roman"/>
          <w:sz w:val="24"/>
          <w:szCs w:val="24"/>
        </w:rPr>
        <w:t xml:space="preserve"> narrower </w:t>
      </w:r>
      <w:ins w:id="58" w:author="Seiyon Lee" w:date="2021-11-22T18:30:00Z">
        <w:r w:rsidR="0095078A">
          <w:rPr>
            <w:rFonts w:ascii="Times New Roman" w:eastAsia="Times New Roman" w:hAnsi="Times New Roman" w:cs="Times New Roman"/>
            <w:sz w:val="24"/>
            <w:szCs w:val="24"/>
          </w:rPr>
          <w:t>prediction intervals</w:t>
        </w:r>
      </w:ins>
      <w:del w:id="59" w:author="Seiyon Lee" w:date="2021-11-22T18:30:00Z">
        <w:r w:rsidR="00946B35" w:rsidDel="0095078A">
          <w:rPr>
            <w:rFonts w:ascii="Times New Roman" w:eastAsia="Times New Roman" w:hAnsi="Times New Roman" w:cs="Times New Roman"/>
            <w:sz w:val="24"/>
            <w:szCs w:val="24"/>
          </w:rPr>
          <w:delText>predictive interval estimates</w:delText>
        </w:r>
      </w:del>
      <w:r w:rsidR="00946B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example,</w:t>
      </w:r>
      <w:r w:rsidR="00946B35">
        <w:rPr>
          <w:rFonts w:ascii="Times New Roman" w:eastAsia="Times New Roman" w:hAnsi="Times New Roman" w:cs="Times New Roman"/>
          <w:sz w:val="24"/>
          <w:szCs w:val="24"/>
        </w:rPr>
        <w:t xml:space="preserve"> consider </w:t>
      </w:r>
      <w:r>
        <w:rPr>
          <w:rFonts w:ascii="Times New Roman" w:eastAsia="Times New Roman" w:hAnsi="Times New Roman" w:cs="Times New Roman"/>
          <w:sz w:val="24"/>
          <w:szCs w:val="24"/>
        </w:rPr>
        <w:t>Tropical Storm Lee with streamflow observation of 11292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w:t>
      </w:r>
      <w:r w:rsidR="00946B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46B35">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recalibration </w:t>
      </w:r>
      <w:r w:rsidR="00946B35">
        <w:rPr>
          <w:rFonts w:ascii="Times New Roman" w:eastAsia="Times New Roman" w:hAnsi="Times New Roman" w:cs="Times New Roman"/>
          <w:sz w:val="24"/>
          <w:szCs w:val="24"/>
        </w:rPr>
        <w:t xml:space="preserve">provides a flood peak prediction of </w:t>
      </w:r>
      <w:r>
        <w:rPr>
          <w:rFonts w:ascii="Times New Roman" w:eastAsia="Times New Roman" w:hAnsi="Times New Roman" w:cs="Times New Roman"/>
          <w:sz w:val="24"/>
          <w:szCs w:val="24"/>
        </w:rPr>
        <w:t>10539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w:t>
      </w:r>
      <w:r w:rsidR="00946B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946B35">
        <w:rPr>
          <w:rFonts w:ascii="Times New Roman" w:eastAsia="Times New Roman" w:hAnsi="Times New Roman" w:cs="Times New Roman"/>
          <w:sz w:val="24"/>
          <w:szCs w:val="24"/>
        </w:rPr>
        <w:t>prediction interval (5%-95% credible interval)</w:t>
      </w:r>
      <w:r>
        <w:rPr>
          <w:rFonts w:ascii="Times New Roman" w:eastAsia="Times New Roman" w:hAnsi="Times New Roman" w:cs="Times New Roman"/>
          <w:sz w:val="24"/>
          <w:szCs w:val="24"/>
        </w:rPr>
        <w:t xml:space="preserve"> range from 6359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to 14222</w:t>
      </w:r>
      <w:r w:rsidR="00946B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w:t>
      </w:r>
      <w:r w:rsidR="00946B35">
        <w:rPr>
          <w:rFonts w:ascii="Times New Roman" w:eastAsia="Times New Roman" w:hAnsi="Times New Roman" w:cs="Times New Roman"/>
          <w:sz w:val="24"/>
          <w:szCs w:val="24"/>
        </w:rPr>
        <w:t xml:space="preserve"> (width=7863</w:t>
      </w:r>
      <w:r w:rsidR="00946B35" w:rsidRPr="00946B35">
        <w:rPr>
          <w:rFonts w:ascii="Times New Roman" w:eastAsia="Times New Roman" w:hAnsi="Times New Roman" w:cs="Times New Roman"/>
          <w:sz w:val="24"/>
          <w:szCs w:val="24"/>
        </w:rPr>
        <w:t xml:space="preserve"> </w:t>
      </w:r>
      <w:r w:rsidR="00946B35">
        <w:rPr>
          <w:rFonts w:ascii="Times New Roman" w:eastAsia="Times New Roman" w:hAnsi="Times New Roman" w:cs="Times New Roman"/>
          <w:sz w:val="24"/>
          <w:szCs w:val="24"/>
        </w:rPr>
        <w:t>m</w:t>
      </w:r>
      <w:r w:rsidR="00946B35">
        <w:rPr>
          <w:rFonts w:ascii="Times New Roman" w:eastAsia="Times New Roman" w:hAnsi="Times New Roman" w:cs="Times New Roman"/>
          <w:sz w:val="24"/>
          <w:szCs w:val="24"/>
          <w:vertAlign w:val="superscript"/>
        </w:rPr>
        <w:t>3</w:t>
      </w:r>
      <w:r w:rsidR="00946B35">
        <w:rPr>
          <w:rFonts w:ascii="Times New Roman" w:eastAsia="Times New Roman" w:hAnsi="Times New Roman" w:cs="Times New Roman"/>
          <w:sz w:val="24"/>
          <w:szCs w:val="24"/>
        </w:rPr>
        <w:t>/sec)</w:t>
      </w:r>
      <w:r>
        <w:rPr>
          <w:rFonts w:ascii="Times New Roman" w:eastAsia="Times New Roman" w:hAnsi="Times New Roman" w:cs="Times New Roman"/>
          <w:sz w:val="24"/>
          <w:szCs w:val="24"/>
        </w:rPr>
        <w:t xml:space="preserve">. FaMoS </w:t>
      </w:r>
      <w:r w:rsidR="00946B35">
        <w:rPr>
          <w:rFonts w:ascii="Times New Roman" w:eastAsia="Times New Roman" w:hAnsi="Times New Roman" w:cs="Times New Roman"/>
          <w:sz w:val="24"/>
          <w:szCs w:val="24"/>
        </w:rPr>
        <w:t xml:space="preserve">has a corresponding flood peak prediction of </w:t>
      </w:r>
      <w:r>
        <w:rPr>
          <w:rFonts w:ascii="Times New Roman" w:eastAsia="Times New Roman" w:hAnsi="Times New Roman" w:cs="Times New Roman"/>
          <w:sz w:val="24"/>
          <w:szCs w:val="24"/>
        </w:rPr>
        <w:t>11467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with a credible interval ranging from 9925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 to 13121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/sec</w:t>
      </w:r>
      <w:r w:rsidR="00946B35">
        <w:rPr>
          <w:rFonts w:ascii="Times New Roman" w:eastAsia="Times New Roman" w:hAnsi="Times New Roman" w:cs="Times New Roman"/>
          <w:sz w:val="24"/>
          <w:szCs w:val="24"/>
        </w:rPr>
        <w:t xml:space="preserve"> (width=3196 m</w:t>
      </w:r>
      <w:r w:rsidR="00946B35">
        <w:rPr>
          <w:rFonts w:ascii="Times New Roman" w:eastAsia="Times New Roman" w:hAnsi="Times New Roman" w:cs="Times New Roman"/>
          <w:sz w:val="24"/>
          <w:szCs w:val="24"/>
          <w:vertAlign w:val="superscript"/>
        </w:rPr>
        <w:t>3</w:t>
      </w:r>
      <w:r w:rsidR="00946B35">
        <w:rPr>
          <w:rFonts w:ascii="Times New Roman" w:eastAsia="Times New Roman" w:hAnsi="Times New Roman" w:cs="Times New Roman"/>
          <w:sz w:val="24"/>
          <w:szCs w:val="24"/>
        </w:rPr>
        <w:t>/sec)</w:t>
      </w:r>
      <w:r>
        <w:rPr>
          <w:rFonts w:ascii="Times New Roman" w:eastAsia="Times New Roman" w:hAnsi="Times New Roman" w:cs="Times New Roman"/>
          <w:sz w:val="24"/>
          <w:szCs w:val="24"/>
        </w:rPr>
        <w:t>.</w:t>
      </w:r>
    </w:p>
    <w:p w14:paraId="42563934" w14:textId="385FF0F5" w:rsidR="00EF1BBF" w:rsidRDefault="002167F9" w:rsidP="00B0149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5C2524">
        <w:rPr>
          <w:rFonts w:ascii="Times New Roman" w:eastAsia="Times New Roman" w:hAnsi="Times New Roman" w:cs="Times New Roman"/>
          <w:sz w:val="24"/>
          <w:szCs w:val="24"/>
        </w:rPr>
        <w:t>assess each calibration approach’s classification ability or how well each method</w:t>
      </w:r>
      <w:r>
        <w:rPr>
          <w:rFonts w:ascii="Times New Roman" w:eastAsia="Times New Roman" w:hAnsi="Times New Roman" w:cs="Times New Roman"/>
          <w:sz w:val="24"/>
          <w:szCs w:val="24"/>
        </w:rPr>
        <w:t xml:space="preserve"> discriminate</w:t>
      </w:r>
      <w:r w:rsidR="005C252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between occurrences (water level crossing the action stage) versus non-occurrences (regular water level) of an event (Figure 5). In the context of flood risk management, decision makers must choose between two alternatives on the basis of a probability prediction for an event, with one of the decisions being preferred if the event does not occur, and the other being preferred if the event does occur. Thus, it is critical to have a prediction system that correctly predicts the occurrence of an event (probability of detection) while avoiding too many incorrect predictions when it does not occur (probability of false detection). </w:t>
      </w:r>
      <w:r w:rsidR="00B0149E">
        <w:rPr>
          <w:rFonts w:ascii="Times New Roman" w:eastAsia="Times New Roman" w:hAnsi="Times New Roman" w:cs="Times New Roman"/>
          <w:sz w:val="24"/>
          <w:szCs w:val="24"/>
        </w:rPr>
        <w:t xml:space="preserve">We examine the relative operating characteristics (ROC) score based on the area underneath the ROC curve. The ROC score </w:t>
      </w:r>
      <w:r>
        <w:rPr>
          <w:rFonts w:ascii="Times New Roman" w:eastAsia="Times New Roman" w:hAnsi="Times New Roman" w:cs="Times New Roman"/>
          <w:sz w:val="24"/>
          <w:szCs w:val="24"/>
        </w:rPr>
        <w:t xml:space="preserve">assess the </w:t>
      </w:r>
      <w:r>
        <w:rPr>
          <w:rFonts w:ascii="Times New Roman" w:eastAsia="Times New Roman" w:hAnsi="Times New Roman" w:cs="Times New Roman"/>
          <w:sz w:val="24"/>
          <w:szCs w:val="24"/>
          <w:highlight w:val="white"/>
        </w:rPr>
        <w:t xml:space="preserve">quality of probability predictions by relating </w:t>
      </w:r>
      <w:r w:rsidR="00B0149E">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probability of detection (true alarm) to the corresponding probability of false detection (false-alarm rate), as a decision threshold is varied across the full range of a continuous prediction quantity </w:t>
      </w:r>
      <w:hyperlink r:id="rId21">
        <w:r>
          <w:rPr>
            <w:rFonts w:ascii="Times New Roman" w:eastAsia="Times New Roman" w:hAnsi="Times New Roman" w:cs="Times New Roman"/>
            <w:color w:val="000000"/>
            <w:sz w:val="24"/>
            <w:szCs w:val="24"/>
            <w:highlight w:val="white"/>
          </w:rPr>
          <w:t>(Mason &amp; Graham, 2002)</w:t>
        </w:r>
      </w:hyperlink>
      <w:r>
        <w:rPr>
          <w:rFonts w:ascii="Times New Roman" w:eastAsia="Times New Roman" w:hAnsi="Times New Roman" w:cs="Times New Roman"/>
          <w:sz w:val="24"/>
          <w:szCs w:val="24"/>
          <w:highlight w:val="white"/>
        </w:rPr>
        <w:t xml:space="preserve"> (Figure 5). Streamflow predictions obtained using the FaMoS parameter distribution </w:t>
      </w:r>
      <w:r>
        <w:rPr>
          <w:rFonts w:ascii="Times New Roman" w:eastAsia="Times New Roman" w:hAnsi="Times New Roman" w:cs="Times New Roman"/>
          <w:sz w:val="24"/>
          <w:szCs w:val="24"/>
        </w:rPr>
        <w:t xml:space="preserve">exhibit better discriminatory ability than </w:t>
      </w:r>
      <w:r w:rsidR="00B0149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stepwise line search and precalibration. Stepwise line search shows a relatively poor ability to discriminate between different events. </w:t>
      </w:r>
      <w:commentRangeStart w:id="60"/>
      <w:r>
        <w:rPr>
          <w:rFonts w:ascii="Times New Roman" w:eastAsia="Times New Roman" w:hAnsi="Times New Roman" w:cs="Times New Roman"/>
          <w:sz w:val="24"/>
          <w:szCs w:val="24"/>
        </w:rPr>
        <w:t>This can lead to bad decisions and outcomes related to flood risk management</w:t>
      </w:r>
      <w:r w:rsidR="00B0149E">
        <w:rPr>
          <w:rFonts w:ascii="Times New Roman" w:eastAsia="Times New Roman" w:hAnsi="Times New Roman" w:cs="Times New Roman"/>
          <w:sz w:val="24"/>
          <w:szCs w:val="24"/>
        </w:rPr>
        <w:t xml:space="preserve">, for example, </w:t>
      </w:r>
      <w:r>
        <w:rPr>
          <w:rFonts w:ascii="Times New Roman" w:eastAsia="Times New Roman" w:hAnsi="Times New Roman" w:cs="Times New Roman"/>
          <w:sz w:val="24"/>
          <w:szCs w:val="24"/>
        </w:rPr>
        <w:t xml:space="preserve"> </w:t>
      </w:r>
      <w:commentRangeEnd w:id="60"/>
      <w:r w:rsidR="0095078A">
        <w:rPr>
          <w:rStyle w:val="CommentReference"/>
        </w:rPr>
        <w:commentReference w:id="60"/>
      </w:r>
    </w:p>
    <w:p w14:paraId="00DD4787" w14:textId="3939546D"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Neglecting parametric uncertainty </w:t>
      </w:r>
      <w:r w:rsidR="00F04E9E">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underestimates </w:t>
      </w:r>
      <w:r w:rsidR="00F04E9E">
        <w:rPr>
          <w:rFonts w:ascii="Times New Roman" w:eastAsia="Times New Roman" w:hAnsi="Times New Roman" w:cs="Times New Roman"/>
          <w:sz w:val="24"/>
          <w:szCs w:val="24"/>
        </w:rPr>
        <w:t xml:space="preserve">potential </w:t>
      </w:r>
      <w:r>
        <w:rPr>
          <w:rFonts w:ascii="Times New Roman" w:eastAsia="Times New Roman" w:hAnsi="Times New Roman" w:cs="Times New Roman"/>
          <w:sz w:val="24"/>
          <w:szCs w:val="24"/>
        </w:rPr>
        <w:t xml:space="preserve">flood damage (Figure 6). </w:t>
      </w:r>
      <w:r w:rsidR="00F04E9E">
        <w:rPr>
          <w:rFonts w:ascii="Times New Roman" w:eastAsia="Times New Roman" w:hAnsi="Times New Roman" w:cs="Times New Roman"/>
          <w:sz w:val="24"/>
          <w:szCs w:val="24"/>
        </w:rPr>
        <w:t>To quantify damage from flood hazards, w</w:t>
      </w:r>
      <w:r>
        <w:rPr>
          <w:rFonts w:ascii="Times New Roman" w:eastAsia="Times New Roman" w:hAnsi="Times New Roman" w:cs="Times New Roman"/>
          <w:sz w:val="24"/>
          <w:szCs w:val="24"/>
        </w:rPr>
        <w:t xml:space="preserve">e consider 2,000 hypothetical houses to quantify </w:t>
      </w:r>
      <w:ins w:id="61" w:author="Seiyon Lee" w:date="2021-11-22T18:32:00Z">
        <w:r w:rsidR="0095078A">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damage from flood hazards. We assess damage for a certain depth of water in a house by using a Bathtub terrain flood model and </w:t>
      </w:r>
      <w:r w:rsidR="00F04E9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vulnerability model. </w:t>
      </w:r>
      <w:r>
        <w:rPr>
          <w:rFonts w:ascii="Times New Roman" w:eastAsia="Times New Roman" w:hAnsi="Times New Roman" w:cs="Times New Roman"/>
          <w:sz w:val="24"/>
          <w:szCs w:val="24"/>
          <w:highlight w:val="white"/>
        </w:rPr>
        <w:t xml:space="preserve">The Bathtub model relies on a digital elevation model to provide flood depth in a house for a particular corresponding water level in the river. </w:t>
      </w:r>
      <w:r>
        <w:rPr>
          <w:rFonts w:ascii="Times New Roman" w:eastAsia="Times New Roman" w:hAnsi="Times New Roman" w:cs="Times New Roman"/>
          <w:sz w:val="24"/>
          <w:szCs w:val="24"/>
        </w:rPr>
        <w:t xml:space="preserve">A common source of vulnerability model (depth-damage function) in damage assessment studies in the U.S. is Hazard U.S. (HAZUS) provided by the Federal Emergency Management Agency (FEMA). We find that </w:t>
      </w:r>
      <w:r w:rsidR="00411F1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stepwise line search tends to underestimate the flood damage. Th</w:t>
      </w:r>
      <w:r w:rsidR="00411F10">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underestimation bias increases </w:t>
      </w:r>
      <w:r w:rsidR="00411F10">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flood magnitude</w:t>
      </w:r>
      <w:r w:rsidR="00411F10">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Accounting parametric uncertainty improves the damage estimates </w:t>
      </w:r>
      <w:r w:rsidR="00411F10">
        <w:rPr>
          <w:rFonts w:ascii="Times New Roman" w:eastAsia="Times New Roman" w:hAnsi="Times New Roman" w:cs="Times New Roman"/>
          <w:sz w:val="24"/>
          <w:szCs w:val="24"/>
        </w:rPr>
        <w:t xml:space="preserve">for the </w:t>
      </w:r>
      <w:r>
        <w:rPr>
          <w:rFonts w:ascii="Times New Roman" w:eastAsia="Times New Roman" w:hAnsi="Times New Roman" w:cs="Times New Roman"/>
          <w:sz w:val="24"/>
          <w:szCs w:val="24"/>
        </w:rPr>
        <w:t>calibration</w:t>
      </w:r>
      <w:r w:rsidR="00411F10">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and out-of-sample predictions. The damage </w:t>
      </w:r>
      <w:r w:rsidR="00411F10">
        <w:rPr>
          <w:rFonts w:ascii="Times New Roman" w:eastAsia="Times New Roman" w:hAnsi="Times New Roman" w:cs="Times New Roman"/>
          <w:sz w:val="24"/>
          <w:szCs w:val="24"/>
        </w:rPr>
        <w:t>credible interval</w:t>
      </w:r>
      <w:r>
        <w:rPr>
          <w:rFonts w:ascii="Times New Roman" w:eastAsia="Times New Roman" w:hAnsi="Times New Roman" w:cs="Times New Roman"/>
          <w:sz w:val="24"/>
          <w:szCs w:val="24"/>
        </w:rPr>
        <w:t xml:space="preserve"> obtained using FaMoS parameter distribution generally capture the observed damage for different flood events. As expected, at the upper tails of the damage, the predictive uncertainty tends to be higher </w:t>
      </w:r>
      <w:r w:rsidR="00411F10">
        <w:rPr>
          <w:rFonts w:ascii="Times New Roman" w:eastAsia="Times New Roman" w:hAnsi="Times New Roman" w:cs="Times New Roman"/>
          <w:sz w:val="24"/>
          <w:szCs w:val="24"/>
        </w:rPr>
        <w:t xml:space="preserve">for the </w:t>
      </w:r>
      <w:r>
        <w:rPr>
          <w:rFonts w:ascii="Times New Roman" w:eastAsia="Times New Roman" w:hAnsi="Times New Roman" w:cs="Times New Roman"/>
          <w:sz w:val="24"/>
          <w:szCs w:val="24"/>
        </w:rPr>
        <w:t xml:space="preserve">out-of-sample prediction as compared to the calibration. </w:t>
      </w:r>
    </w:p>
    <w:p w14:paraId="440DBA6B" w14:textId="77777777" w:rsidR="00EF1BBF" w:rsidRDefault="00EF1BBF">
      <w:pPr>
        <w:jc w:val="both"/>
        <w:rPr>
          <w:rFonts w:ascii="Times New Roman" w:eastAsia="Times New Roman" w:hAnsi="Times New Roman" w:cs="Times New Roman"/>
          <w:sz w:val="24"/>
          <w:szCs w:val="24"/>
        </w:rPr>
      </w:pPr>
    </w:p>
    <w:p w14:paraId="5DB57370" w14:textId="77777777" w:rsidR="00EF1BBF" w:rsidRDefault="002167F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Conclusions</w:t>
      </w:r>
    </w:p>
    <w:p w14:paraId="151A6974" w14:textId="0EBFD6EF" w:rsidR="00EF1BBF" w:rsidRDefault="002167F9">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ab/>
        <w:t>We present a Bayesian data-model fusion framework for</w:t>
      </w:r>
      <w:ins w:id="62" w:author="Seiyon Lee" w:date="2021-11-22T17:24:00Z">
        <w:r w:rsidR="003767BC">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w:t>
      </w:r>
      <w:ins w:id="63" w:author="Seiyon Lee" w:date="2021-11-22T17:24:00Z">
        <w:r w:rsidR="003767BC">
          <w:rPr>
            <w:rFonts w:ascii="Times New Roman" w:eastAsia="Times New Roman" w:hAnsi="Times New Roman" w:cs="Times New Roman"/>
            <w:sz w:val="24"/>
            <w:szCs w:val="24"/>
            <w:highlight w:val="white"/>
          </w:rPr>
          <w:t>(1</w:t>
        </w:r>
      </w:ins>
      <w:del w:id="64" w:author="Seiyon Lee" w:date="2021-11-22T17:24:00Z">
        <w:r w:rsidDel="003767BC">
          <w:rPr>
            <w:rFonts w:ascii="Times New Roman" w:eastAsia="Times New Roman" w:hAnsi="Times New Roman" w:cs="Times New Roman"/>
            <w:sz w:val="24"/>
            <w:szCs w:val="24"/>
            <w:highlight w:val="white"/>
          </w:rPr>
          <w:delText>i</w:delText>
        </w:r>
      </w:del>
      <w:r>
        <w:rPr>
          <w:rFonts w:ascii="Times New Roman" w:eastAsia="Times New Roman" w:hAnsi="Times New Roman" w:cs="Times New Roman"/>
          <w:sz w:val="24"/>
          <w:szCs w:val="24"/>
          <w:highlight w:val="white"/>
        </w:rPr>
        <w:t>) calibrating a distributed hydrologic model</w:t>
      </w:r>
      <w:ins w:id="65" w:author="Seiyon Lee" w:date="2021-11-22T17:24:00Z">
        <w:r w:rsidR="003767BC">
          <w:rPr>
            <w:rFonts w:ascii="Times New Roman" w:eastAsia="Times New Roman" w:hAnsi="Times New Roman" w:cs="Times New Roman"/>
            <w:sz w:val="24"/>
            <w:szCs w:val="24"/>
            <w:highlight w:val="white"/>
          </w:rPr>
          <w:t>;</w:t>
        </w:r>
      </w:ins>
      <w:del w:id="66" w:author="Seiyon Lee" w:date="2021-11-22T17:24:00Z">
        <w:r w:rsidDel="003767BC">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and </w:t>
      </w:r>
      <w:ins w:id="67" w:author="Seiyon Lee" w:date="2021-11-22T17:24:00Z">
        <w:r w:rsidR="003767BC">
          <w:rPr>
            <w:rFonts w:ascii="Times New Roman" w:eastAsia="Times New Roman" w:hAnsi="Times New Roman" w:cs="Times New Roman"/>
            <w:sz w:val="24"/>
            <w:szCs w:val="24"/>
            <w:highlight w:val="white"/>
          </w:rPr>
          <w:t>(2</w:t>
        </w:r>
      </w:ins>
      <w:del w:id="68" w:author="Seiyon Lee" w:date="2021-11-22T17:24:00Z">
        <w:r w:rsidDel="003767BC">
          <w:rPr>
            <w:rFonts w:ascii="Times New Roman" w:eastAsia="Times New Roman" w:hAnsi="Times New Roman" w:cs="Times New Roman"/>
            <w:sz w:val="24"/>
            <w:szCs w:val="24"/>
            <w:highlight w:val="white"/>
          </w:rPr>
          <w:delText>ii</w:delText>
        </w:r>
      </w:del>
      <w:r>
        <w:rPr>
          <w:rFonts w:ascii="Times New Roman" w:eastAsia="Times New Roman" w:hAnsi="Times New Roman" w:cs="Times New Roman"/>
          <w:sz w:val="24"/>
          <w:szCs w:val="24"/>
          <w:highlight w:val="white"/>
        </w:rPr>
        <w:t>) demonstrating practical implications of neglecting key uncertainties on hazard and risk estimates. We calibrate a distributed hydrologic model using three different approaches</w:t>
      </w:r>
      <w:ins w:id="69" w:author="Seiyon Lee" w:date="2021-11-22T17:24:00Z">
        <w:r w:rsidR="003767BC">
          <w:rPr>
            <w:rFonts w:ascii="Times New Roman" w:eastAsia="Times New Roman" w:hAnsi="Times New Roman" w:cs="Times New Roman"/>
            <w:sz w:val="24"/>
            <w:szCs w:val="24"/>
            <w:highlight w:val="white"/>
          </w:rPr>
          <w:t xml:space="preserve"> -</w:t>
        </w:r>
      </w:ins>
      <w:del w:id="70" w:author="Seiyon Lee" w:date="2021-11-22T17:24:00Z">
        <w:r w:rsidDel="003767BC">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stepwise line search, precalibration, and FaMoS. Our analysis indicates that traditional approaches of model calibration using the best fit parameter set underestimate flood hazards. Precalibration improves flood hazards estimates over the best fit estimates, but provides a wider predictive interval</w:t>
      </w:r>
      <w:ins w:id="71" w:author="Seiyon Lee" w:date="2021-11-22T18:33:00Z">
        <w:r w:rsidR="0095078A">
          <w:rPr>
            <w:rFonts w:ascii="Times New Roman" w:eastAsia="Times New Roman" w:hAnsi="Times New Roman" w:cs="Times New Roman"/>
            <w:sz w:val="24"/>
            <w:szCs w:val="24"/>
            <w:highlight w:val="white"/>
          </w:rPr>
          <w:t>s (i.e. highly uncertain estimates)</w:t>
        </w:r>
      </w:ins>
      <w:r>
        <w:rPr>
          <w:rFonts w:ascii="Times New Roman" w:eastAsia="Times New Roman" w:hAnsi="Times New Roman" w:cs="Times New Roman"/>
          <w:sz w:val="24"/>
          <w:szCs w:val="24"/>
          <w:highlight w:val="white"/>
        </w:rPr>
        <w:t>. Overall, FaMoS provide improved predictive skill than stepwise line search and precalibration. Our results demonstrate that neglecting model parametric uncertainty can substantially underestimate flood hazards and risk estimates.</w:t>
      </w:r>
    </w:p>
    <w:p w14:paraId="314C51D8" w14:textId="14396BFC" w:rsidR="00EF1BBF" w:rsidRDefault="002167F9">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caution that our analysis focuses on high flows. Future work might consider calibrating other flow thresholds, including low flows and moderate flows. Due to a large number of low and moderate flow observations, dimension-reduction techniques like principal components (Highdon et al., 2008; Chang et al. 2014) or eigenfunctions (Mak et al. 2020) may be appropriate</w:t>
      </w:r>
      <w:ins w:id="72" w:author="Seiyon Lee" w:date="2021-11-22T18:34:00Z">
        <w:r w:rsidR="0095078A">
          <w:rPr>
            <w:rFonts w:ascii="Times New Roman" w:eastAsia="Times New Roman" w:hAnsi="Times New Roman" w:cs="Times New Roman"/>
            <w:sz w:val="24"/>
            <w:szCs w:val="24"/>
            <w:highlight w:val="white"/>
          </w:rPr>
          <w:t xml:space="preserve"> to summarize the large datasets</w:t>
        </w:r>
      </w:ins>
      <w:r>
        <w:rPr>
          <w:rFonts w:ascii="Times New Roman" w:eastAsia="Times New Roman" w:hAnsi="Times New Roman" w:cs="Times New Roman"/>
          <w:sz w:val="24"/>
          <w:szCs w:val="24"/>
          <w:highlight w:val="white"/>
        </w:rPr>
        <w:t xml:space="preserve">. There are, of course, other deep uncertainties aﬀecting ﬂood hazards and risks that could be taken into account in future work. These include model structural uncertainty as well as different spatial resolutions and land surface characteristics. Increasing the spatio-temporal resolutions may drastically raise the hydrologic model’s complexity as well as the associated single model run times. To reduce the number of sequential hydrologic model evaluations, we can embed parallel Markov Chain Monte Carlo approaches such as Multiple-Try Metropolis (Liu et al., 2000) or “emcee” samplers (Goodman and Weare, 2010) or genetic algorithms (Park et al., 2009) into the FaMoS calibration framework. We note that our damage estimates are based on a simple Bathtub terrain model. Future work could use process-informed </w:t>
      </w:r>
      <w:r>
        <w:rPr>
          <w:rFonts w:ascii="Times New Roman" w:eastAsia="Times New Roman" w:hAnsi="Times New Roman" w:cs="Times New Roman"/>
          <w:sz w:val="24"/>
          <w:szCs w:val="24"/>
          <w:highlight w:val="white"/>
        </w:rPr>
        <w:lastRenderedPageBreak/>
        <w:t xml:space="preserve">models to characterize the impacts of hydrodynamic processes in damage estimates. In addition, future work could sample the uncertainty surrounding the flood vulnerability of the building. </w:t>
      </w:r>
    </w:p>
    <w:p w14:paraId="57ECA8FA" w14:textId="77777777" w:rsidR="00EF1BBF" w:rsidRDefault="00EF1BBF">
      <w:pPr>
        <w:jc w:val="both"/>
        <w:rPr>
          <w:rFonts w:ascii="Times New Roman" w:eastAsia="Times New Roman" w:hAnsi="Times New Roman" w:cs="Times New Roman"/>
          <w:sz w:val="24"/>
          <w:szCs w:val="24"/>
          <w:highlight w:val="white"/>
        </w:rPr>
      </w:pPr>
    </w:p>
    <w:p w14:paraId="2D1B7309" w14:textId="77777777" w:rsidR="00EF1BBF" w:rsidRPr="00C93344" w:rsidRDefault="002167F9">
      <w:pPr>
        <w:spacing w:line="240" w:lineRule="auto"/>
        <w:jc w:val="both"/>
        <w:rPr>
          <w:rFonts w:ascii="Times New Roman" w:eastAsia="Calibri" w:hAnsi="Times New Roman" w:cs="Times New Roman"/>
          <w:b/>
          <w:sz w:val="24"/>
          <w:szCs w:val="24"/>
        </w:rPr>
      </w:pPr>
      <w:r w:rsidRPr="00C93344">
        <w:rPr>
          <w:rFonts w:ascii="Times New Roman" w:eastAsia="Calibri" w:hAnsi="Times New Roman" w:cs="Times New Roman"/>
          <w:b/>
          <w:sz w:val="24"/>
          <w:szCs w:val="24"/>
        </w:rPr>
        <w:t>5. Methods and Materials</w:t>
      </w:r>
    </w:p>
    <w:p w14:paraId="1118EF8C" w14:textId="77777777" w:rsidR="00EF1BBF" w:rsidRPr="00C93344" w:rsidRDefault="00EF1BBF">
      <w:pPr>
        <w:spacing w:line="240" w:lineRule="auto"/>
        <w:jc w:val="both"/>
        <w:rPr>
          <w:rFonts w:ascii="Times New Roman" w:eastAsia="Calibri" w:hAnsi="Times New Roman" w:cs="Times New Roman"/>
          <w:sz w:val="24"/>
          <w:szCs w:val="24"/>
        </w:rPr>
      </w:pPr>
    </w:p>
    <w:p w14:paraId="04AA8815" w14:textId="77777777" w:rsidR="00EF1BBF" w:rsidRPr="00C93344" w:rsidRDefault="002167F9">
      <w:pPr>
        <w:spacing w:line="240" w:lineRule="auto"/>
        <w:jc w:val="both"/>
        <w:rPr>
          <w:rFonts w:ascii="Times New Roman" w:eastAsia="Times New Roman" w:hAnsi="Times New Roman" w:cs="Times New Roman"/>
          <w:b/>
          <w:sz w:val="24"/>
          <w:szCs w:val="24"/>
        </w:rPr>
      </w:pPr>
      <w:r w:rsidRPr="00C93344">
        <w:rPr>
          <w:rFonts w:ascii="Times New Roman" w:eastAsia="Times New Roman" w:hAnsi="Times New Roman" w:cs="Times New Roman"/>
          <w:b/>
          <w:sz w:val="24"/>
          <w:szCs w:val="24"/>
        </w:rPr>
        <w:t>5.1. Hydrometeorological observations</w:t>
      </w:r>
    </w:p>
    <w:p w14:paraId="1D334647" w14:textId="77777777" w:rsidR="00EF1BBF" w:rsidRDefault="002167F9">
      <w:pPr>
        <w:ind w:firstLine="450"/>
        <w:jc w:val="both"/>
        <w:rPr>
          <w:rFonts w:ascii="Times New Roman" w:eastAsia="Times New Roman" w:hAnsi="Times New Roman" w:cs="Times New Roman"/>
          <w:b/>
          <w:sz w:val="24"/>
          <w:szCs w:val="24"/>
        </w:rPr>
      </w:pPr>
      <w:r w:rsidRPr="00C93344">
        <w:rPr>
          <w:rFonts w:ascii="Times New Roman" w:eastAsia="Times New Roman" w:hAnsi="Times New Roman" w:cs="Times New Roman"/>
          <w:sz w:val="24"/>
          <w:szCs w:val="24"/>
          <w:highlight w:val="white"/>
        </w:rPr>
        <w:t>We use three main observation datasets: multisensor precipitation estimates (MPEs), gridded near-surface air temperature, and daily streamflow. MPEs and</w:t>
      </w:r>
      <w:r>
        <w:rPr>
          <w:rFonts w:ascii="Times New Roman" w:eastAsia="Times New Roman" w:hAnsi="Times New Roman" w:cs="Times New Roman"/>
          <w:sz w:val="24"/>
          <w:szCs w:val="24"/>
          <w:highlight w:val="white"/>
        </w:rPr>
        <w:t xml:space="preserve"> gridded near-surface air temperature are used to run the hydrological model in simulation mode for parameter calibration purposes and to initialize the hydrological model. Both the MPEs and gridded near-surface air temperature data at 4 × 4 km</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resolution were provided by the NOAA's Middle Atlantic River Forecast Center. The MPEs represents a continuous time series of hourly, gridded precipitation observations at 4 × 4 km</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cells, which are produced by combining multiple radar estimates and rain gauge measurements. The gridded near-surface air temperature data at 4 × 4 km</w:t>
      </w:r>
      <w:r>
        <w:rPr>
          <w:rFonts w:ascii="Times New Roman" w:eastAsia="Times New Roman" w:hAnsi="Times New Roman" w:cs="Times New Roman"/>
          <w:sz w:val="24"/>
          <w:szCs w:val="24"/>
          <w:highlight w:val="white"/>
          <w:vertAlign w:val="superscript"/>
        </w:rPr>
        <w:t>2</w:t>
      </w:r>
      <w:r>
        <w:rPr>
          <w:rFonts w:ascii="Times New Roman" w:eastAsia="Times New Roman" w:hAnsi="Times New Roman" w:cs="Times New Roman"/>
          <w:sz w:val="24"/>
          <w:szCs w:val="24"/>
          <w:highlight w:val="white"/>
        </w:rPr>
        <w:t xml:space="preserve"> resolution were developed by combining multiple temperature observation networks. Daily streamflow observations for the selected basins were obtained from the United States Geological Survey (USGS 01554000).</w:t>
      </w:r>
    </w:p>
    <w:p w14:paraId="531BD18E" w14:textId="77777777" w:rsidR="00EF1BBF" w:rsidRDefault="00EF1BBF">
      <w:pPr>
        <w:spacing w:line="240" w:lineRule="auto"/>
        <w:jc w:val="both"/>
        <w:rPr>
          <w:rFonts w:ascii="Calibri" w:eastAsia="Calibri" w:hAnsi="Calibri" w:cs="Calibri"/>
          <w:sz w:val="24"/>
          <w:szCs w:val="24"/>
        </w:rPr>
      </w:pPr>
    </w:p>
    <w:p w14:paraId="6D432487" w14:textId="77777777" w:rsidR="00EF1BBF" w:rsidRDefault="002167F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Distributed Hydrological Model</w:t>
      </w:r>
    </w:p>
    <w:p w14:paraId="43DD371E" w14:textId="77777777" w:rsidR="00EF1BBF" w:rsidRDefault="002167F9">
      <w:pPr>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 use the National Oceanic and Atmospheric Administration's Hydrology Laboratory-Research Distributed Hydrologic Model (HL-RDHM) (Koren et al., 2004).</w:t>
      </w:r>
      <w:r>
        <w:rPr>
          <w:rFonts w:ascii="Times New Roman" w:eastAsia="Times New Roman" w:hAnsi="Times New Roman" w:cs="Times New Roman"/>
          <w:sz w:val="24"/>
          <w:szCs w:val="24"/>
        </w:rPr>
        <w:t xml:space="preserve"> HL-RDHM is used as the spatially distributed hydrological model. The basin system is divided into regularly spaced, square grid cells to account for spatial heterogeneity. Each grid cell acts as a hillslope capable of generating surface, interflow, and groundwater runoff that discharges directly into the streams. The cells are connected to each other through the stream network system. Within HL-RDHM, we deploy the Sacramento Soil Moisture Accounting model with Heat Transfer (SAC-HT) to represent hillslope runoff generation, and the SNOW-17 module to represent snow accumulation and melting. The hillslope runoff, generated at each grid cell by the SAC-HT and SNOW-17, is routed to the stream network using a nonlinear kinematic wave algorithm. Likewise, flows in the stream network are routed downstream using a nonlinear kinematic wave algorithm that accounts for parameterized stream cross-section shapes. We run HL-RDHM in a fully distributed mode at a spatial resolution of 2 km. Further information about the HL-RDHM model can be found elsewhere (Koren et al., 2004; Reed et al., 2004; Anderson et al., 2006).</w:t>
      </w:r>
    </w:p>
    <w:p w14:paraId="18985F47" w14:textId="77777777" w:rsidR="00EF1BBF" w:rsidRDefault="00EF1BBF">
      <w:pPr>
        <w:spacing w:line="240" w:lineRule="auto"/>
        <w:jc w:val="both"/>
        <w:rPr>
          <w:rFonts w:ascii="Times New Roman" w:eastAsia="Times New Roman" w:hAnsi="Times New Roman" w:cs="Times New Roman"/>
          <w:sz w:val="24"/>
          <w:szCs w:val="24"/>
        </w:rPr>
      </w:pPr>
    </w:p>
    <w:p w14:paraId="288BF76B" w14:textId="77777777" w:rsidR="00EF1BBF" w:rsidRDefault="002167F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5.3. Study Area</w:t>
      </w:r>
    </w:p>
    <w:p w14:paraId="1C9F886F" w14:textId="77777777" w:rsidR="00EF1BBF" w:rsidRDefault="002167F9">
      <w:pPr>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choose the West Branch Susquehanna River (WBSR) basin in the US Middle Atlantic region (MAR) as the study area. The WBSR is selected as flooding is an important regional concern. This region has a relatively high frequency of extreme weather events, making it particularly vulnerable to damaging flood events. The climate in the upper MAR, where the NBSR basin is located, can be classified as warm, humid summers and snowy, cold winters with frozen precipitation (Polsky et al., 2000). During the cool season, a positive North Atlantic Oscillation phase generally results in increased precipitation amounts and the occurrence of heavy snow </w:t>
      </w:r>
      <w:r>
        <w:rPr>
          <w:rFonts w:ascii="Times New Roman" w:eastAsia="Times New Roman" w:hAnsi="Times New Roman" w:cs="Times New Roman"/>
          <w:sz w:val="24"/>
          <w:szCs w:val="24"/>
        </w:rPr>
        <w:lastRenderedPageBreak/>
        <w:t>(Durkee et al., 2007). Thus, flooding in the cool season is dominated by heavy precipitation events accompanied by snowmelt runoff. In the summer season, convective thunderstorms with increased intensity may lead to greater variability in streamflow. In the WBSR basin, we select the US Geological Survey daily gauge station (USGS 01554000) at Sunbury, Pennsylvania. The selected gauge station represents the drainage area of 47, 396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
    <w:p w14:paraId="2F41C585" w14:textId="77777777" w:rsidR="00EF1BBF" w:rsidRDefault="00EF1BBF">
      <w:pPr>
        <w:jc w:val="both"/>
        <w:rPr>
          <w:rFonts w:ascii="Calibri" w:eastAsia="Calibri" w:hAnsi="Calibri" w:cs="Calibri"/>
          <w:b/>
          <w:sz w:val="24"/>
          <w:szCs w:val="24"/>
        </w:rPr>
      </w:pPr>
    </w:p>
    <w:p w14:paraId="094345D4" w14:textId="77777777" w:rsidR="00EF1BBF" w:rsidRDefault="002167F9">
      <w:pPr>
        <w:jc w:val="both"/>
        <w:rPr>
          <w:rFonts w:ascii="Calibri" w:eastAsia="Calibri" w:hAnsi="Calibri" w:cs="Calibri"/>
          <w:b/>
          <w:sz w:val="24"/>
          <w:szCs w:val="24"/>
        </w:rPr>
      </w:pPr>
      <w:r>
        <w:rPr>
          <w:rFonts w:ascii="Calibri" w:eastAsia="Calibri" w:hAnsi="Calibri" w:cs="Calibri"/>
          <w:b/>
          <w:sz w:val="24"/>
          <w:szCs w:val="24"/>
        </w:rPr>
        <w:t xml:space="preserve"> </w:t>
      </w:r>
      <w:r>
        <w:rPr>
          <w:rFonts w:ascii="Times New Roman" w:eastAsia="Times New Roman" w:hAnsi="Times New Roman" w:cs="Times New Roman"/>
          <w:b/>
          <w:sz w:val="24"/>
          <w:szCs w:val="24"/>
        </w:rPr>
        <w:t xml:space="preserve">5.4. </w:t>
      </w:r>
      <w:r>
        <w:rPr>
          <w:rFonts w:ascii="Calibri" w:eastAsia="Calibri" w:hAnsi="Calibri" w:cs="Calibri"/>
          <w:b/>
          <w:sz w:val="24"/>
          <w:szCs w:val="24"/>
        </w:rPr>
        <w:t xml:space="preserve">Model Parameters </w:t>
      </w:r>
    </w:p>
    <w:p w14:paraId="74DA8691" w14:textId="77777777"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the calibration process, we select 12 out of the 17 model parameters associated with each model grid cell. Note that we adjust the parameter fields rather than the actual parameter values. The calibrated parameters are associated with baseflow, percolation, evaporation, storm runoff, and the channel routing process (Table 1). The most sensitive parameters are lower zone supplemental withdrawal rate (LZSK), upper zone free water maximum storage (UZFWM), Lower zone tension water maximum storage (LZTWM), Lower zone free water supplemental maximum storage (LZFSM), Lower zone free water primary maximum storage (LZFPM), Percolation equation exponent (REXP), Upper zone free water withdrawal rate (UZK), permanent impervious area (PCTIM), saturated impervious area (ADIMP), and the channel routing parameters (Figure 1). By comparing the performance of individual hydrographs during the cool season, we observe that high flow events are consistently underestimated with the default parameter set. To improve this, we adjust the SNOW-17 parameter, including the snow fall correction factor (SCF). </w:t>
      </w:r>
    </w:p>
    <w:p w14:paraId="7E695D7C" w14:textId="77777777" w:rsidR="00EF1BBF" w:rsidRDefault="002167F9">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We specify univariate uniform prior distributions for all 12 model parameters. For each uniform prior distribution, we impose lower and upper bounds (i.e. the hyperparameters) specified by our hydrological model experts (Table 1). For the combined error variance parameter (</w:t>
      </w:r>
      <m:oMath>
        <m:sSup>
          <m:sSupPr>
            <m:ctrlPr>
              <w:rPr>
                <w:rFonts w:ascii="Times New Roman" w:eastAsia="Times New Roman" w:hAnsi="Times New Roman" w:cs="Times New Roman"/>
                <w:sz w:val="24"/>
                <w:szCs w:val="24"/>
              </w:rPr>
            </m:ctrlPr>
          </m:sSupPr>
          <m:e>
            <m:r>
              <w:rPr>
                <w:rFonts w:ascii="Cambria Math" w:hAnsi="Cambria Math"/>
              </w:rPr>
              <m:t>σ</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we designate an inverse gamma prior with hyperparameters scale </w:t>
      </w:r>
      <m:oMath>
        <m:sSub>
          <m:sSubPr>
            <m:ctrlPr>
              <w:rPr>
                <w:rFonts w:ascii="Times New Roman" w:eastAsia="Times New Roman" w:hAnsi="Times New Roman" w:cs="Times New Roman"/>
                <w:sz w:val="24"/>
                <w:szCs w:val="24"/>
              </w:rPr>
            </m:ctrlPr>
          </m:sSubPr>
          <m:e>
            <m:r>
              <w:rPr>
                <w:rFonts w:ascii="Cambria Math" w:hAnsi="Cambria Math"/>
              </w:rPr>
              <m:t>α</m:t>
            </m:r>
          </m:e>
          <m:sub>
            <m:r>
              <w:rPr>
                <w:rFonts w:ascii="Cambria Math" w:hAnsi="Cambria Math"/>
              </w:rPr>
              <m:t>σ</m:t>
            </m:r>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=0.2</m:t>
        </m:r>
      </m:oMath>
      <w:r>
        <w:rPr>
          <w:rFonts w:ascii="Times New Roman" w:eastAsia="Times New Roman" w:hAnsi="Times New Roman" w:cs="Times New Roman"/>
          <w:sz w:val="24"/>
          <w:szCs w:val="24"/>
        </w:rPr>
        <w:t xml:space="preserve"> and shape</w:t>
      </w:r>
      <m:oMath>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σ</m:t>
            </m:r>
          </m:sub>
        </m:sSub>
        <m:r>
          <w:rPr>
            <w:rFonts w:ascii="Times New Roman" w:eastAsia="Times New Roman" w:hAnsi="Times New Roman" w:cs="Times New Roman"/>
            <w:sz w:val="24"/>
            <w:szCs w:val="24"/>
          </w:rPr>
          <m:t>=0.2</m:t>
        </m:r>
      </m:oMath>
      <w:r>
        <w:rPr>
          <w:rFonts w:ascii="Times New Roman" w:eastAsia="Times New Roman" w:hAnsi="Times New Roman" w:cs="Times New Roman"/>
          <w:sz w:val="24"/>
          <w:szCs w:val="24"/>
        </w:rPr>
        <w:t>.</w:t>
      </w:r>
    </w:p>
    <w:p w14:paraId="2B346525" w14:textId="77777777" w:rsidR="00EF1BBF" w:rsidRDefault="00EF1BBF">
      <w:pPr>
        <w:jc w:val="both"/>
        <w:rPr>
          <w:rFonts w:ascii="Calibri" w:eastAsia="Calibri" w:hAnsi="Calibri" w:cs="Calibri"/>
          <w:b/>
          <w:sz w:val="24"/>
          <w:szCs w:val="24"/>
        </w:rPr>
      </w:pPr>
    </w:p>
    <w:p w14:paraId="1419031A" w14:textId="77777777" w:rsidR="00EF1BBF" w:rsidRDefault="002167F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 HL-RDHM parameters and their sampled ranges for sensitivity analysis.</w:t>
      </w:r>
    </w:p>
    <w:p w14:paraId="1E98BAF0" w14:textId="77777777" w:rsidR="00EF1BBF" w:rsidRDefault="00EF1BBF">
      <w:pPr>
        <w:spacing w:line="240" w:lineRule="auto"/>
        <w:jc w:val="both"/>
        <w:rPr>
          <w:rFonts w:ascii="Times New Roman" w:eastAsia="Times New Roman" w:hAnsi="Times New Roman" w:cs="Times New Roman"/>
          <w:b/>
          <w:sz w:val="24"/>
          <w:szCs w:val="24"/>
        </w:rPr>
      </w:pPr>
    </w:p>
    <w:tbl>
      <w:tblPr>
        <w:tblStyle w:val="a"/>
        <w:tblW w:w="9530" w:type="dxa"/>
        <w:tblBorders>
          <w:top w:val="single" w:sz="8" w:space="0" w:color="1C1D1E"/>
          <w:left w:val="single" w:sz="8" w:space="0" w:color="1C1D1E"/>
          <w:bottom w:val="single" w:sz="8" w:space="0" w:color="1C1D1E"/>
          <w:right w:val="single" w:sz="8" w:space="0" w:color="1C1D1E"/>
          <w:insideH w:val="single" w:sz="8" w:space="0" w:color="1C1D1E"/>
          <w:insideV w:val="single" w:sz="8" w:space="0" w:color="1C1D1E"/>
        </w:tblBorders>
        <w:tblLayout w:type="fixed"/>
        <w:tblLook w:val="0600" w:firstRow="0" w:lastRow="0" w:firstColumn="0" w:lastColumn="0" w:noHBand="1" w:noVBand="1"/>
      </w:tblPr>
      <w:tblGrid>
        <w:gridCol w:w="649"/>
        <w:gridCol w:w="1051"/>
        <w:gridCol w:w="5130"/>
        <w:gridCol w:w="1350"/>
        <w:gridCol w:w="1350"/>
      </w:tblGrid>
      <w:tr w:rsidR="00EF1BBF" w14:paraId="5A324D12" w14:textId="77777777">
        <w:trPr>
          <w:trHeight w:val="243"/>
        </w:trPr>
        <w:tc>
          <w:tcPr>
            <w:tcW w:w="649" w:type="dxa"/>
            <w:tcBorders>
              <w:top w:val="single" w:sz="8" w:space="0" w:color="1C1D1E"/>
              <w:left w:val="single" w:sz="8" w:space="0" w:color="1C1D1E"/>
              <w:bottom w:val="single" w:sz="8" w:space="0" w:color="1C1D1E"/>
              <w:right w:val="single" w:sz="8" w:space="0" w:color="1C1D1E"/>
            </w:tcBorders>
          </w:tcPr>
          <w:p w14:paraId="64484F65" w14:textId="77777777" w:rsidR="00EF1BBF" w:rsidRDefault="002167F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S/N</w:t>
            </w:r>
          </w:p>
        </w:tc>
        <w:tc>
          <w:tcPr>
            <w:tcW w:w="1051"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451AB719" w14:textId="77777777" w:rsidR="00EF1BBF" w:rsidRDefault="002167F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Parameter</w:t>
            </w:r>
          </w:p>
        </w:tc>
        <w:tc>
          <w:tcPr>
            <w:tcW w:w="5130" w:type="dxa"/>
            <w:tcBorders>
              <w:top w:val="single" w:sz="8" w:space="0" w:color="1C1D1E"/>
              <w:left w:val="single" w:sz="8" w:space="0" w:color="1C1D1E"/>
              <w:bottom w:val="single" w:sz="8" w:space="0" w:color="1C1D1E"/>
              <w:right w:val="single" w:sz="8" w:space="0" w:color="1C1D1E"/>
            </w:tcBorders>
          </w:tcPr>
          <w:p w14:paraId="2CEF1905" w14:textId="77777777" w:rsidR="00EF1BBF" w:rsidRDefault="002167F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Description</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6B9F8D9C" w14:textId="77777777" w:rsidR="00EF1BBF" w:rsidRDefault="002167F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Lower bound</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63088DBC" w14:textId="77777777" w:rsidR="00EF1BBF" w:rsidRDefault="002167F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Upper bound</w:t>
            </w:r>
          </w:p>
        </w:tc>
      </w:tr>
      <w:tr w:rsidR="00EF1BBF" w14:paraId="6C4D1F43" w14:textId="77777777">
        <w:trPr>
          <w:trHeight w:val="243"/>
        </w:trPr>
        <w:tc>
          <w:tcPr>
            <w:tcW w:w="649" w:type="dxa"/>
            <w:tcBorders>
              <w:top w:val="single" w:sz="8" w:space="0" w:color="1C1D1E"/>
              <w:left w:val="single" w:sz="8" w:space="0" w:color="1C1D1E"/>
              <w:bottom w:val="single" w:sz="8" w:space="0" w:color="1C1D1E"/>
              <w:right w:val="single" w:sz="8" w:space="0" w:color="1C1D1E"/>
            </w:tcBorders>
          </w:tcPr>
          <w:p w14:paraId="56C39B55"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051"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292AE605"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PCTIM</w:t>
            </w:r>
          </w:p>
        </w:tc>
        <w:tc>
          <w:tcPr>
            <w:tcW w:w="5130" w:type="dxa"/>
            <w:tcBorders>
              <w:top w:val="single" w:sz="8" w:space="0" w:color="1C1D1E"/>
              <w:left w:val="single" w:sz="8" w:space="0" w:color="1C1D1E"/>
              <w:bottom w:val="single" w:sz="8" w:space="0" w:color="1C1D1E"/>
              <w:right w:val="single" w:sz="8" w:space="0" w:color="1C1D1E"/>
            </w:tcBorders>
          </w:tcPr>
          <w:p w14:paraId="6DC714FF" w14:textId="77777777" w:rsidR="00EF1BBF" w:rsidRDefault="002167F9">
            <w:pPr>
              <w:spacing w:line="240" w:lineRule="auto"/>
              <w:rPr>
                <w:rFonts w:ascii="Times New Roman" w:eastAsia="Times New Roman" w:hAnsi="Times New Roman" w:cs="Times New Roman"/>
              </w:rPr>
            </w:pPr>
            <w:r>
              <w:rPr>
                <w:rFonts w:ascii="Times New Roman" w:eastAsia="Times New Roman" w:hAnsi="Times New Roman" w:cs="Times New Roman"/>
              </w:rPr>
              <w:t xml:space="preserve">Permanent impervious area </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097D69E9"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2B54B915"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EF1BBF" w14:paraId="2F96C746" w14:textId="77777777">
        <w:trPr>
          <w:trHeight w:val="243"/>
        </w:trPr>
        <w:tc>
          <w:tcPr>
            <w:tcW w:w="649" w:type="dxa"/>
            <w:tcBorders>
              <w:top w:val="single" w:sz="8" w:space="0" w:color="1C1D1E"/>
              <w:left w:val="single" w:sz="8" w:space="0" w:color="1C1D1E"/>
              <w:bottom w:val="single" w:sz="8" w:space="0" w:color="1C1D1E"/>
              <w:right w:val="single" w:sz="8" w:space="0" w:color="1C1D1E"/>
            </w:tcBorders>
          </w:tcPr>
          <w:p w14:paraId="65B535DD"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051"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73E0481B"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ADIMP</w:t>
            </w:r>
          </w:p>
        </w:tc>
        <w:tc>
          <w:tcPr>
            <w:tcW w:w="5130" w:type="dxa"/>
            <w:tcBorders>
              <w:top w:val="single" w:sz="8" w:space="0" w:color="1C1D1E"/>
              <w:left w:val="single" w:sz="8" w:space="0" w:color="1C1D1E"/>
              <w:bottom w:val="single" w:sz="8" w:space="0" w:color="1C1D1E"/>
              <w:right w:val="single" w:sz="8" w:space="0" w:color="1C1D1E"/>
            </w:tcBorders>
          </w:tcPr>
          <w:p w14:paraId="7E3B386E" w14:textId="77777777" w:rsidR="00EF1BBF" w:rsidRDefault="002167F9">
            <w:pPr>
              <w:spacing w:line="240" w:lineRule="auto"/>
              <w:rPr>
                <w:rFonts w:ascii="Times New Roman" w:eastAsia="Times New Roman" w:hAnsi="Times New Roman" w:cs="Times New Roman"/>
              </w:rPr>
            </w:pPr>
            <w:r>
              <w:rPr>
                <w:rFonts w:ascii="Times New Roman" w:eastAsia="Times New Roman" w:hAnsi="Times New Roman" w:cs="Times New Roman"/>
              </w:rPr>
              <w:t xml:space="preserve">Saturated impervious area </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40F0C148"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6F33C198"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EF1BBF" w14:paraId="3187A086" w14:textId="77777777">
        <w:trPr>
          <w:trHeight w:val="243"/>
        </w:trPr>
        <w:tc>
          <w:tcPr>
            <w:tcW w:w="649" w:type="dxa"/>
            <w:tcBorders>
              <w:top w:val="single" w:sz="8" w:space="0" w:color="1C1D1E"/>
              <w:left w:val="single" w:sz="8" w:space="0" w:color="1C1D1E"/>
              <w:bottom w:val="single" w:sz="8" w:space="0" w:color="1C1D1E"/>
              <w:right w:val="single" w:sz="8" w:space="0" w:color="1C1D1E"/>
            </w:tcBorders>
          </w:tcPr>
          <w:p w14:paraId="4667A75D"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051"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118C79F2"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UZTWM</w:t>
            </w:r>
          </w:p>
        </w:tc>
        <w:tc>
          <w:tcPr>
            <w:tcW w:w="5130" w:type="dxa"/>
            <w:tcBorders>
              <w:top w:val="single" w:sz="8" w:space="0" w:color="1C1D1E"/>
              <w:left w:val="single" w:sz="8" w:space="0" w:color="1C1D1E"/>
              <w:bottom w:val="single" w:sz="8" w:space="0" w:color="1C1D1E"/>
              <w:right w:val="single" w:sz="8" w:space="0" w:color="1C1D1E"/>
            </w:tcBorders>
          </w:tcPr>
          <w:p w14:paraId="552F069D" w14:textId="77777777" w:rsidR="00EF1BBF" w:rsidRDefault="002167F9">
            <w:pPr>
              <w:spacing w:line="240" w:lineRule="auto"/>
              <w:rPr>
                <w:rFonts w:ascii="Times New Roman" w:eastAsia="Times New Roman" w:hAnsi="Times New Roman" w:cs="Times New Roman"/>
              </w:rPr>
            </w:pPr>
            <w:r>
              <w:rPr>
                <w:rFonts w:ascii="Times New Roman" w:eastAsia="Times New Roman" w:hAnsi="Times New Roman" w:cs="Times New Roman"/>
              </w:rPr>
              <w:t>Upper zone tension water maximum storage</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081D9CBD"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0.1</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7312C11E"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50</w:t>
            </w:r>
          </w:p>
        </w:tc>
      </w:tr>
      <w:tr w:rsidR="00EF1BBF" w14:paraId="70FD35B5" w14:textId="77777777">
        <w:trPr>
          <w:trHeight w:val="234"/>
        </w:trPr>
        <w:tc>
          <w:tcPr>
            <w:tcW w:w="649" w:type="dxa"/>
            <w:tcBorders>
              <w:top w:val="single" w:sz="8" w:space="0" w:color="1C1D1E"/>
              <w:left w:val="single" w:sz="8" w:space="0" w:color="1C1D1E"/>
              <w:bottom w:val="single" w:sz="8" w:space="0" w:color="1C1D1E"/>
              <w:right w:val="single" w:sz="8" w:space="0" w:color="1C1D1E"/>
            </w:tcBorders>
          </w:tcPr>
          <w:p w14:paraId="3B25FBA3"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051"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B337694"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LZTWM</w:t>
            </w:r>
          </w:p>
        </w:tc>
        <w:tc>
          <w:tcPr>
            <w:tcW w:w="5130" w:type="dxa"/>
            <w:tcBorders>
              <w:top w:val="single" w:sz="8" w:space="0" w:color="1C1D1E"/>
              <w:left w:val="single" w:sz="8" w:space="0" w:color="1C1D1E"/>
              <w:bottom w:val="single" w:sz="8" w:space="0" w:color="1C1D1E"/>
              <w:right w:val="single" w:sz="8" w:space="0" w:color="1C1D1E"/>
            </w:tcBorders>
          </w:tcPr>
          <w:p w14:paraId="4058E7DA" w14:textId="77777777" w:rsidR="00EF1BBF" w:rsidRDefault="002167F9">
            <w:pPr>
              <w:spacing w:line="240" w:lineRule="auto"/>
              <w:rPr>
                <w:rFonts w:ascii="Times New Roman" w:eastAsia="Times New Roman" w:hAnsi="Times New Roman" w:cs="Times New Roman"/>
              </w:rPr>
            </w:pPr>
            <w:r>
              <w:rPr>
                <w:rFonts w:ascii="Times New Roman" w:eastAsia="Times New Roman" w:hAnsi="Times New Roman" w:cs="Times New Roman"/>
              </w:rPr>
              <w:t>Lower zone tension water maximum storage</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2DC3791A"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0.1</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F09AB4B"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70</w:t>
            </w:r>
          </w:p>
        </w:tc>
      </w:tr>
      <w:tr w:rsidR="00EF1BBF" w14:paraId="312646FE" w14:textId="77777777">
        <w:trPr>
          <w:trHeight w:val="243"/>
        </w:trPr>
        <w:tc>
          <w:tcPr>
            <w:tcW w:w="649" w:type="dxa"/>
            <w:tcBorders>
              <w:top w:val="single" w:sz="8" w:space="0" w:color="1C1D1E"/>
              <w:left w:val="single" w:sz="8" w:space="0" w:color="1C1D1E"/>
              <w:bottom w:val="single" w:sz="8" w:space="0" w:color="1C1D1E"/>
              <w:right w:val="single" w:sz="8" w:space="0" w:color="1C1D1E"/>
            </w:tcBorders>
          </w:tcPr>
          <w:p w14:paraId="3D025C50"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051"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1E9C30C5"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LZFSM</w:t>
            </w:r>
          </w:p>
        </w:tc>
        <w:tc>
          <w:tcPr>
            <w:tcW w:w="5130" w:type="dxa"/>
            <w:tcBorders>
              <w:top w:val="single" w:sz="8" w:space="0" w:color="1C1D1E"/>
              <w:left w:val="single" w:sz="8" w:space="0" w:color="1C1D1E"/>
              <w:bottom w:val="single" w:sz="8" w:space="0" w:color="1C1D1E"/>
              <w:right w:val="single" w:sz="8" w:space="0" w:color="1C1D1E"/>
            </w:tcBorders>
          </w:tcPr>
          <w:p w14:paraId="6907C8E2" w14:textId="77777777" w:rsidR="00EF1BBF" w:rsidRDefault="002167F9">
            <w:pPr>
              <w:spacing w:line="240" w:lineRule="auto"/>
              <w:rPr>
                <w:rFonts w:ascii="Times New Roman" w:eastAsia="Times New Roman" w:hAnsi="Times New Roman" w:cs="Times New Roman"/>
              </w:rPr>
            </w:pPr>
            <w:r>
              <w:rPr>
                <w:rFonts w:ascii="Times New Roman" w:eastAsia="Times New Roman" w:hAnsi="Times New Roman" w:cs="Times New Roman"/>
              </w:rPr>
              <w:t>Lower zone free water supplemental maximum storage</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6AB285B4"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0.1</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5DC0310A"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100</w:t>
            </w:r>
          </w:p>
        </w:tc>
      </w:tr>
      <w:tr w:rsidR="00EF1BBF" w14:paraId="09D9DD1A" w14:textId="77777777">
        <w:trPr>
          <w:trHeight w:val="243"/>
        </w:trPr>
        <w:tc>
          <w:tcPr>
            <w:tcW w:w="649" w:type="dxa"/>
            <w:tcBorders>
              <w:top w:val="single" w:sz="8" w:space="0" w:color="1C1D1E"/>
              <w:left w:val="single" w:sz="8" w:space="0" w:color="1C1D1E"/>
              <w:bottom w:val="single" w:sz="8" w:space="0" w:color="1C1D1E"/>
              <w:right w:val="single" w:sz="8" w:space="0" w:color="1C1D1E"/>
            </w:tcBorders>
          </w:tcPr>
          <w:p w14:paraId="247E4981"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051"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1BD69B6E"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LZFPM</w:t>
            </w:r>
          </w:p>
        </w:tc>
        <w:tc>
          <w:tcPr>
            <w:tcW w:w="5130" w:type="dxa"/>
            <w:tcBorders>
              <w:top w:val="single" w:sz="8" w:space="0" w:color="1C1D1E"/>
              <w:left w:val="single" w:sz="8" w:space="0" w:color="1C1D1E"/>
              <w:bottom w:val="single" w:sz="8" w:space="0" w:color="1C1D1E"/>
              <w:right w:val="single" w:sz="8" w:space="0" w:color="1C1D1E"/>
            </w:tcBorders>
          </w:tcPr>
          <w:p w14:paraId="13157BF8" w14:textId="77777777" w:rsidR="00EF1BBF" w:rsidRDefault="002167F9">
            <w:pPr>
              <w:spacing w:line="240" w:lineRule="auto"/>
              <w:rPr>
                <w:rFonts w:ascii="Times New Roman" w:eastAsia="Times New Roman" w:hAnsi="Times New Roman" w:cs="Times New Roman"/>
              </w:rPr>
            </w:pPr>
            <w:r>
              <w:rPr>
                <w:rFonts w:ascii="Times New Roman" w:eastAsia="Times New Roman" w:hAnsi="Times New Roman" w:cs="Times New Roman"/>
              </w:rPr>
              <w:t>Lower zone free water primary maximum storage</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A4184A1"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0.1</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7E89DC6A"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100</w:t>
            </w:r>
          </w:p>
        </w:tc>
      </w:tr>
      <w:tr w:rsidR="00EF1BBF" w14:paraId="1E908416" w14:textId="77777777">
        <w:trPr>
          <w:trHeight w:val="243"/>
        </w:trPr>
        <w:tc>
          <w:tcPr>
            <w:tcW w:w="649" w:type="dxa"/>
            <w:tcBorders>
              <w:top w:val="single" w:sz="8" w:space="0" w:color="1C1D1E"/>
              <w:left w:val="single" w:sz="8" w:space="0" w:color="1C1D1E"/>
              <w:bottom w:val="single" w:sz="8" w:space="0" w:color="1C1D1E"/>
              <w:right w:val="single" w:sz="8" w:space="0" w:color="1C1D1E"/>
            </w:tcBorders>
          </w:tcPr>
          <w:p w14:paraId="0603D50A"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051"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5C1082A6"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LZSK</w:t>
            </w:r>
          </w:p>
        </w:tc>
        <w:tc>
          <w:tcPr>
            <w:tcW w:w="5130" w:type="dxa"/>
            <w:tcBorders>
              <w:top w:val="single" w:sz="8" w:space="0" w:color="1C1D1E"/>
              <w:left w:val="single" w:sz="8" w:space="0" w:color="1C1D1E"/>
              <w:bottom w:val="single" w:sz="8" w:space="0" w:color="1C1D1E"/>
              <w:right w:val="single" w:sz="8" w:space="0" w:color="1C1D1E"/>
            </w:tcBorders>
          </w:tcPr>
          <w:p w14:paraId="007105FB" w14:textId="77777777" w:rsidR="00EF1BBF" w:rsidRDefault="002167F9">
            <w:pPr>
              <w:spacing w:line="240" w:lineRule="auto"/>
              <w:rPr>
                <w:rFonts w:ascii="Times New Roman" w:eastAsia="Times New Roman" w:hAnsi="Times New Roman" w:cs="Times New Roman"/>
              </w:rPr>
            </w:pPr>
            <w:r>
              <w:rPr>
                <w:rFonts w:ascii="Times New Roman" w:eastAsia="Times New Roman" w:hAnsi="Times New Roman" w:cs="Times New Roman"/>
              </w:rPr>
              <w:t>Lower zone supplemental withdrawal rate</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0AFF2256"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0.1</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78D500E7"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3.8</w:t>
            </w:r>
          </w:p>
        </w:tc>
      </w:tr>
      <w:tr w:rsidR="00EF1BBF" w14:paraId="02555EF2" w14:textId="77777777">
        <w:trPr>
          <w:trHeight w:val="243"/>
        </w:trPr>
        <w:tc>
          <w:tcPr>
            <w:tcW w:w="649" w:type="dxa"/>
            <w:tcBorders>
              <w:top w:val="single" w:sz="8" w:space="0" w:color="1C1D1E"/>
              <w:left w:val="single" w:sz="8" w:space="0" w:color="1C1D1E"/>
              <w:bottom w:val="single" w:sz="8" w:space="0" w:color="1C1D1E"/>
              <w:right w:val="single" w:sz="8" w:space="0" w:color="1C1D1E"/>
            </w:tcBorders>
          </w:tcPr>
          <w:p w14:paraId="2927F9EA"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051"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7DAB4924"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SCF</w:t>
            </w:r>
          </w:p>
        </w:tc>
        <w:tc>
          <w:tcPr>
            <w:tcW w:w="5130" w:type="dxa"/>
            <w:tcBorders>
              <w:top w:val="single" w:sz="8" w:space="0" w:color="1C1D1E"/>
              <w:left w:val="single" w:sz="8" w:space="0" w:color="1C1D1E"/>
              <w:bottom w:val="single" w:sz="8" w:space="0" w:color="1C1D1E"/>
              <w:right w:val="single" w:sz="8" w:space="0" w:color="1C1D1E"/>
            </w:tcBorders>
          </w:tcPr>
          <w:p w14:paraId="2F21E0B1" w14:textId="77777777" w:rsidR="00EF1BBF" w:rsidRDefault="002167F9">
            <w:pPr>
              <w:spacing w:line="240" w:lineRule="auto"/>
              <w:rPr>
                <w:rFonts w:ascii="Times New Roman" w:eastAsia="Times New Roman" w:hAnsi="Times New Roman" w:cs="Times New Roman"/>
              </w:rPr>
            </w:pPr>
            <w:r>
              <w:rPr>
                <w:rFonts w:ascii="Times New Roman" w:eastAsia="Times New Roman" w:hAnsi="Times New Roman" w:cs="Times New Roman"/>
              </w:rPr>
              <w:t>Snowfall correction factor</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41B5AE75"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0.5</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71F29545"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1.5</w:t>
            </w:r>
          </w:p>
        </w:tc>
      </w:tr>
      <w:tr w:rsidR="00EF1BBF" w14:paraId="0B4193F0" w14:textId="77777777">
        <w:trPr>
          <w:trHeight w:val="243"/>
        </w:trPr>
        <w:tc>
          <w:tcPr>
            <w:tcW w:w="649" w:type="dxa"/>
            <w:tcBorders>
              <w:top w:val="single" w:sz="8" w:space="0" w:color="1C1D1E"/>
              <w:left w:val="single" w:sz="8" w:space="0" w:color="1C1D1E"/>
              <w:bottom w:val="single" w:sz="8" w:space="0" w:color="1C1D1E"/>
              <w:right w:val="single" w:sz="8" w:space="0" w:color="1C1D1E"/>
            </w:tcBorders>
          </w:tcPr>
          <w:p w14:paraId="20282C87"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9</w:t>
            </w:r>
          </w:p>
        </w:tc>
        <w:tc>
          <w:tcPr>
            <w:tcW w:w="1051"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4040FCE1"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REXP</w:t>
            </w:r>
          </w:p>
        </w:tc>
        <w:tc>
          <w:tcPr>
            <w:tcW w:w="5130" w:type="dxa"/>
            <w:tcBorders>
              <w:top w:val="single" w:sz="8" w:space="0" w:color="1C1D1E"/>
              <w:left w:val="single" w:sz="8" w:space="0" w:color="1C1D1E"/>
              <w:bottom w:val="single" w:sz="8" w:space="0" w:color="1C1D1E"/>
              <w:right w:val="single" w:sz="8" w:space="0" w:color="1C1D1E"/>
            </w:tcBorders>
          </w:tcPr>
          <w:p w14:paraId="1832194F" w14:textId="77777777" w:rsidR="00EF1BBF" w:rsidRDefault="002167F9">
            <w:pPr>
              <w:spacing w:line="240" w:lineRule="auto"/>
              <w:rPr>
                <w:rFonts w:ascii="Times New Roman" w:eastAsia="Times New Roman" w:hAnsi="Times New Roman" w:cs="Times New Roman"/>
              </w:rPr>
            </w:pPr>
            <w:r>
              <w:rPr>
                <w:rFonts w:ascii="Times New Roman" w:eastAsia="Times New Roman" w:hAnsi="Times New Roman" w:cs="Times New Roman"/>
              </w:rPr>
              <w:t>Percolation equation exponent</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5501AFCF"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0.1</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CC2764F"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3.5</w:t>
            </w:r>
          </w:p>
        </w:tc>
      </w:tr>
      <w:tr w:rsidR="00EF1BBF" w14:paraId="2FDE6F0C" w14:textId="77777777">
        <w:trPr>
          <w:trHeight w:val="243"/>
        </w:trPr>
        <w:tc>
          <w:tcPr>
            <w:tcW w:w="649" w:type="dxa"/>
            <w:tcBorders>
              <w:top w:val="single" w:sz="8" w:space="0" w:color="1C1D1E"/>
              <w:left w:val="single" w:sz="8" w:space="0" w:color="1C1D1E"/>
              <w:bottom w:val="single" w:sz="8" w:space="0" w:color="1C1D1E"/>
              <w:right w:val="single" w:sz="8" w:space="0" w:color="1C1D1E"/>
            </w:tcBorders>
          </w:tcPr>
          <w:p w14:paraId="6DD50C7E"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051"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214D215B"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UZK</w:t>
            </w:r>
          </w:p>
        </w:tc>
        <w:tc>
          <w:tcPr>
            <w:tcW w:w="5130" w:type="dxa"/>
            <w:tcBorders>
              <w:top w:val="single" w:sz="8" w:space="0" w:color="1C1D1E"/>
              <w:left w:val="single" w:sz="8" w:space="0" w:color="1C1D1E"/>
              <w:bottom w:val="single" w:sz="8" w:space="0" w:color="1C1D1E"/>
              <w:right w:val="single" w:sz="8" w:space="0" w:color="1C1D1E"/>
            </w:tcBorders>
          </w:tcPr>
          <w:p w14:paraId="270562F9" w14:textId="77777777" w:rsidR="00EF1BBF" w:rsidRDefault="002167F9">
            <w:pPr>
              <w:spacing w:line="240" w:lineRule="auto"/>
              <w:rPr>
                <w:rFonts w:ascii="Times New Roman" w:eastAsia="Times New Roman" w:hAnsi="Times New Roman" w:cs="Times New Roman"/>
              </w:rPr>
            </w:pPr>
            <w:r>
              <w:rPr>
                <w:rFonts w:ascii="Times New Roman" w:eastAsia="Times New Roman" w:hAnsi="Times New Roman" w:cs="Times New Roman"/>
              </w:rPr>
              <w:t>Upper zone free water withdrawal rate</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14B2A5CE"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0.1</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248F7DEB"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3.5</w:t>
            </w:r>
          </w:p>
        </w:tc>
      </w:tr>
      <w:tr w:rsidR="00EF1BBF" w14:paraId="7ED8C03E" w14:textId="77777777">
        <w:trPr>
          <w:trHeight w:val="243"/>
        </w:trPr>
        <w:tc>
          <w:tcPr>
            <w:tcW w:w="649" w:type="dxa"/>
            <w:tcBorders>
              <w:top w:val="single" w:sz="8" w:space="0" w:color="1C1D1E"/>
              <w:left w:val="single" w:sz="8" w:space="0" w:color="1C1D1E"/>
              <w:bottom w:val="single" w:sz="8" w:space="0" w:color="1C1D1E"/>
              <w:right w:val="single" w:sz="8" w:space="0" w:color="1C1D1E"/>
            </w:tcBorders>
          </w:tcPr>
          <w:p w14:paraId="0356EE90"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1051"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90ABD90"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Q0CHN</w:t>
            </w:r>
          </w:p>
        </w:tc>
        <w:tc>
          <w:tcPr>
            <w:tcW w:w="5130" w:type="dxa"/>
            <w:tcBorders>
              <w:top w:val="single" w:sz="8" w:space="0" w:color="1C1D1E"/>
              <w:left w:val="single" w:sz="8" w:space="0" w:color="1C1D1E"/>
              <w:bottom w:val="single" w:sz="8" w:space="0" w:color="1C1D1E"/>
              <w:right w:val="single" w:sz="8" w:space="0" w:color="1C1D1E"/>
            </w:tcBorders>
          </w:tcPr>
          <w:p w14:paraId="6C172071" w14:textId="77777777" w:rsidR="00EF1BBF" w:rsidRDefault="002167F9">
            <w:pPr>
              <w:spacing w:line="240" w:lineRule="auto"/>
              <w:rPr>
                <w:rFonts w:ascii="Times New Roman" w:eastAsia="Times New Roman" w:hAnsi="Times New Roman" w:cs="Times New Roman"/>
              </w:rPr>
            </w:pPr>
            <w:r>
              <w:rPr>
                <w:rFonts w:ascii="Times New Roman" w:eastAsia="Times New Roman" w:hAnsi="Times New Roman" w:cs="Times New Roman"/>
              </w:rPr>
              <w:t>Routing parameter</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4E4474CE"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0.5</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341D017"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4.5</w:t>
            </w:r>
          </w:p>
        </w:tc>
      </w:tr>
      <w:tr w:rsidR="00EF1BBF" w14:paraId="314806E3" w14:textId="77777777">
        <w:trPr>
          <w:trHeight w:val="243"/>
        </w:trPr>
        <w:tc>
          <w:tcPr>
            <w:tcW w:w="649" w:type="dxa"/>
            <w:tcBorders>
              <w:top w:val="single" w:sz="8" w:space="0" w:color="1C1D1E"/>
              <w:left w:val="single" w:sz="8" w:space="0" w:color="1C1D1E"/>
              <w:bottom w:val="single" w:sz="8" w:space="0" w:color="1C1D1E"/>
              <w:right w:val="single" w:sz="8" w:space="0" w:color="1C1D1E"/>
            </w:tcBorders>
          </w:tcPr>
          <w:p w14:paraId="5C540C13"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1051"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1F6010FE"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QMCHN</w:t>
            </w:r>
          </w:p>
        </w:tc>
        <w:tc>
          <w:tcPr>
            <w:tcW w:w="5130" w:type="dxa"/>
            <w:tcBorders>
              <w:top w:val="single" w:sz="8" w:space="0" w:color="1C1D1E"/>
              <w:left w:val="single" w:sz="8" w:space="0" w:color="1C1D1E"/>
              <w:bottom w:val="single" w:sz="8" w:space="0" w:color="1C1D1E"/>
              <w:right w:val="single" w:sz="8" w:space="0" w:color="1C1D1E"/>
            </w:tcBorders>
          </w:tcPr>
          <w:p w14:paraId="43789CD1" w14:textId="77777777" w:rsidR="00EF1BBF" w:rsidRDefault="002167F9">
            <w:pPr>
              <w:spacing w:line="240" w:lineRule="auto"/>
              <w:rPr>
                <w:rFonts w:ascii="Times New Roman" w:eastAsia="Times New Roman" w:hAnsi="Times New Roman" w:cs="Times New Roman"/>
              </w:rPr>
            </w:pPr>
            <w:r>
              <w:rPr>
                <w:rFonts w:ascii="Times New Roman" w:eastAsia="Times New Roman" w:hAnsi="Times New Roman" w:cs="Times New Roman"/>
              </w:rPr>
              <w:t>Routing parameter</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0524CEC7"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0.3</w:t>
            </w:r>
          </w:p>
        </w:tc>
        <w:tc>
          <w:tcPr>
            <w:tcW w:w="135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701D5B64" w14:textId="77777777" w:rsidR="00EF1BBF" w:rsidRDefault="002167F9">
            <w:pPr>
              <w:spacing w:line="240" w:lineRule="auto"/>
              <w:jc w:val="center"/>
              <w:rPr>
                <w:rFonts w:ascii="Times New Roman" w:eastAsia="Times New Roman" w:hAnsi="Times New Roman" w:cs="Times New Roman"/>
              </w:rPr>
            </w:pPr>
            <w:r>
              <w:rPr>
                <w:rFonts w:ascii="Times New Roman" w:eastAsia="Times New Roman" w:hAnsi="Times New Roman" w:cs="Times New Roman"/>
              </w:rPr>
              <w:t>1.9</w:t>
            </w:r>
          </w:p>
        </w:tc>
      </w:tr>
    </w:tbl>
    <w:p w14:paraId="333CFA2C" w14:textId="77777777" w:rsidR="00EF1BBF" w:rsidRDefault="00EF1BBF">
      <w:pPr>
        <w:jc w:val="both"/>
        <w:rPr>
          <w:rFonts w:ascii="Calibri" w:eastAsia="Calibri" w:hAnsi="Calibri" w:cs="Calibri"/>
          <w:sz w:val="24"/>
          <w:szCs w:val="24"/>
        </w:rPr>
      </w:pPr>
    </w:p>
    <w:p w14:paraId="45563D4E" w14:textId="77777777" w:rsidR="00EF1BBF" w:rsidRDefault="00EF1BBF">
      <w:pPr>
        <w:jc w:val="both"/>
        <w:rPr>
          <w:rFonts w:ascii="Calibri" w:eastAsia="Calibri" w:hAnsi="Calibri" w:cs="Calibri"/>
          <w:sz w:val="24"/>
          <w:szCs w:val="24"/>
        </w:rPr>
      </w:pPr>
    </w:p>
    <w:p w14:paraId="187AB294" w14:textId="78402058" w:rsidR="00EF1BBF" w:rsidRDefault="002167F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C93344">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Stepwise line search </w:t>
      </w:r>
    </w:p>
    <w:p w14:paraId="3621980E" w14:textId="3D516551"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a stepwise line search approach to obtain the best fit parameter set. We use the square root of the mean square errors (i.e., the difference between observed and simulated flows) as an objective function. Stepwise line search follows the following steps: </w:t>
      </w:r>
      <w:ins w:id="73" w:author="Seiyon Lee" w:date="2021-11-22T19:38:00Z">
        <w:r w:rsidR="00A7796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1) start with the a priori estimates of the hydrologic model parameters</w:t>
      </w:r>
      <w:ins w:id="74" w:author="Seiyon Lee" w:date="2021-11-22T19:38:00Z">
        <w:r w:rsidR="00A77962">
          <w:rPr>
            <w:rFonts w:ascii="Times New Roman" w:eastAsia="Times New Roman" w:hAnsi="Times New Roman" w:cs="Times New Roman"/>
            <w:sz w:val="24"/>
            <w:szCs w:val="24"/>
          </w:rPr>
          <w:t>;</w:t>
        </w:r>
      </w:ins>
      <w:del w:id="75" w:author="Seiyon Lee" w:date="2021-11-22T19:38:00Z">
        <w:r w:rsidDel="00A77962">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(2) with the rest of the parameter estimates fixed to the a priori, increase or decrease the value of the first parameter by one step to the direction of decreasing objective function value</w:t>
      </w:r>
      <w:ins w:id="76" w:author="Seiyon Lee" w:date="2021-11-22T19:38:00Z">
        <w:r w:rsidR="00A77962">
          <w:rPr>
            <w:rFonts w:ascii="Times New Roman" w:eastAsia="Times New Roman" w:hAnsi="Times New Roman" w:cs="Times New Roman"/>
            <w:sz w:val="24"/>
            <w:szCs w:val="24"/>
          </w:rPr>
          <w:t>;</w:t>
        </w:r>
      </w:ins>
      <w:del w:id="77" w:author="Seiyon Lee" w:date="2021-11-22T19:38:00Z">
        <w:r w:rsidDel="00A77962">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(3) with the first parameter now set to the new (or old, if the objective function value did not decrease) value, decrease or increase the value of the second parameter by one step to the direction of decreasing objective function value</w:t>
      </w:r>
      <w:ins w:id="78" w:author="Seiyon Lee" w:date="2021-11-22T19:39:00Z">
        <w:r w:rsidR="00A77962">
          <w:rPr>
            <w:rFonts w:ascii="Times New Roman" w:eastAsia="Times New Roman" w:hAnsi="Times New Roman" w:cs="Times New Roman"/>
            <w:sz w:val="24"/>
            <w:szCs w:val="24"/>
          </w:rPr>
          <w:t>;</w:t>
        </w:r>
      </w:ins>
      <w:del w:id="79" w:author="Seiyon Lee" w:date="2021-11-22T19:39:00Z">
        <w:r w:rsidDel="00A77962">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(4) repeat Step 3 until the objective function is minimized with respect to each of all remaining parameters</w:t>
      </w:r>
      <w:ins w:id="80" w:author="Seiyon Lee" w:date="2021-11-22T19:39:00Z">
        <w:r w:rsidR="00A77962">
          <w:rPr>
            <w:rFonts w:ascii="Times New Roman" w:eastAsia="Times New Roman" w:hAnsi="Times New Roman" w:cs="Times New Roman"/>
            <w:sz w:val="24"/>
            <w:szCs w:val="24"/>
          </w:rPr>
          <w:t>;</w:t>
        </w:r>
      </w:ins>
      <w:del w:id="81" w:author="Seiyon Lee" w:date="2021-11-22T19:39:00Z">
        <w:r w:rsidDel="00A77962">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(5) repeat Steps 2 through 4 until no further reduction in the objective function is realized.</w:t>
      </w:r>
    </w:p>
    <w:p w14:paraId="41D32515" w14:textId="77777777" w:rsidR="00EF1BBF" w:rsidRDefault="00EF1BBF">
      <w:pPr>
        <w:jc w:val="both"/>
        <w:rPr>
          <w:rFonts w:ascii="Times New Roman" w:eastAsia="Times New Roman" w:hAnsi="Times New Roman" w:cs="Times New Roman"/>
          <w:sz w:val="24"/>
          <w:szCs w:val="24"/>
        </w:rPr>
      </w:pPr>
    </w:p>
    <w:p w14:paraId="5C4261DB" w14:textId="7984B028" w:rsidR="00EF1BBF" w:rsidRDefault="002167F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C93344">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Precalibration</w:t>
      </w:r>
    </w:p>
    <w:p w14:paraId="79B0F67B" w14:textId="1260790C" w:rsidR="00EF1BBF" w:rsidRDefault="002167F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precalibration approach applies a screening criterion to a large ensemble of hydrologic model runs and removes the model runs that do not align with the observed data. The remaining model runs and their corresponding parameter sets will approximate the desired posterior and posterior predictive distributions. We begin with an initial ensemble of 5,000 model runs with input parameters settings selected from a 12-dimensional Latin hypercube design. From the initial ensemble, we select a subset of 165 runs that fulfilled the following screening criteria</w:t>
      </w:r>
      <w:ins w:id="82" w:author="Seiyon Lee" w:date="2021-11-22T19:39:00Z">
        <w:r w:rsidR="003C65FF">
          <w:rPr>
            <w:rFonts w:ascii="Times New Roman" w:eastAsia="Times New Roman" w:hAnsi="Times New Roman" w:cs="Times New Roman"/>
            <w:sz w:val="24"/>
            <w:szCs w:val="24"/>
          </w:rPr>
          <w:t xml:space="preserve"> </w:t>
        </w:r>
      </w:ins>
      <w:del w:id="83" w:author="Seiyon Lee" w:date="2021-11-22T19:39:00Z">
        <w:r w:rsidDel="003C65FF">
          <w:rPr>
            <w:rFonts w:ascii="Times New Roman" w:eastAsia="Times New Roman" w:hAnsi="Times New Roman" w:cs="Times New Roman"/>
            <w:sz w:val="24"/>
            <w:szCs w:val="24"/>
          </w:rPr>
          <w:delText>: 1)</w:delText>
        </w:r>
      </w:del>
      <w:ins w:id="84" w:author="Seiyon Lee" w:date="2021-11-22T19:39:00Z">
        <w:r w:rsidR="003C65FF">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hydrological model output (streamflow) at each observation date must be greater than 25% of the observed streamflow</w:t>
      </w:r>
      <w:ins w:id="85" w:author="Seiyon Lee" w:date="2021-11-22T19:39:00Z">
        <w:r w:rsidR="003C65FF">
          <w:rPr>
            <w:rFonts w:ascii="Times New Roman" w:eastAsia="Times New Roman" w:hAnsi="Times New Roman" w:cs="Times New Roman"/>
            <w:sz w:val="24"/>
            <w:szCs w:val="24"/>
          </w:rPr>
          <w:t xml:space="preserve"> and</w:t>
        </w:r>
      </w:ins>
      <w:del w:id="86" w:author="Seiyon Lee" w:date="2021-11-22T19:39:00Z">
        <w:r w:rsidDel="003C65FF">
          <w:rPr>
            <w:rFonts w:ascii="Times New Roman" w:eastAsia="Times New Roman" w:hAnsi="Times New Roman" w:cs="Times New Roman"/>
            <w:sz w:val="24"/>
            <w:szCs w:val="24"/>
          </w:rPr>
          <w:delText>; and 2)  hydrological model output (streamflow) at each observation date must be</w:delText>
        </w:r>
      </w:del>
      <w:r>
        <w:rPr>
          <w:rFonts w:ascii="Times New Roman" w:eastAsia="Times New Roman" w:hAnsi="Times New Roman" w:cs="Times New Roman"/>
          <w:sz w:val="24"/>
          <w:szCs w:val="24"/>
        </w:rPr>
        <w:t xml:space="preserve"> less than 175% of the observed streamflow. We extract the corresponding parameter values and outputs to construct Figures 3 - 7.</w:t>
      </w:r>
    </w:p>
    <w:p w14:paraId="14ECCA6B" w14:textId="77777777" w:rsidR="00EF1BBF" w:rsidRDefault="00EF1BBF">
      <w:pPr>
        <w:jc w:val="both"/>
        <w:rPr>
          <w:rFonts w:ascii="Times New Roman" w:eastAsia="Times New Roman" w:hAnsi="Times New Roman" w:cs="Times New Roman"/>
          <w:sz w:val="24"/>
          <w:szCs w:val="24"/>
        </w:rPr>
      </w:pPr>
    </w:p>
    <w:p w14:paraId="5B1E168E" w14:textId="7326455A" w:rsidR="00EF1BBF" w:rsidRDefault="002167F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C93344">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Evaluation Metrics</w:t>
      </w:r>
    </w:p>
    <w:p w14:paraId="2C541B75" w14:textId="264D4FAB" w:rsidR="00EF1BBF" w:rsidRDefault="002167F9">
      <w:pPr>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employ both deterministic and probabilistic metrics to assess the quality of model calibration. Specifically, the following four metrics are considered: Kling</w:t>
      </w:r>
      <w:ins w:id="87" w:author="Seiyon Lee" w:date="2021-11-22T19:40:00Z">
        <w:r w:rsidR="003C65FF">
          <w:rPr>
            <w:rFonts w:ascii="Times New Roman" w:eastAsia="Times New Roman" w:hAnsi="Times New Roman" w:cs="Times New Roman"/>
            <w:sz w:val="24"/>
            <w:szCs w:val="24"/>
          </w:rPr>
          <w:t>e</w:t>
        </w:r>
      </w:ins>
      <w:r>
        <w:rPr>
          <w:rFonts w:ascii="Times New Roman" w:eastAsia="Times New Roman" w:hAnsi="Times New Roman" w:cs="Times New Roman"/>
          <w:sz w:val="24"/>
          <w:szCs w:val="24"/>
        </w:rPr>
        <w:t xml:space="preserve">-Gupta Efficiency (KGE), Brier skill score (BSS), mean continuous ranked probability skill score (CRPSS), and Relative Operating Characteristics (ROC) curve. </w:t>
      </w:r>
    </w:p>
    <w:p w14:paraId="31AE1120" w14:textId="77777777" w:rsidR="00EF1BBF" w:rsidRDefault="00EF1BBF">
      <w:pPr>
        <w:jc w:val="both"/>
        <w:rPr>
          <w:rFonts w:ascii="Times New Roman" w:eastAsia="Times New Roman" w:hAnsi="Times New Roman" w:cs="Times New Roman"/>
          <w:b/>
          <w:sz w:val="24"/>
          <w:szCs w:val="24"/>
        </w:rPr>
      </w:pPr>
    </w:p>
    <w:p w14:paraId="7DD3C63F" w14:textId="77777777" w:rsidR="00EF1BBF" w:rsidRDefault="002167F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Kling-Gupta Efficiency (KGE)</w:t>
      </w:r>
    </w:p>
    <w:p w14:paraId="406965FC" w14:textId="77777777" w:rsidR="00EF1BBF" w:rsidRDefault="002167F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KGE (Gupta et al., 2009) provides direct assessment of four aspects of streamflow time series, namely shape, timing, water balance and variability. It is widely used to indicate how </w:t>
      </w:r>
      <w:r>
        <w:rPr>
          <w:rFonts w:ascii="Times New Roman" w:eastAsia="Times New Roman" w:hAnsi="Times New Roman" w:cs="Times New Roman"/>
          <w:sz w:val="24"/>
          <w:szCs w:val="24"/>
        </w:rPr>
        <w:lastRenderedPageBreak/>
        <w:t xml:space="preserve">well the model output fit the observations. It assesses the fit between modelled and observed values on a scale of –infinity to 1, with 1 indicating a perfect match and decreasing KGEs indicating decreasing fits between model results and observations. The KGE is computed as follows:   </w:t>
      </w:r>
    </w:p>
    <w:p w14:paraId="267A3B35" w14:textId="77777777" w:rsidR="00EF1BBF" w:rsidRDefault="002167F9">
      <w:pPr>
        <w:tabs>
          <w:tab w:val="left" w:pos="8910"/>
        </w:tabs>
        <w:spacing w:before="120" w:after="120"/>
        <w:rPr>
          <w:rFonts w:ascii="Times New Roman" w:eastAsia="Times New Roman" w:hAnsi="Times New Roman" w:cs="Times New Roman"/>
          <w:sz w:val="24"/>
          <w:szCs w:val="24"/>
        </w:rPr>
      </w:pPr>
      <m:oMath>
        <m:r>
          <w:rPr>
            <w:rFonts w:ascii="Cambria Math" w:eastAsia="Cambria Math" w:hAnsi="Cambria Math" w:cs="Cambria Math"/>
            <w:sz w:val="24"/>
            <w:szCs w:val="24"/>
          </w:rPr>
          <m:t xml:space="preserve">                                         KGE=1-</m:t>
        </m:r>
        <m:rad>
          <m:radPr>
            <m:degHide m:val="1"/>
            <m:ctrlPr>
              <w:rPr>
                <w:rFonts w:ascii="Cambria Math" w:eastAsia="Cambria Math" w:hAnsi="Cambria Math" w:cs="Cambria Math"/>
                <w:sz w:val="24"/>
                <w:szCs w:val="24"/>
              </w:rPr>
            </m:ctrlPr>
          </m:radPr>
          <m:deg/>
          <m:e>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(r-1)</m:t>
                </m:r>
              </m:e>
              <m:sup>
                <m:r>
                  <w:rPr>
                    <w:rFonts w:ascii="Cambria Math" w:eastAsia="Cambria Math" w:hAnsi="Cambria Math" w:cs="Cambria Math"/>
                    <w:sz w:val="24"/>
                    <w:szCs w:val="24"/>
                  </w:rPr>
                  <m:t>2</m:t>
                </m:r>
              </m:sup>
            </m:sSup>
            <m:r>
              <w:rPr>
                <w:rFonts w:ascii="Cambria Math" w:eastAsia="Cambria Math" w:hAnsi="Cambria Math" w:cs="Cambria Math"/>
                <w:sz w:val="24"/>
                <w:szCs w:val="24"/>
              </w:rPr>
              <m:t>+</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(α-1)</m:t>
                </m:r>
              </m:e>
              <m:sup>
                <m:r>
                  <w:rPr>
                    <w:rFonts w:ascii="Cambria Math" w:eastAsia="Cambria Math" w:hAnsi="Cambria Math" w:cs="Cambria Math"/>
                    <w:sz w:val="24"/>
                    <w:szCs w:val="24"/>
                  </w:rPr>
                  <m:t>2</m:t>
                </m:r>
              </m:sup>
            </m:sSup>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+(β-1)</m:t>
                </m:r>
              </m:e>
              <m:sup>
                <m:r>
                  <w:rPr>
                    <w:rFonts w:ascii="Cambria Math" w:eastAsia="Cambria Math" w:hAnsi="Cambria Math" w:cs="Cambria Math"/>
                    <w:sz w:val="24"/>
                    <w:szCs w:val="24"/>
                  </w:rPr>
                  <m:t>2</m:t>
                </m:r>
              </m:sup>
            </m:sSup>
          </m:e>
        </m:rad>
        <m:r>
          <w:rPr>
            <w:rFonts w:ascii="Cambria Math" w:eastAsia="Cambria Math" w:hAnsi="Cambria Math" w:cs="Cambria Math"/>
            <w:sz w:val="24"/>
            <w:szCs w:val="24"/>
          </w:rPr>
          <m:t>,</m:t>
        </m:r>
      </m:oMath>
      <w:r>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ab/>
        <w:t xml:space="preserve">                                                                                                                   </w:t>
      </w:r>
    </w:p>
    <w:p w14:paraId="3A3E1EBF" w14:textId="77777777" w:rsidR="00EF1BBF" w:rsidRDefault="002167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r>
          <w:rPr>
            <w:rFonts w:ascii="Cambria Math" w:eastAsia="Cambria Math" w:hAnsi="Cambria Math" w:cs="Cambria Math"/>
            <w:sz w:val="24"/>
            <w:szCs w:val="24"/>
          </w:rPr>
          <m:t>r</m:t>
        </m:r>
      </m:oMath>
      <w:r>
        <w:rPr>
          <w:rFonts w:ascii="Times New Roman" w:eastAsia="Times New Roman" w:hAnsi="Times New Roman" w:cs="Times New Roman"/>
          <w:sz w:val="24"/>
          <w:szCs w:val="24"/>
        </w:rPr>
        <w:t xml:space="preserve"> is the linear correlation between observations and simulations, </w:t>
      </w:r>
      <m:oMath>
        <m:r>
          <w:rPr>
            <w:rFonts w:ascii="Cambria Math" w:eastAsia="Cambria Math" w:hAnsi="Cambria Math" w:cs="Cambria Math"/>
            <w:sz w:val="24"/>
            <w:szCs w:val="24"/>
          </w:rPr>
          <m:t xml:space="preserve"> α</m:t>
        </m:r>
      </m:oMath>
      <w:r>
        <w:rPr>
          <w:rFonts w:ascii="Times New Roman" w:eastAsia="Times New Roman" w:hAnsi="Times New Roman" w:cs="Times New Roman"/>
          <w:sz w:val="24"/>
          <w:szCs w:val="24"/>
        </w:rPr>
        <w:t xml:space="preserve"> a measure of relative variability (ratio of simulated and observed standard deviation), and  </w:t>
      </w:r>
      <m:oMath>
        <m:r>
          <w:rPr>
            <w:rFonts w:ascii="Cambria Math" w:hAnsi="Cambria Math"/>
          </w:rPr>
          <m:t>β</m:t>
        </m:r>
      </m:oMath>
      <w:r>
        <w:rPr>
          <w:rFonts w:ascii="Times New Roman" w:eastAsia="Times New Roman" w:hAnsi="Times New Roman" w:cs="Times New Roman"/>
          <w:sz w:val="24"/>
          <w:szCs w:val="24"/>
        </w:rPr>
        <w:t xml:space="preserve">  a bias term (ratio of simulated and observed means).   </w:t>
      </w:r>
    </w:p>
    <w:p w14:paraId="7C2E4B97" w14:textId="77777777" w:rsidR="00EF1BBF" w:rsidRDefault="00EF1BBF">
      <w:pPr>
        <w:jc w:val="both"/>
        <w:rPr>
          <w:rFonts w:ascii="Times New Roman" w:eastAsia="Times New Roman" w:hAnsi="Times New Roman" w:cs="Times New Roman"/>
          <w:sz w:val="24"/>
          <w:szCs w:val="24"/>
        </w:rPr>
      </w:pPr>
    </w:p>
    <w:p w14:paraId="1716E7A1" w14:textId="77777777" w:rsidR="00EF1BBF" w:rsidRDefault="002167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Brier Skill Score (BSS)</w:t>
      </w:r>
      <w:r>
        <w:rPr>
          <w:rFonts w:ascii="Times New Roman" w:eastAsia="Times New Roman" w:hAnsi="Times New Roman" w:cs="Times New Roman"/>
          <w:b/>
          <w:sz w:val="24"/>
          <w:szCs w:val="24"/>
        </w:rPr>
        <w:tab/>
      </w:r>
    </w:p>
    <w:p w14:paraId="64C0C40F" w14:textId="77777777" w:rsidR="00EF1BBF" w:rsidRDefault="002167F9">
      <w:pPr>
        <w:tabs>
          <w:tab w:val="left" w:pos="450"/>
        </w:tabs>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Brier score (BS) is analogous to the mean squared error, but where forecast is a probability, and the observation is either a 0 or 1 (Brown et al. 2010). The BS is given by</w:t>
      </w:r>
    </w:p>
    <w:p w14:paraId="522E529B" w14:textId="77777777" w:rsidR="00EF1BBF" w:rsidRDefault="002167F9">
      <w:pPr>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36"/>
          <w:szCs w:val="36"/>
          <w:vertAlign w:val="subscript"/>
        </w:rPr>
        <w:drawing>
          <wp:inline distT="0" distB="0" distL="114300" distR="114300" wp14:anchorId="1CD73B71" wp14:editId="081015F3">
            <wp:extent cx="1729740" cy="461644"/>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1729740" cy="461644"/>
                    </a:xfrm>
                    <a:prstGeom prst="rect">
                      <a:avLst/>
                    </a:prstGeom>
                    <a:ln/>
                  </pic:spPr>
                </pic:pic>
              </a:graphicData>
            </a:graphic>
          </wp:inline>
        </w:drawing>
      </w:r>
      <w:r>
        <w:rPr>
          <w:rFonts w:ascii="Times New Roman" w:eastAsia="Times New Roman" w:hAnsi="Times New Roman" w:cs="Times New Roman"/>
          <w:sz w:val="24"/>
          <w:szCs w:val="24"/>
        </w:rPr>
        <w:tab/>
        <w:t>(2)</w:t>
      </w:r>
    </w:p>
    <w:p w14:paraId="5623F85F" w14:textId="77777777" w:rsidR="00EF1BBF" w:rsidRDefault="00216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 probability of </w:t>
      </w:r>
      <w:r>
        <w:rPr>
          <w:rFonts w:ascii="Times New Roman" w:eastAsia="Times New Roman" w:hAnsi="Times New Roman" w:cs="Times New Roman"/>
          <w:i/>
          <w:sz w:val="24"/>
          <w:szCs w:val="24"/>
        </w:rPr>
        <w:t>X</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to exceed a fixed threshold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is </w:t>
      </w:r>
    </w:p>
    <w:p w14:paraId="3CFC3C37" w14:textId="77777777" w:rsidR="00EF1BBF" w:rsidRDefault="002167F9">
      <w:pPr>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36"/>
          <w:szCs w:val="36"/>
          <w:vertAlign w:val="subscript"/>
        </w:rPr>
        <w:drawing>
          <wp:inline distT="0" distB="0" distL="114300" distR="114300" wp14:anchorId="6C26D215" wp14:editId="2856626C">
            <wp:extent cx="1286510" cy="259080"/>
            <wp:effectExtent l="0" t="0" r="0" b="0"/>
            <wp:docPr id="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1286510" cy="259080"/>
                    </a:xfrm>
                    <a:prstGeom prst="rect">
                      <a:avLst/>
                    </a:prstGeom>
                    <a:ln/>
                  </pic:spPr>
                </pic:pic>
              </a:graphicData>
            </a:graphic>
          </wp:inline>
        </w:drawing>
      </w:r>
      <w:r>
        <w:rPr>
          <w:rFonts w:ascii="Times New Roman" w:eastAsia="Times New Roman" w:hAnsi="Times New Roman" w:cs="Times New Roman"/>
          <w:sz w:val="24"/>
          <w:szCs w:val="24"/>
        </w:rPr>
        <w:tab/>
        <w:t>(3)</w:t>
      </w:r>
    </w:p>
    <w:p w14:paraId="339ECC71" w14:textId="77777777" w:rsidR="00EF1BBF" w:rsidRDefault="002167F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again the total number of forecast-observation pairs, and</w:t>
      </w:r>
    </w:p>
    <w:p w14:paraId="6E15E94F" w14:textId="77777777" w:rsidR="00EF1BBF" w:rsidRDefault="002167F9">
      <w:pPr>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36"/>
          <w:szCs w:val="36"/>
          <w:vertAlign w:val="subscript"/>
        </w:rPr>
        <w:drawing>
          <wp:inline distT="0" distB="0" distL="114300" distR="114300" wp14:anchorId="150A8734" wp14:editId="4FF191AF">
            <wp:extent cx="1569720" cy="452755"/>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1569720" cy="452755"/>
                    </a:xfrm>
                    <a:prstGeom prst="rect">
                      <a:avLst/>
                    </a:prstGeom>
                    <a:ln/>
                  </pic:spPr>
                </pic:pic>
              </a:graphicData>
            </a:graphic>
          </wp:inline>
        </w:drawing>
      </w:r>
      <w:r>
        <w:rPr>
          <w:rFonts w:ascii="Times New Roman" w:eastAsia="Times New Roman" w:hAnsi="Times New Roman" w:cs="Times New Roman"/>
          <w:sz w:val="24"/>
          <w:szCs w:val="24"/>
        </w:rPr>
        <w:tab/>
        <w:t>(4)</w:t>
      </w:r>
    </w:p>
    <w:p w14:paraId="59A468DE" w14:textId="77777777" w:rsidR="00EF1BBF" w:rsidRDefault="002167F9">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compare the skill score of the main forecast system with respect to the reference forecast, it is convenient to define the Brier Skill Score (BSS):</w:t>
      </w:r>
    </w:p>
    <w:p w14:paraId="1357FF84" w14:textId="77777777" w:rsidR="00EF1BBF" w:rsidRDefault="002167F9">
      <w:pPr>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36"/>
          <w:szCs w:val="36"/>
          <w:vertAlign w:val="subscript"/>
        </w:rPr>
        <w:drawing>
          <wp:inline distT="0" distB="0" distL="114300" distR="114300" wp14:anchorId="016EBE78" wp14:editId="108DB78C">
            <wp:extent cx="1286510" cy="461644"/>
            <wp:effectExtent l="0" t="0" r="0" b="0"/>
            <wp:docPr id="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1286510" cy="461644"/>
                    </a:xfrm>
                    <a:prstGeom prst="rect">
                      <a:avLst/>
                    </a:prstGeom>
                    <a:ln/>
                  </pic:spPr>
                </pic:pic>
              </a:graphicData>
            </a:graphic>
          </wp:inline>
        </w:drawing>
      </w:r>
      <w:r>
        <w:rPr>
          <w:rFonts w:ascii="Times New Roman" w:eastAsia="Times New Roman" w:hAnsi="Times New Roman" w:cs="Times New Roman"/>
          <w:sz w:val="24"/>
          <w:szCs w:val="24"/>
        </w:rPr>
        <w:tab/>
        <w:t>(5)</w:t>
      </w:r>
    </w:p>
    <w:p w14:paraId="31F22FE3" w14:textId="77777777" w:rsidR="00EF1BBF" w:rsidRDefault="002167F9">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where BS</w:t>
      </w:r>
      <w:r>
        <w:rPr>
          <w:rFonts w:ascii="Times New Roman" w:eastAsia="Times New Roman" w:hAnsi="Times New Roman" w:cs="Times New Roman"/>
          <w:sz w:val="24"/>
          <w:szCs w:val="24"/>
          <w:vertAlign w:val="subscript"/>
        </w:rPr>
        <w:t>main</w:t>
      </w:r>
      <w:r>
        <w:rPr>
          <w:rFonts w:ascii="Times New Roman" w:eastAsia="Times New Roman" w:hAnsi="Times New Roman" w:cs="Times New Roman"/>
          <w:sz w:val="24"/>
          <w:szCs w:val="24"/>
        </w:rPr>
        <w:t xml:space="preserve"> and BS</w:t>
      </w:r>
      <w:r>
        <w:rPr>
          <w:rFonts w:ascii="Times New Roman" w:eastAsia="Times New Roman" w:hAnsi="Times New Roman" w:cs="Times New Roman"/>
          <w:sz w:val="24"/>
          <w:szCs w:val="24"/>
          <w:vertAlign w:val="subscript"/>
        </w:rPr>
        <w:t>reference</w:t>
      </w:r>
      <w:r>
        <w:rPr>
          <w:rFonts w:ascii="Times New Roman" w:eastAsia="Times New Roman" w:hAnsi="Times New Roman" w:cs="Times New Roman"/>
          <w:sz w:val="24"/>
          <w:szCs w:val="24"/>
        </w:rPr>
        <w:t xml:space="preserve"> are the BS values for the main forecasting system (i.e., the system to be evaluated) and reference forecasting system, respectively. Any positive values of the BSS, from 0 to 1, indicate that the main forecasting system performed better than the reference forecasting system. </w:t>
      </w:r>
      <w:r>
        <w:rPr>
          <w:rFonts w:ascii="Times New Roman" w:eastAsia="Times New Roman" w:hAnsi="Times New Roman" w:cs="Times New Roman"/>
          <w:sz w:val="24"/>
          <w:szCs w:val="24"/>
          <w:highlight w:val="white"/>
        </w:rPr>
        <w:t xml:space="preserve">Thus, a BSS of 0 indicates no skill and a BSS of 1 indicates perfect skill. </w:t>
      </w:r>
    </w:p>
    <w:p w14:paraId="3323F580" w14:textId="77777777" w:rsidR="00EF1BBF" w:rsidRDefault="00EF1BBF">
      <w:pPr>
        <w:rPr>
          <w:rFonts w:ascii="Times New Roman" w:eastAsia="Times New Roman" w:hAnsi="Times New Roman" w:cs="Times New Roman"/>
          <w:sz w:val="24"/>
          <w:szCs w:val="24"/>
        </w:rPr>
      </w:pPr>
    </w:p>
    <w:p w14:paraId="058E07C5" w14:textId="77777777" w:rsidR="00EF1BBF" w:rsidRDefault="002167F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Continuous Ranked Probability Skill Score (CRPSS)</w:t>
      </w:r>
    </w:p>
    <w:p w14:paraId="34CCC2FF" w14:textId="77777777" w:rsidR="00EF1BBF" w:rsidRDefault="002167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Continuous Ranked Probability Score (CRPS), which is less sensitive to sampling uncertainty, is used to measure the integrated square difference between the cumulative distribution function (cdf) of a forecast, </w:t>
      </w:r>
      <w:r>
        <w:rPr>
          <w:rFonts w:ascii="Times New Roman" w:eastAsia="Times New Roman" w:hAnsi="Times New Roman" w:cs="Times New Roman"/>
          <w:noProof/>
          <w:sz w:val="36"/>
          <w:szCs w:val="36"/>
          <w:vertAlign w:val="subscript"/>
        </w:rPr>
        <w:drawing>
          <wp:inline distT="0" distB="0" distL="114300" distR="114300" wp14:anchorId="27C720F2" wp14:editId="1D47B3E7">
            <wp:extent cx="358140" cy="25908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358140" cy="259080"/>
                    </a:xfrm>
                    <a:prstGeom prst="rect">
                      <a:avLst/>
                    </a:prstGeom>
                    <a:ln/>
                  </pic:spPr>
                </pic:pic>
              </a:graphicData>
            </a:graphic>
          </wp:inline>
        </w:drawing>
      </w:r>
      <w:r>
        <w:rPr>
          <w:rFonts w:ascii="Times New Roman" w:eastAsia="Times New Roman" w:hAnsi="Times New Roman" w:cs="Times New Roman"/>
          <w:sz w:val="24"/>
          <w:szCs w:val="24"/>
        </w:rPr>
        <w:t xml:space="preserve">,  and the corresponding cdf of the observation, </w:t>
      </w:r>
      <w:r>
        <w:rPr>
          <w:rFonts w:ascii="Times New Roman" w:eastAsia="Times New Roman" w:hAnsi="Times New Roman" w:cs="Times New Roman"/>
          <w:noProof/>
          <w:sz w:val="36"/>
          <w:szCs w:val="36"/>
          <w:vertAlign w:val="subscript"/>
        </w:rPr>
        <w:drawing>
          <wp:inline distT="0" distB="0" distL="114300" distR="114300" wp14:anchorId="62CD67CA" wp14:editId="7D13A1C9">
            <wp:extent cx="358140" cy="25908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358140" cy="259080"/>
                    </a:xfrm>
                    <a:prstGeom prst="rect">
                      <a:avLst/>
                    </a:prstGeom>
                    <a:ln/>
                  </pic:spPr>
                </pic:pic>
              </a:graphicData>
            </a:graphic>
          </wp:inline>
        </w:drawing>
      </w:r>
      <w:r>
        <w:rPr>
          <w:rFonts w:ascii="Times New Roman" w:eastAsia="Times New Roman" w:hAnsi="Times New Roman" w:cs="Times New Roman"/>
          <w:sz w:val="24"/>
          <w:szCs w:val="24"/>
        </w:rPr>
        <w:t>. The CRPS is given by</w:t>
      </w:r>
    </w:p>
    <w:p w14:paraId="2E616D7B" w14:textId="77777777" w:rsidR="00EF1BBF" w:rsidRDefault="002167F9">
      <w:pPr>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36"/>
          <w:szCs w:val="36"/>
          <w:vertAlign w:val="subscript"/>
        </w:rPr>
        <w:drawing>
          <wp:inline distT="0" distB="0" distL="114300" distR="114300" wp14:anchorId="753285AA" wp14:editId="2E3ECF75">
            <wp:extent cx="1927860" cy="461644"/>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1927860" cy="461644"/>
                    </a:xfrm>
                    <a:prstGeom prst="rect">
                      <a:avLst/>
                    </a:prstGeom>
                    <a:ln/>
                  </pic:spPr>
                </pic:pic>
              </a:graphicData>
            </a:graphic>
          </wp:inline>
        </w:drawing>
      </w:r>
      <w:r>
        <w:rPr>
          <w:rFonts w:ascii="Times New Roman" w:eastAsia="Times New Roman" w:hAnsi="Times New Roman" w:cs="Times New Roman"/>
          <w:sz w:val="24"/>
          <w:szCs w:val="24"/>
        </w:rPr>
        <w:tab/>
        <w:t>(8)</w:t>
      </w:r>
    </w:p>
    <w:p w14:paraId="6AB1CE0A" w14:textId="77777777" w:rsidR="00EF1BBF" w:rsidRDefault="002167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evaluate the skill of the main forecasting system relative to </w:t>
      </w:r>
      <w:r>
        <w:rPr>
          <w:rFonts w:ascii="Times New Roman" w:eastAsia="Times New Roman" w:hAnsi="Times New Roman" w:cs="Times New Roman"/>
          <w:sz w:val="24"/>
          <w:szCs w:val="24"/>
          <w:highlight w:val="white"/>
        </w:rPr>
        <w:t>the reference forecast</w:t>
      </w:r>
      <w:r>
        <w:rPr>
          <w:rFonts w:ascii="Times New Roman" w:eastAsia="Times New Roman" w:hAnsi="Times New Roman" w:cs="Times New Roman"/>
          <w:sz w:val="24"/>
          <w:szCs w:val="24"/>
        </w:rPr>
        <w:t xml:space="preserve"> system, the associated skill score, the Mean Continuous Ranked Probability Skill Score (CRPSS), is defined as:</w:t>
      </w:r>
    </w:p>
    <w:p w14:paraId="423A44FA" w14:textId="77777777" w:rsidR="00EF1BBF" w:rsidRDefault="00EF1BBF">
      <w:pPr>
        <w:jc w:val="both"/>
        <w:rPr>
          <w:rFonts w:ascii="Times New Roman" w:eastAsia="Times New Roman" w:hAnsi="Times New Roman" w:cs="Times New Roman"/>
          <w:sz w:val="24"/>
          <w:szCs w:val="24"/>
        </w:rPr>
      </w:pPr>
    </w:p>
    <w:p w14:paraId="50750183" w14:textId="77777777" w:rsidR="00EF1BBF" w:rsidRDefault="002167F9">
      <w:pPr>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36"/>
          <w:szCs w:val="36"/>
          <w:vertAlign w:val="subscript"/>
        </w:rPr>
        <w:drawing>
          <wp:inline distT="0" distB="0" distL="114300" distR="114300" wp14:anchorId="3AA9895B" wp14:editId="15073756">
            <wp:extent cx="1659254" cy="461644"/>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1659254" cy="461644"/>
                    </a:xfrm>
                    <a:prstGeom prst="rect">
                      <a:avLst/>
                    </a:prstGeom>
                    <a:ln/>
                  </pic:spPr>
                </pic:pic>
              </a:graphicData>
            </a:graphic>
          </wp:inline>
        </w:drawing>
      </w:r>
      <w:r>
        <w:rPr>
          <w:rFonts w:ascii="Times New Roman" w:eastAsia="Times New Roman" w:hAnsi="Times New Roman" w:cs="Times New Roman"/>
          <w:sz w:val="24"/>
          <w:szCs w:val="24"/>
        </w:rPr>
        <w:tab/>
        <w:t>(9)</w:t>
      </w:r>
    </w:p>
    <w:p w14:paraId="33C7DE80" w14:textId="77777777" w:rsidR="00EF1BBF" w:rsidRDefault="00EF1BBF">
      <w:pPr>
        <w:rPr>
          <w:rFonts w:ascii="Times New Roman" w:eastAsia="Times New Roman" w:hAnsi="Times New Roman" w:cs="Times New Roman"/>
          <w:sz w:val="24"/>
          <w:szCs w:val="24"/>
        </w:rPr>
      </w:pPr>
    </w:p>
    <w:p w14:paraId="15AF9B29" w14:textId="77777777" w:rsidR="00EF1BBF" w:rsidRDefault="002167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CRPS is averaged across </w:t>
      </w:r>
      <w:r>
        <w:rPr>
          <w:rFonts w:ascii="Times New Roman" w:eastAsia="Times New Roman" w:hAnsi="Times New Roman" w:cs="Times New Roman"/>
          <w:noProof/>
          <w:sz w:val="36"/>
          <w:szCs w:val="36"/>
          <w:vertAlign w:val="subscript"/>
        </w:rPr>
        <w:drawing>
          <wp:inline distT="0" distB="0" distL="114300" distR="114300" wp14:anchorId="50E29876" wp14:editId="1FFFC5E1">
            <wp:extent cx="179070" cy="17907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179070" cy="179070"/>
                    </a:xfrm>
                    <a:prstGeom prst="rect">
                      <a:avLst/>
                    </a:prstGeom>
                    <a:ln/>
                  </pic:spPr>
                </pic:pic>
              </a:graphicData>
            </a:graphic>
          </wp:inline>
        </w:drawing>
      </w:r>
      <w:r>
        <w:rPr>
          <w:rFonts w:ascii="Times New Roman" w:eastAsia="Times New Roman" w:hAnsi="Times New Roman" w:cs="Times New Roman"/>
          <w:sz w:val="24"/>
          <w:szCs w:val="24"/>
        </w:rPr>
        <w:t xml:space="preserve"> pairs of forecasts and observations to calculate mean CRPS of </w:t>
      </w:r>
      <w:r w:rsidRPr="00C93344">
        <w:rPr>
          <w:rFonts w:ascii="Times New Roman" w:eastAsia="Times New Roman" w:hAnsi="Times New Roman" w:cs="Times New Roman"/>
          <w:sz w:val="24"/>
          <w:szCs w:val="24"/>
        </w:rPr>
        <w:t>the main forecast system (</w:t>
      </w:r>
      <w:r w:rsidRPr="00C93344">
        <w:rPr>
          <w:rFonts w:ascii="Times New Roman" w:eastAsia="Times New Roman" w:hAnsi="Times New Roman" w:cs="Times New Roman"/>
          <w:noProof/>
          <w:sz w:val="36"/>
          <w:szCs w:val="36"/>
          <w:vertAlign w:val="subscript"/>
        </w:rPr>
        <w:drawing>
          <wp:inline distT="0" distB="0" distL="114300" distR="114300" wp14:anchorId="32570881" wp14:editId="4FEE0671">
            <wp:extent cx="655320" cy="17907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655320" cy="179070"/>
                    </a:xfrm>
                    <a:prstGeom prst="rect">
                      <a:avLst/>
                    </a:prstGeom>
                    <a:ln/>
                  </pic:spPr>
                </pic:pic>
              </a:graphicData>
            </a:graphic>
          </wp:inline>
        </w:drawing>
      </w:r>
      <w:r w:rsidRPr="00C93344">
        <w:rPr>
          <w:rFonts w:ascii="Times New Roman" w:eastAsia="Times New Roman" w:hAnsi="Times New Roman" w:cs="Times New Roman"/>
          <w:sz w:val="24"/>
          <w:szCs w:val="24"/>
        </w:rPr>
        <w:t>) and reference forecast system (</w:t>
      </w:r>
      <w:r w:rsidRPr="00C93344">
        <w:rPr>
          <w:rFonts w:ascii="Times New Roman" w:eastAsia="Times New Roman" w:hAnsi="Times New Roman" w:cs="Times New Roman"/>
          <w:noProof/>
          <w:sz w:val="36"/>
          <w:szCs w:val="36"/>
          <w:vertAlign w:val="subscript"/>
        </w:rPr>
        <w:drawing>
          <wp:inline distT="0" distB="0" distL="114300" distR="114300" wp14:anchorId="797A051F" wp14:editId="592381ED">
            <wp:extent cx="735330" cy="17907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735330" cy="179070"/>
                    </a:xfrm>
                    <a:prstGeom prst="rect">
                      <a:avLst/>
                    </a:prstGeom>
                    <a:ln/>
                  </pic:spPr>
                </pic:pic>
              </a:graphicData>
            </a:graphic>
          </wp:inline>
        </w:drawing>
      </w:r>
      <w:r w:rsidRPr="00C93344">
        <w:rPr>
          <w:rFonts w:ascii="Times New Roman" w:eastAsia="Gungsuh" w:hAnsi="Times New Roman" w:cs="Times New Roman"/>
          <w:sz w:val="24"/>
          <w:szCs w:val="24"/>
        </w:rPr>
        <w:t>). The CRPSS ranges from -∞ to 1, with negative scores indicating that the system to be evaluated has worse CRPS than the reference forecasting system, while positive scores indicate a higher skill for the main forecasting system compared to the reference forecasting system, with 1 indicating perfect skill.</w:t>
      </w:r>
    </w:p>
    <w:p w14:paraId="0CE03263" w14:textId="77777777" w:rsidR="00EF1BBF" w:rsidRDefault="00EF1BBF">
      <w:pPr>
        <w:jc w:val="both"/>
        <w:rPr>
          <w:rFonts w:ascii="Times New Roman" w:eastAsia="Times New Roman" w:hAnsi="Times New Roman" w:cs="Times New Roman"/>
          <w:sz w:val="24"/>
          <w:szCs w:val="24"/>
        </w:rPr>
      </w:pPr>
    </w:p>
    <w:p w14:paraId="0FF9C62D" w14:textId="77777777" w:rsidR="00EF1BBF" w:rsidRDefault="002167F9">
      <w:pPr>
        <w:spacing w:after="16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Relative operating characteristic (ROC) curve</w:t>
      </w:r>
    </w:p>
    <w:p w14:paraId="7C346763" w14:textId="77777777" w:rsidR="00EF1BBF" w:rsidRDefault="002167F9">
      <w:pPr>
        <w:tabs>
          <w:tab w:val="left" w:pos="450"/>
        </w:tabs>
        <w:ind w:firstLine="45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ROC curve is a measure of the quality of probability forecasts that relates the probability of detection (PoD) or true alarm to the corresponding probability of false detection (PoFD) or false-alarm rate, as a decision threshold is varied across the full range of a continuous prediction quantity. For a particular threshold, the PoD is given by</w:t>
      </w:r>
    </w:p>
    <w:p w14:paraId="016F4644" w14:textId="77777777" w:rsidR="00EF1BBF" w:rsidRDefault="00EF1BBF">
      <w:pPr>
        <w:ind w:firstLine="720"/>
        <w:jc w:val="both"/>
        <w:rPr>
          <w:rFonts w:ascii="Times New Roman" w:eastAsia="Times New Roman" w:hAnsi="Times New Roman" w:cs="Times New Roman"/>
          <w:sz w:val="24"/>
          <w:szCs w:val="24"/>
          <w:highlight w:val="white"/>
        </w:rPr>
      </w:pPr>
    </w:p>
    <w:p w14:paraId="24E75793" w14:textId="77777777" w:rsidR="00EF1BBF" w:rsidRDefault="002167F9">
      <w:pPr>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36"/>
          <w:szCs w:val="36"/>
          <w:vertAlign w:val="subscript"/>
        </w:rPr>
        <w:drawing>
          <wp:inline distT="0" distB="0" distL="114300" distR="114300" wp14:anchorId="423C511E" wp14:editId="1F00B495">
            <wp:extent cx="2200910" cy="55626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3"/>
                    <a:srcRect/>
                    <a:stretch>
                      <a:fillRect/>
                    </a:stretch>
                  </pic:blipFill>
                  <pic:spPr>
                    <a:xfrm>
                      <a:off x="0" y="0"/>
                      <a:ext cx="2200910" cy="556260"/>
                    </a:xfrm>
                    <a:prstGeom prst="rect">
                      <a:avLst/>
                    </a:prstGeom>
                    <a:ln/>
                  </pic:spPr>
                </pic:pic>
              </a:graphicData>
            </a:graphic>
          </wp:inline>
        </w:drawing>
      </w:r>
      <w:r>
        <w:rPr>
          <w:rFonts w:ascii="Times New Roman" w:eastAsia="Times New Roman" w:hAnsi="Times New Roman" w:cs="Times New Roman"/>
          <w:sz w:val="24"/>
          <w:szCs w:val="24"/>
        </w:rPr>
        <w:tab/>
        <w:t>(10)</w:t>
      </w:r>
    </w:p>
    <w:p w14:paraId="5A177712" w14:textId="77777777" w:rsidR="00EF1BBF" w:rsidRDefault="002167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noProof/>
          <w:sz w:val="24"/>
          <w:szCs w:val="24"/>
        </w:rPr>
        <w:drawing>
          <wp:inline distT="0" distB="0" distL="114300" distR="114300" wp14:anchorId="791C72F2" wp14:editId="53729E4E">
            <wp:extent cx="179070" cy="17907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179070" cy="179070"/>
                    </a:xfrm>
                    <a:prstGeom prst="rect">
                      <a:avLst/>
                    </a:prstGeom>
                    <a:ln/>
                  </pic:spPr>
                </pic:pic>
              </a:graphicData>
            </a:graphic>
          </wp:inline>
        </w:drawing>
      </w:r>
      <w:r>
        <w:rPr>
          <w:rFonts w:ascii="Times New Roman" w:eastAsia="Times New Roman" w:hAnsi="Times New Roman" w:cs="Times New Roman"/>
          <w:sz w:val="24"/>
          <w:szCs w:val="24"/>
        </w:rPr>
        <w:t xml:space="preserve"> denotes the indicator function and </w:t>
      </w:r>
      <w:r>
        <w:rPr>
          <w:rFonts w:ascii="Times New Roman" w:eastAsia="Times New Roman" w:hAnsi="Times New Roman" w:cs="Times New Roman"/>
          <w:noProof/>
          <w:sz w:val="36"/>
          <w:szCs w:val="36"/>
          <w:vertAlign w:val="subscript"/>
        </w:rPr>
        <w:drawing>
          <wp:inline distT="0" distB="0" distL="114300" distR="114300" wp14:anchorId="6F3001DB" wp14:editId="1FC42180">
            <wp:extent cx="179070" cy="17907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179070" cy="179070"/>
                    </a:xfrm>
                    <a:prstGeom prst="rect">
                      <a:avLst/>
                    </a:prstGeom>
                    <a:ln/>
                  </pic:spPr>
                </pic:pic>
              </a:graphicData>
            </a:graphic>
          </wp:inline>
        </w:drawing>
      </w:r>
      <w:r>
        <w:rPr>
          <w:rFonts w:ascii="Times New Roman" w:eastAsia="Times New Roman" w:hAnsi="Times New Roman" w:cs="Times New Roman"/>
          <w:sz w:val="24"/>
          <w:szCs w:val="24"/>
        </w:rPr>
        <w:t xml:space="preserve"> denotes the probability threshold at which the event triggers some action. Similarly, the PoFD can be expressed as </w:t>
      </w:r>
    </w:p>
    <w:p w14:paraId="513FDC9F" w14:textId="77777777" w:rsidR="00EF1BBF" w:rsidRDefault="00EF1BBF">
      <w:pPr>
        <w:rPr>
          <w:rFonts w:ascii="Times New Roman" w:eastAsia="Times New Roman" w:hAnsi="Times New Roman" w:cs="Times New Roman"/>
          <w:sz w:val="24"/>
          <w:szCs w:val="24"/>
        </w:rPr>
      </w:pPr>
    </w:p>
    <w:p w14:paraId="19FF9149" w14:textId="77777777" w:rsidR="00EF1BBF" w:rsidRDefault="002167F9">
      <w:pPr>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36"/>
          <w:szCs w:val="36"/>
          <w:vertAlign w:val="subscript"/>
        </w:rPr>
        <w:drawing>
          <wp:inline distT="0" distB="0" distL="114300" distR="114300" wp14:anchorId="4245F78D" wp14:editId="1136C414">
            <wp:extent cx="2186940" cy="55626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6"/>
                    <a:srcRect/>
                    <a:stretch>
                      <a:fillRect/>
                    </a:stretch>
                  </pic:blipFill>
                  <pic:spPr>
                    <a:xfrm>
                      <a:off x="0" y="0"/>
                      <a:ext cx="2186940" cy="556260"/>
                    </a:xfrm>
                    <a:prstGeom prst="rect">
                      <a:avLst/>
                    </a:prstGeom>
                    <a:ln/>
                  </pic:spPr>
                </pic:pic>
              </a:graphicData>
            </a:graphic>
          </wp:inline>
        </w:drawing>
      </w:r>
      <w:r>
        <w:rPr>
          <w:rFonts w:ascii="Times New Roman" w:eastAsia="Times New Roman" w:hAnsi="Times New Roman" w:cs="Times New Roman"/>
          <w:sz w:val="24"/>
          <w:szCs w:val="24"/>
        </w:rPr>
        <w:tab/>
        <w:t>(11)</w:t>
      </w:r>
    </w:p>
    <w:p w14:paraId="7C7568F8" w14:textId="77777777" w:rsidR="00EF1BBF" w:rsidRDefault="00EF1BBF">
      <w:pPr>
        <w:rPr>
          <w:rFonts w:ascii="Times New Roman" w:eastAsia="Times New Roman" w:hAnsi="Times New Roman" w:cs="Times New Roman"/>
          <w:sz w:val="24"/>
          <w:szCs w:val="24"/>
        </w:rPr>
      </w:pPr>
    </w:p>
    <w:p w14:paraId="3F48EEED" w14:textId="77777777" w:rsidR="00EF1BBF" w:rsidRDefault="002167F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PoD and PoFD is assumed bivariate normal such that</w:t>
      </w:r>
    </w:p>
    <w:p w14:paraId="6C02C540" w14:textId="77777777" w:rsidR="00EF1BBF" w:rsidRDefault="00EF1BBF">
      <w:pPr>
        <w:rPr>
          <w:rFonts w:ascii="Times New Roman" w:eastAsia="Times New Roman" w:hAnsi="Times New Roman" w:cs="Times New Roman"/>
          <w:sz w:val="24"/>
          <w:szCs w:val="24"/>
        </w:rPr>
      </w:pPr>
    </w:p>
    <w:p w14:paraId="41560935" w14:textId="77777777" w:rsidR="00EF1BBF" w:rsidRDefault="002167F9">
      <w:pPr>
        <w:tabs>
          <w:tab w:val="center" w:pos="4680"/>
          <w:tab w:val="right" w:pos="9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36"/>
          <w:szCs w:val="36"/>
          <w:vertAlign w:val="subscript"/>
        </w:rPr>
        <w:drawing>
          <wp:inline distT="0" distB="0" distL="114300" distR="114300" wp14:anchorId="7D0CDD4C" wp14:editId="7192A8FD">
            <wp:extent cx="1659254" cy="259080"/>
            <wp:effectExtent l="0" t="0" r="0" b="0"/>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a:stretch>
                      <a:fillRect/>
                    </a:stretch>
                  </pic:blipFill>
                  <pic:spPr>
                    <a:xfrm>
                      <a:off x="0" y="0"/>
                      <a:ext cx="1659254" cy="259080"/>
                    </a:xfrm>
                    <a:prstGeom prst="rect">
                      <a:avLst/>
                    </a:prstGeom>
                    <a:ln/>
                  </pic:spPr>
                </pic:pic>
              </a:graphicData>
            </a:graphic>
          </wp:inline>
        </w:drawing>
      </w:r>
      <w:r>
        <w:rPr>
          <w:rFonts w:ascii="Times New Roman" w:eastAsia="Times New Roman" w:hAnsi="Times New Roman" w:cs="Times New Roman"/>
          <w:sz w:val="24"/>
          <w:szCs w:val="24"/>
        </w:rPr>
        <w:tab/>
        <w:t>(12)</w:t>
      </w:r>
    </w:p>
    <w:p w14:paraId="1CAC11E5" w14:textId="77777777" w:rsidR="00EF1BBF" w:rsidRDefault="00EF1BBF">
      <w:pPr>
        <w:rPr>
          <w:rFonts w:ascii="Times New Roman" w:eastAsia="Times New Roman" w:hAnsi="Times New Roman" w:cs="Times New Roman"/>
          <w:sz w:val="24"/>
          <w:szCs w:val="24"/>
        </w:rPr>
      </w:pPr>
    </w:p>
    <w:p w14:paraId="1037374A" w14:textId="77777777" w:rsidR="00EF1BBF" w:rsidRDefault="002167F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w:t>
      </w:r>
      <w:r>
        <w:rPr>
          <w:rFonts w:ascii="Times New Roman" w:eastAsia="Times New Roman" w:hAnsi="Times New Roman" w:cs="Times New Roman"/>
          <w:noProof/>
          <w:sz w:val="36"/>
          <w:szCs w:val="36"/>
          <w:vertAlign w:val="subscript"/>
        </w:rPr>
        <w:drawing>
          <wp:inline distT="0" distB="0" distL="114300" distR="114300" wp14:anchorId="2269DFD5" wp14:editId="52BCB3D6">
            <wp:extent cx="1008380" cy="461644"/>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8"/>
                    <a:srcRect/>
                    <a:stretch>
                      <a:fillRect/>
                    </a:stretch>
                  </pic:blipFill>
                  <pic:spPr>
                    <a:xfrm>
                      <a:off x="0" y="0"/>
                      <a:ext cx="1008380" cy="461644"/>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36"/>
          <w:szCs w:val="36"/>
          <w:vertAlign w:val="subscript"/>
        </w:rPr>
        <w:drawing>
          <wp:inline distT="0" distB="0" distL="114300" distR="114300" wp14:anchorId="2C4C0132" wp14:editId="7AD69694">
            <wp:extent cx="655320" cy="461644"/>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9"/>
                    <a:srcRect/>
                    <a:stretch>
                      <a:fillRect/>
                    </a:stretch>
                  </pic:blipFill>
                  <pic:spPr>
                    <a:xfrm>
                      <a:off x="0" y="0"/>
                      <a:ext cx="655320" cy="461644"/>
                    </a:xfrm>
                    <a:prstGeom prst="rect">
                      <a:avLst/>
                    </a:prstGeom>
                    <a:ln/>
                  </pic:spPr>
                </pic:pic>
              </a:graphicData>
            </a:graphic>
          </wp:inline>
        </w:drawing>
      </w:r>
      <w:r>
        <w:rPr>
          <w:rFonts w:ascii="Times New Roman" w:eastAsia="Times New Roman" w:hAnsi="Times New Roman" w:cs="Times New Roman"/>
          <w:sz w:val="24"/>
          <w:szCs w:val="24"/>
        </w:rPr>
        <w:t xml:space="preserve"> and </w:t>
      </w:r>
      <w:r>
        <w:rPr>
          <w:rFonts w:ascii="Times New Roman" w:eastAsia="Times New Roman" w:hAnsi="Times New Roman" w:cs="Times New Roman"/>
          <w:noProof/>
          <w:sz w:val="36"/>
          <w:szCs w:val="36"/>
          <w:vertAlign w:val="subscript"/>
        </w:rPr>
        <w:drawing>
          <wp:inline distT="0" distB="0" distL="114300" distR="114300" wp14:anchorId="155BAD8B" wp14:editId="791D780C">
            <wp:extent cx="179070" cy="17907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0"/>
                    <a:srcRect/>
                    <a:stretch>
                      <a:fillRect/>
                    </a:stretch>
                  </pic:blipFill>
                  <pic:spPr>
                    <a:xfrm>
                      <a:off x="0" y="0"/>
                      <a:ext cx="179070" cy="179070"/>
                    </a:xfrm>
                    <a:prstGeom prst="rect">
                      <a:avLst/>
                    </a:prstGeom>
                    <a:ln/>
                  </pic:spPr>
                </pic:pic>
              </a:graphicData>
            </a:graphic>
          </wp:inline>
        </w:drawing>
      </w:r>
      <w:r>
        <w:rPr>
          <w:rFonts w:ascii="Times New Roman" w:eastAsia="Times New Roman" w:hAnsi="Times New Roman" w:cs="Times New Roman"/>
          <w:sz w:val="24"/>
          <w:szCs w:val="24"/>
        </w:rPr>
        <w:t xml:space="preserve"> is the cdf of the standard normal distribution. </w:t>
      </w:r>
      <w:r>
        <w:rPr>
          <w:rFonts w:ascii="Times New Roman" w:eastAsia="Times New Roman" w:hAnsi="Times New Roman" w:cs="Times New Roman"/>
          <w:noProof/>
          <w:sz w:val="36"/>
          <w:szCs w:val="36"/>
          <w:vertAlign w:val="subscript"/>
        </w:rPr>
        <w:drawing>
          <wp:inline distT="0" distB="0" distL="114300" distR="114300" wp14:anchorId="7A935A4B" wp14:editId="01FBEBDB">
            <wp:extent cx="259080" cy="259080"/>
            <wp:effectExtent l="0" t="0" r="0" b="0"/>
            <wp:docPr id="1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1"/>
                    <a:srcRect/>
                    <a:stretch>
                      <a:fillRect/>
                    </a:stretch>
                  </pic:blipFill>
                  <pic:spPr>
                    <a:xfrm>
                      <a:off x="0" y="0"/>
                      <a:ext cx="259080" cy="259080"/>
                    </a:xfrm>
                    <a:prstGeom prst="rect">
                      <a:avLst/>
                    </a:prstGeom>
                    <a:ln/>
                  </pic:spPr>
                </pic:pic>
              </a:graphicData>
            </a:graphic>
          </wp:inline>
        </w:drawing>
      </w:r>
      <w:r>
        <w:rPr>
          <w:rFonts w:ascii="Times New Roman" w:eastAsia="Times New Roman" w:hAnsi="Times New Roman" w:cs="Times New Roman"/>
          <w:sz w:val="24"/>
          <w:szCs w:val="24"/>
        </w:rPr>
        <w:t xml:space="preserve"> and </w:t>
      </w:r>
      <w:r>
        <w:rPr>
          <w:rFonts w:ascii="Times New Roman" w:eastAsia="Times New Roman" w:hAnsi="Times New Roman" w:cs="Times New Roman"/>
          <w:noProof/>
          <w:sz w:val="36"/>
          <w:szCs w:val="36"/>
          <w:vertAlign w:val="subscript"/>
        </w:rPr>
        <w:drawing>
          <wp:inline distT="0" distB="0" distL="114300" distR="114300" wp14:anchorId="3893E6BC" wp14:editId="1D077A4A">
            <wp:extent cx="358140" cy="259080"/>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2"/>
                    <a:srcRect/>
                    <a:stretch>
                      <a:fillRect/>
                    </a:stretch>
                  </pic:blipFill>
                  <pic:spPr>
                    <a:xfrm>
                      <a:off x="0" y="0"/>
                      <a:ext cx="358140" cy="259080"/>
                    </a:xfrm>
                    <a:prstGeom prst="rect">
                      <a:avLst/>
                    </a:prstGeom>
                    <a:ln/>
                  </pic:spPr>
                </pic:pic>
              </a:graphicData>
            </a:graphic>
          </wp:inline>
        </w:drawing>
      </w:r>
      <w:r>
        <w:rPr>
          <w:rFonts w:ascii="Times New Roman" w:eastAsia="Times New Roman" w:hAnsi="Times New Roman" w:cs="Times New Roman"/>
          <w:sz w:val="24"/>
          <w:szCs w:val="24"/>
        </w:rPr>
        <w:t xml:space="preserve"> are the means while </w:t>
      </w:r>
      <w:r>
        <w:rPr>
          <w:rFonts w:ascii="Times New Roman" w:eastAsia="Times New Roman" w:hAnsi="Times New Roman" w:cs="Times New Roman"/>
          <w:noProof/>
          <w:sz w:val="36"/>
          <w:szCs w:val="36"/>
          <w:vertAlign w:val="subscript"/>
        </w:rPr>
        <w:drawing>
          <wp:inline distT="0" distB="0" distL="114300" distR="114300" wp14:anchorId="42EB3802" wp14:editId="54D0775F">
            <wp:extent cx="259080" cy="25908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3"/>
                    <a:srcRect/>
                    <a:stretch>
                      <a:fillRect/>
                    </a:stretch>
                  </pic:blipFill>
                  <pic:spPr>
                    <a:xfrm>
                      <a:off x="0" y="0"/>
                      <a:ext cx="259080" cy="259080"/>
                    </a:xfrm>
                    <a:prstGeom prst="rect">
                      <a:avLst/>
                    </a:prstGeom>
                    <a:ln/>
                  </pic:spPr>
                </pic:pic>
              </a:graphicData>
            </a:graphic>
          </wp:inline>
        </w:drawing>
      </w:r>
      <w:r>
        <w:rPr>
          <w:rFonts w:ascii="Times New Roman" w:eastAsia="Times New Roman" w:hAnsi="Times New Roman" w:cs="Times New Roman"/>
          <w:sz w:val="24"/>
          <w:szCs w:val="24"/>
        </w:rPr>
        <w:t xml:space="preserve"> and </w:t>
      </w:r>
      <w:r>
        <w:rPr>
          <w:rFonts w:ascii="Times New Roman" w:eastAsia="Times New Roman" w:hAnsi="Times New Roman" w:cs="Times New Roman"/>
          <w:noProof/>
          <w:sz w:val="36"/>
          <w:szCs w:val="36"/>
          <w:vertAlign w:val="subscript"/>
        </w:rPr>
        <w:drawing>
          <wp:inline distT="0" distB="0" distL="114300" distR="114300" wp14:anchorId="5C805EC3" wp14:editId="43C04438">
            <wp:extent cx="358140" cy="25908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4"/>
                    <a:srcRect/>
                    <a:stretch>
                      <a:fillRect/>
                    </a:stretch>
                  </pic:blipFill>
                  <pic:spPr>
                    <a:xfrm>
                      <a:off x="0" y="0"/>
                      <a:ext cx="358140" cy="259080"/>
                    </a:xfrm>
                    <a:prstGeom prst="rect">
                      <a:avLst/>
                    </a:prstGeom>
                    <a:ln/>
                  </pic:spPr>
                </pic:pic>
              </a:graphicData>
            </a:graphic>
          </wp:inline>
        </w:drawing>
      </w:r>
      <w:r>
        <w:rPr>
          <w:rFonts w:ascii="Times New Roman" w:eastAsia="Times New Roman" w:hAnsi="Times New Roman" w:cs="Times New Roman"/>
          <w:sz w:val="24"/>
          <w:szCs w:val="24"/>
        </w:rPr>
        <w:t xml:space="preserve"> denote the standard deviations of the PoD and PoFD, respectively. The ROC curve plots the PoD (fraction of true alarms) against the PoFD (fraction of false alarms) for all possible values of the decision threshold,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[0,1], noting that an ensemble forecast is essentially a step function, with as many possible values of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as the number of ensemble members. The ROC score is based on the area underneath the ROC curve, which is normalized by the area under curve of the reference forecast. </w:t>
      </w:r>
    </w:p>
    <w:p w14:paraId="3150D518" w14:textId="77777777" w:rsidR="00EF1BBF" w:rsidRDefault="00EF1BBF">
      <w:pPr>
        <w:jc w:val="both"/>
        <w:rPr>
          <w:rFonts w:ascii="Times New Roman" w:eastAsia="Times New Roman" w:hAnsi="Times New Roman" w:cs="Times New Roman"/>
          <w:sz w:val="24"/>
          <w:szCs w:val="24"/>
          <w:highlight w:val="white"/>
        </w:rPr>
      </w:pPr>
    </w:p>
    <w:p w14:paraId="050BD0F0" w14:textId="77777777" w:rsidR="00EF1BBF" w:rsidRDefault="002167F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5.9. Flood Damage Estimates</w:t>
      </w:r>
    </w:p>
    <w:p w14:paraId="315B4B26" w14:textId="77777777" w:rsidR="00EF1BBF" w:rsidRDefault="002167F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calculate total damage to flood hazards. We consider 2,000 hypothetical houses to compute damage from flood hazards. Common vulnerability models are depth-damage functions that quantify the damages for a certain depth of water in a house. A common source of depth-damage functions in damage assessment studies in the U.S. is Hazard U.S. (HAZUS) provided by the Federal Emergency Management Agency (FEMA). </w:t>
      </w:r>
    </w:p>
    <w:p w14:paraId="165EC0FB" w14:textId="77777777" w:rsidR="00EF1BBF" w:rsidRDefault="00EF1BBF">
      <w:pPr>
        <w:spacing w:line="240" w:lineRule="auto"/>
        <w:jc w:val="both"/>
        <w:rPr>
          <w:rFonts w:ascii="Times New Roman" w:eastAsia="Times New Roman" w:hAnsi="Times New Roman" w:cs="Times New Roman"/>
          <w:sz w:val="24"/>
          <w:szCs w:val="24"/>
        </w:rPr>
      </w:pPr>
    </w:p>
    <w:p w14:paraId="4C1E1E4C" w14:textId="77777777" w:rsidR="00EF1BBF" w:rsidRPr="00C93344" w:rsidRDefault="002167F9" w:rsidP="00C93344">
      <w:pPr>
        <w:spacing w:line="240" w:lineRule="auto"/>
        <w:jc w:val="center"/>
        <w:rPr>
          <w:rFonts w:ascii="Times New Roman" w:eastAsia="Times New Roman" w:hAnsi="Times New Roman" w:cs="Times New Roman"/>
          <w:b/>
          <w:sz w:val="32"/>
          <w:szCs w:val="32"/>
        </w:rPr>
      </w:pPr>
      <w:r w:rsidRPr="00C93344">
        <w:rPr>
          <w:rFonts w:ascii="Times New Roman" w:eastAsia="Times New Roman" w:hAnsi="Times New Roman" w:cs="Times New Roman"/>
          <w:b/>
          <w:sz w:val="32"/>
          <w:szCs w:val="32"/>
        </w:rPr>
        <w:t>Appendix A: FaMoS (FaMoS details goes into the Appendix)</w:t>
      </w:r>
    </w:p>
    <w:p w14:paraId="3A7D1D88" w14:textId="77777777" w:rsidR="00EF1BBF" w:rsidRDefault="00EF1BBF">
      <w:pPr>
        <w:ind w:firstLine="720"/>
        <w:jc w:val="both"/>
        <w:rPr>
          <w:rFonts w:ascii="Times New Roman" w:eastAsia="Times New Roman" w:hAnsi="Times New Roman" w:cs="Times New Roman"/>
          <w:sz w:val="24"/>
          <w:szCs w:val="24"/>
          <w:highlight w:val="white"/>
        </w:rPr>
      </w:pPr>
    </w:p>
    <w:p w14:paraId="6CE2AEAA" w14:textId="77777777" w:rsidR="00EF1BBF" w:rsidRDefault="002167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Acknowledgments</w:t>
      </w:r>
    </w:p>
    <w:p w14:paraId="4F539BCE" w14:textId="77777777" w:rsidR="00EF1BBF" w:rsidRDefault="002167F9">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This study was co-supported by the US Department of Energy, Office of Science through the  Program on Coupled Human and Earth Systems (PCHES) under DOE Cooperative Agreement No. DE-SC0016162 as well as the Penn State Center for Climate Risk Management. </w:t>
      </w:r>
      <w:r>
        <w:rPr>
          <w:rFonts w:ascii="Times New Roman" w:eastAsia="Times New Roman" w:hAnsi="Times New Roman" w:cs="Times New Roman"/>
          <w:sz w:val="24"/>
          <w:szCs w:val="24"/>
          <w:highlight w:val="white"/>
        </w:rPr>
        <w:t xml:space="preserve"> We thank Rob Nicholas, Skip Wishbone, Dave Judi, and the PSIRC team for inputs.  </w:t>
      </w:r>
      <w:r>
        <w:rPr>
          <w:rFonts w:ascii="Times New Roman" w:eastAsia="Times New Roman" w:hAnsi="Times New Roman" w:cs="Times New Roman"/>
          <w:sz w:val="24"/>
          <w:szCs w:val="24"/>
        </w:rPr>
        <w:t>All errors and opinions (unless cited) are those of the authors and not of the funding entities.</w:t>
      </w:r>
    </w:p>
    <w:p w14:paraId="558D04FA" w14:textId="77777777" w:rsidR="00EF1BBF" w:rsidRDefault="00EF1BBF">
      <w:pPr>
        <w:ind w:firstLine="720"/>
        <w:jc w:val="both"/>
        <w:rPr>
          <w:rFonts w:ascii="Times New Roman" w:eastAsia="Times New Roman" w:hAnsi="Times New Roman" w:cs="Times New Roman"/>
          <w:sz w:val="24"/>
          <w:szCs w:val="24"/>
          <w:highlight w:val="white"/>
        </w:rPr>
      </w:pPr>
    </w:p>
    <w:p w14:paraId="1E04CE2D" w14:textId="77777777" w:rsidR="00EF1BBF" w:rsidRDefault="002167F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Disclaimer and License</w:t>
      </w:r>
    </w:p>
    <w:p w14:paraId="396668A5" w14:textId="77777777" w:rsidR="00EF1BBF" w:rsidRDefault="002167F9">
      <w:pPr>
        <w:ind w:firstLine="45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results, data, software tools, and other resources related to this work will be available under the GNU general public open-source license, as-is, without warranty of any kind, expressed or implied. In no event shall the authors or copyright holders be liable for any claim, damages, or other liability in connection with the use of these resources. This is academic research and not designed to be used to guide a specific decision. </w:t>
      </w:r>
    </w:p>
    <w:p w14:paraId="28C942AE" w14:textId="77777777" w:rsidR="00EF1BBF" w:rsidRDefault="00EF1BBF">
      <w:pPr>
        <w:spacing w:line="240" w:lineRule="auto"/>
        <w:rPr>
          <w:rFonts w:ascii="Times New Roman" w:eastAsia="Times New Roman" w:hAnsi="Times New Roman" w:cs="Times New Roman"/>
          <w:b/>
          <w:sz w:val="24"/>
          <w:szCs w:val="24"/>
        </w:rPr>
      </w:pPr>
    </w:p>
    <w:p w14:paraId="4C0FE4A7" w14:textId="77777777" w:rsidR="00EF1BBF" w:rsidRDefault="002167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18C3B389" w14:textId="77777777" w:rsidR="00EF1BBF" w:rsidRDefault="002167F9">
      <w:pPr>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authors contributed to the study design. S.S. led the hydrologic analysis. B.L. constructed the particle-based calibration model. S.S. and B.L. led the calculations. I.S.  performed a code review and edited the paper. S.S., B.L, and K.K wrote the initial draft of the manuscript. All authors revised and edited the manuscript.</w:t>
      </w:r>
    </w:p>
    <w:p w14:paraId="26CB5295" w14:textId="77777777" w:rsidR="00EF1BBF" w:rsidRDefault="00EF1BBF">
      <w:pPr>
        <w:ind w:firstLine="450"/>
        <w:jc w:val="both"/>
        <w:rPr>
          <w:rFonts w:ascii="Times New Roman" w:eastAsia="Times New Roman" w:hAnsi="Times New Roman" w:cs="Times New Roman"/>
          <w:sz w:val="24"/>
          <w:szCs w:val="24"/>
        </w:rPr>
      </w:pPr>
    </w:p>
    <w:p w14:paraId="612BE05D" w14:textId="77777777" w:rsidR="00EF1BBF" w:rsidRDefault="002167F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and Code Availability</w:t>
      </w:r>
    </w:p>
    <w:p w14:paraId="6B4B3F80" w14:textId="77777777" w:rsidR="00EF1BBF" w:rsidRDefault="002167F9">
      <w:pPr>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code used for this analysis and the data required to plot the results will be available through a publically accessible GitHub repository and under the GNU open-access license after acceptance in a peer-reviewed journal.</w:t>
      </w:r>
    </w:p>
    <w:p w14:paraId="40D00B09" w14:textId="77777777" w:rsidR="00EF1BBF" w:rsidRDefault="00EF1BBF">
      <w:pPr>
        <w:ind w:firstLine="450"/>
        <w:jc w:val="both"/>
        <w:rPr>
          <w:rFonts w:ascii="Times New Roman" w:eastAsia="Times New Roman" w:hAnsi="Times New Roman" w:cs="Times New Roman"/>
          <w:sz w:val="24"/>
          <w:szCs w:val="24"/>
        </w:rPr>
      </w:pPr>
    </w:p>
    <w:p w14:paraId="084423BA" w14:textId="77777777" w:rsidR="00EF1BBF" w:rsidRDefault="002167F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Competing interests</w:t>
      </w:r>
    </w:p>
    <w:p w14:paraId="391B46AD" w14:textId="77777777" w:rsidR="00EF1BBF" w:rsidRDefault="002167F9">
      <w:pPr>
        <w:spacing w:line="240" w:lineRule="auto"/>
        <w:ind w:firstLine="450"/>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are not aware of any competing financial or nonfinancial interests.</w:t>
      </w:r>
    </w:p>
    <w:p w14:paraId="667325D9" w14:textId="77777777" w:rsidR="00EF1BBF" w:rsidRDefault="00EF1BBF">
      <w:pPr>
        <w:spacing w:line="240" w:lineRule="auto"/>
        <w:ind w:firstLine="450"/>
        <w:rPr>
          <w:rFonts w:ascii="Times New Roman" w:eastAsia="Times New Roman" w:hAnsi="Times New Roman" w:cs="Times New Roman"/>
          <w:sz w:val="24"/>
          <w:szCs w:val="24"/>
        </w:rPr>
      </w:pPr>
    </w:p>
    <w:p w14:paraId="6A7FEF37" w14:textId="77777777" w:rsidR="00EF1BBF" w:rsidRDefault="002167F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&amp; Correspondence</w:t>
      </w:r>
    </w:p>
    <w:p w14:paraId="6C2E8F52" w14:textId="44774B93" w:rsidR="00EF1BBF" w:rsidRPr="00C93344" w:rsidRDefault="002167F9" w:rsidP="00C93344">
      <w:pPr>
        <w:spacing w:line="240" w:lineRule="auto"/>
        <w:ind w:firstLine="45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Correspondence and requests for materials should be addressed to the corresponding autho</w:t>
      </w:r>
      <w:r>
        <w:br w:type="page"/>
      </w:r>
    </w:p>
    <w:p w14:paraId="513D3C8B" w14:textId="77777777" w:rsidR="00EF1BBF" w:rsidRDefault="002167F9">
      <w:pPr>
        <w:widowControl w:val="0"/>
        <w:pBdr>
          <w:top w:val="nil"/>
          <w:left w:val="nil"/>
          <w:bottom w:val="nil"/>
          <w:right w:val="nil"/>
          <w:between w:val="nil"/>
        </w:pBdr>
        <w:spacing w:after="220" w:line="240" w:lineRule="auto"/>
        <w:ind w:left="440" w:hanging="440"/>
        <w:rPr>
          <w:rFonts w:ascii="Calibri" w:eastAsia="Calibri" w:hAnsi="Calibri" w:cs="Calibri"/>
          <w:b/>
          <w:sz w:val="24"/>
          <w:szCs w:val="24"/>
        </w:rPr>
      </w:pPr>
      <w:r>
        <w:rPr>
          <w:rFonts w:ascii="Calibri" w:eastAsia="Calibri" w:hAnsi="Calibri" w:cs="Calibri"/>
          <w:b/>
          <w:sz w:val="24"/>
          <w:szCs w:val="24"/>
        </w:rPr>
        <w:lastRenderedPageBreak/>
        <w:t>List of Figures</w:t>
      </w:r>
    </w:p>
    <w:p w14:paraId="35486ECC" w14:textId="77777777" w:rsidR="00EF1BBF" w:rsidRDefault="00EF1BBF">
      <w:pPr>
        <w:widowControl w:val="0"/>
        <w:pBdr>
          <w:top w:val="nil"/>
          <w:left w:val="nil"/>
          <w:bottom w:val="nil"/>
          <w:right w:val="nil"/>
          <w:between w:val="nil"/>
        </w:pBdr>
        <w:rPr>
          <w:rFonts w:ascii="Calibri" w:eastAsia="Calibri" w:hAnsi="Calibri" w:cs="Calibri"/>
          <w:sz w:val="24"/>
          <w:szCs w:val="24"/>
        </w:rPr>
      </w:pPr>
    </w:p>
    <w:p w14:paraId="36CF5AD5" w14:textId="77777777" w:rsidR="00EF1BBF" w:rsidRDefault="002167F9">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205E8F7" wp14:editId="77C736A6">
            <wp:extent cx="5943600" cy="4457700"/>
            <wp:effectExtent l="0" t="0" r="0" b="0"/>
            <wp:docPr id="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5"/>
                    <a:srcRect/>
                    <a:stretch>
                      <a:fillRect/>
                    </a:stretch>
                  </pic:blipFill>
                  <pic:spPr>
                    <a:xfrm>
                      <a:off x="0" y="0"/>
                      <a:ext cx="5943600" cy="4457700"/>
                    </a:xfrm>
                    <a:prstGeom prst="rect">
                      <a:avLst/>
                    </a:prstGeom>
                    <a:ln/>
                  </pic:spPr>
                </pic:pic>
              </a:graphicData>
            </a:graphic>
          </wp:inline>
        </w:drawing>
      </w:r>
    </w:p>
    <w:p w14:paraId="4BDC653C" w14:textId="77777777" w:rsidR="00EF1BBF" w:rsidRDefault="00EF1BBF">
      <w:pPr>
        <w:widowControl w:val="0"/>
        <w:pBdr>
          <w:top w:val="nil"/>
          <w:left w:val="nil"/>
          <w:bottom w:val="nil"/>
          <w:right w:val="nil"/>
          <w:between w:val="nil"/>
        </w:pBdr>
        <w:rPr>
          <w:rFonts w:ascii="Calibri" w:eastAsia="Calibri" w:hAnsi="Calibri" w:cs="Calibri"/>
          <w:sz w:val="24"/>
          <w:szCs w:val="24"/>
        </w:rPr>
      </w:pPr>
    </w:p>
    <w:p w14:paraId="6124900D" w14:textId="77777777" w:rsidR="00EF1BBF" w:rsidRDefault="002167F9">
      <w:pPr>
        <w:widowControl w:val="0"/>
        <w:pBdr>
          <w:top w:val="nil"/>
          <w:left w:val="nil"/>
          <w:bottom w:val="nil"/>
          <w:right w:val="nil"/>
          <w:between w:val="nil"/>
        </w:pBdr>
        <w:rPr>
          <w:rFonts w:ascii="Calibri" w:eastAsia="Calibri" w:hAnsi="Calibri" w:cs="Calibri"/>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Diagrammatic representation of hydrological model calibration framework. </w:t>
      </w:r>
    </w:p>
    <w:p w14:paraId="52B73A15" w14:textId="77777777" w:rsidR="00EF1BBF" w:rsidRDefault="00EF1BBF">
      <w:pPr>
        <w:widowControl w:val="0"/>
        <w:pBdr>
          <w:top w:val="nil"/>
          <w:left w:val="nil"/>
          <w:bottom w:val="nil"/>
          <w:right w:val="nil"/>
          <w:between w:val="nil"/>
        </w:pBdr>
        <w:rPr>
          <w:rFonts w:ascii="Calibri" w:eastAsia="Calibri" w:hAnsi="Calibri" w:cs="Calibri"/>
          <w:sz w:val="24"/>
          <w:szCs w:val="24"/>
        </w:rPr>
      </w:pPr>
    </w:p>
    <w:p w14:paraId="5A3C1F07" w14:textId="77777777" w:rsidR="00EF1BBF" w:rsidRDefault="00EF1BBF">
      <w:pPr>
        <w:widowControl w:val="0"/>
        <w:pBdr>
          <w:top w:val="nil"/>
          <w:left w:val="nil"/>
          <w:bottom w:val="nil"/>
          <w:right w:val="nil"/>
          <w:between w:val="nil"/>
        </w:pBdr>
        <w:rPr>
          <w:rFonts w:ascii="Calibri" w:eastAsia="Calibri" w:hAnsi="Calibri" w:cs="Calibri"/>
          <w:sz w:val="24"/>
          <w:szCs w:val="24"/>
        </w:rPr>
      </w:pPr>
    </w:p>
    <w:p w14:paraId="4F7F42DB" w14:textId="77777777" w:rsidR="00EF1BBF" w:rsidRDefault="00EF1BBF">
      <w:pPr>
        <w:widowControl w:val="0"/>
        <w:pBdr>
          <w:top w:val="nil"/>
          <w:left w:val="nil"/>
          <w:bottom w:val="nil"/>
          <w:right w:val="nil"/>
          <w:between w:val="nil"/>
        </w:pBdr>
        <w:rPr>
          <w:rFonts w:ascii="Calibri" w:eastAsia="Calibri" w:hAnsi="Calibri" w:cs="Calibri"/>
          <w:sz w:val="24"/>
          <w:szCs w:val="24"/>
        </w:rPr>
      </w:pPr>
    </w:p>
    <w:p w14:paraId="6034BA4D" w14:textId="77777777" w:rsidR="00EF1BBF" w:rsidRDefault="00EF1BBF">
      <w:pPr>
        <w:widowControl w:val="0"/>
        <w:pBdr>
          <w:top w:val="nil"/>
          <w:left w:val="nil"/>
          <w:bottom w:val="nil"/>
          <w:right w:val="nil"/>
          <w:between w:val="nil"/>
        </w:pBdr>
        <w:rPr>
          <w:rFonts w:ascii="Calibri" w:eastAsia="Calibri" w:hAnsi="Calibri" w:cs="Calibri"/>
          <w:sz w:val="24"/>
          <w:szCs w:val="24"/>
        </w:rPr>
      </w:pPr>
    </w:p>
    <w:p w14:paraId="61DC07A5" w14:textId="77777777" w:rsidR="00EF1BBF" w:rsidRDefault="00EF1BBF">
      <w:pPr>
        <w:widowControl w:val="0"/>
        <w:pBdr>
          <w:top w:val="nil"/>
          <w:left w:val="nil"/>
          <w:bottom w:val="nil"/>
          <w:right w:val="nil"/>
          <w:between w:val="nil"/>
        </w:pBdr>
        <w:rPr>
          <w:rFonts w:ascii="Calibri" w:eastAsia="Calibri" w:hAnsi="Calibri" w:cs="Calibri"/>
          <w:sz w:val="24"/>
          <w:szCs w:val="24"/>
        </w:rPr>
      </w:pPr>
    </w:p>
    <w:p w14:paraId="511E1F74" w14:textId="77777777" w:rsidR="00EF1BBF" w:rsidRDefault="00EF1BBF">
      <w:pPr>
        <w:widowControl w:val="0"/>
        <w:pBdr>
          <w:top w:val="nil"/>
          <w:left w:val="nil"/>
          <w:bottom w:val="nil"/>
          <w:right w:val="nil"/>
          <w:between w:val="nil"/>
        </w:pBdr>
        <w:rPr>
          <w:rFonts w:ascii="Calibri" w:eastAsia="Calibri" w:hAnsi="Calibri" w:cs="Calibri"/>
          <w:sz w:val="24"/>
          <w:szCs w:val="24"/>
        </w:rPr>
      </w:pPr>
    </w:p>
    <w:p w14:paraId="0BA98F2B" w14:textId="77777777" w:rsidR="00EF1BBF" w:rsidRDefault="002167F9">
      <w:pPr>
        <w:widowControl w:val="0"/>
        <w:pBdr>
          <w:top w:val="nil"/>
          <w:left w:val="nil"/>
          <w:bottom w:val="nil"/>
          <w:right w:val="nil"/>
          <w:between w:val="nil"/>
        </w:pBdr>
        <w:rPr>
          <w:rFonts w:ascii="Calibri" w:eastAsia="Calibri" w:hAnsi="Calibri" w:cs="Calibri"/>
          <w:b/>
          <w:sz w:val="24"/>
          <w:szCs w:val="24"/>
        </w:rPr>
      </w:pPr>
      <w:r>
        <w:rPr>
          <w:rFonts w:ascii="Calibri" w:eastAsia="Calibri" w:hAnsi="Calibri" w:cs="Calibri"/>
          <w:noProof/>
          <w:sz w:val="24"/>
          <w:szCs w:val="24"/>
        </w:rPr>
        <w:lastRenderedPageBreak/>
        <w:drawing>
          <wp:inline distT="114300" distB="114300" distL="114300" distR="114300" wp14:anchorId="3088863A" wp14:editId="009225BB">
            <wp:extent cx="5943600" cy="33909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6"/>
                    <a:srcRect t="28142" b="32258"/>
                    <a:stretch>
                      <a:fillRect/>
                    </a:stretch>
                  </pic:blipFill>
                  <pic:spPr>
                    <a:xfrm>
                      <a:off x="0" y="0"/>
                      <a:ext cx="5943600" cy="3390900"/>
                    </a:xfrm>
                    <a:prstGeom prst="rect">
                      <a:avLst/>
                    </a:prstGeom>
                    <a:ln/>
                  </pic:spPr>
                </pic:pic>
              </a:graphicData>
            </a:graphic>
          </wp:inline>
        </w:drawing>
      </w:r>
    </w:p>
    <w:p w14:paraId="02E618ED" w14:textId="77777777" w:rsidR="00EF1BBF" w:rsidRDefault="002167F9">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Historical time series of water level observation and model simulations obtained using sequential model calibration. We obtain the observation from the United States Geological Survey (USGS) gauge records for ID 01554000 located upstream of Selinsgrove, Pennsylvania, USA. </w:t>
      </w:r>
    </w:p>
    <w:p w14:paraId="5056E755" w14:textId="77777777" w:rsidR="00EF1BBF" w:rsidRDefault="00EF1BBF">
      <w:pPr>
        <w:widowControl w:val="0"/>
        <w:pBdr>
          <w:top w:val="nil"/>
          <w:left w:val="nil"/>
          <w:bottom w:val="nil"/>
          <w:right w:val="nil"/>
          <w:between w:val="nil"/>
        </w:pBdr>
        <w:jc w:val="both"/>
        <w:rPr>
          <w:rFonts w:ascii="Calibri" w:eastAsia="Calibri" w:hAnsi="Calibri" w:cs="Calibri"/>
          <w:sz w:val="24"/>
          <w:szCs w:val="24"/>
        </w:rPr>
      </w:pPr>
    </w:p>
    <w:p w14:paraId="30F57A4E" w14:textId="77777777" w:rsidR="00EF1BBF" w:rsidRDefault="00EF1BBF">
      <w:pPr>
        <w:widowControl w:val="0"/>
        <w:pBdr>
          <w:top w:val="nil"/>
          <w:left w:val="nil"/>
          <w:bottom w:val="nil"/>
          <w:right w:val="nil"/>
          <w:between w:val="nil"/>
        </w:pBdr>
        <w:jc w:val="both"/>
        <w:rPr>
          <w:rFonts w:ascii="Calibri" w:eastAsia="Calibri" w:hAnsi="Calibri" w:cs="Calibri"/>
          <w:sz w:val="24"/>
          <w:szCs w:val="24"/>
        </w:rPr>
      </w:pPr>
    </w:p>
    <w:p w14:paraId="5461C552" w14:textId="77777777" w:rsidR="00EF1BBF" w:rsidRDefault="00EF1BBF">
      <w:pPr>
        <w:widowControl w:val="0"/>
        <w:pBdr>
          <w:top w:val="nil"/>
          <w:left w:val="nil"/>
          <w:bottom w:val="nil"/>
          <w:right w:val="nil"/>
          <w:between w:val="nil"/>
        </w:pBdr>
        <w:jc w:val="both"/>
        <w:rPr>
          <w:rFonts w:ascii="Calibri" w:eastAsia="Calibri" w:hAnsi="Calibri" w:cs="Calibri"/>
          <w:sz w:val="24"/>
          <w:szCs w:val="24"/>
        </w:rPr>
      </w:pPr>
    </w:p>
    <w:p w14:paraId="45DBC377" w14:textId="77777777" w:rsidR="00EF1BBF" w:rsidRDefault="00EF1BBF">
      <w:pPr>
        <w:widowControl w:val="0"/>
        <w:pBdr>
          <w:top w:val="nil"/>
          <w:left w:val="nil"/>
          <w:bottom w:val="nil"/>
          <w:right w:val="nil"/>
          <w:between w:val="nil"/>
        </w:pBdr>
        <w:jc w:val="both"/>
        <w:rPr>
          <w:rFonts w:ascii="Calibri" w:eastAsia="Calibri" w:hAnsi="Calibri" w:cs="Calibri"/>
          <w:sz w:val="24"/>
          <w:szCs w:val="24"/>
        </w:rPr>
      </w:pPr>
    </w:p>
    <w:p w14:paraId="1AE67C8E" w14:textId="77777777" w:rsidR="00EF1BBF" w:rsidRDefault="00EF1BBF">
      <w:pPr>
        <w:widowControl w:val="0"/>
        <w:pBdr>
          <w:top w:val="nil"/>
          <w:left w:val="nil"/>
          <w:bottom w:val="nil"/>
          <w:right w:val="nil"/>
          <w:between w:val="nil"/>
        </w:pBdr>
        <w:jc w:val="both"/>
        <w:rPr>
          <w:rFonts w:ascii="Calibri" w:eastAsia="Calibri" w:hAnsi="Calibri" w:cs="Calibri"/>
          <w:sz w:val="24"/>
          <w:szCs w:val="24"/>
        </w:rPr>
      </w:pPr>
    </w:p>
    <w:p w14:paraId="174522A3" w14:textId="77777777" w:rsidR="00EF1BBF" w:rsidRDefault="00EF1BBF">
      <w:pPr>
        <w:widowControl w:val="0"/>
        <w:pBdr>
          <w:top w:val="nil"/>
          <w:left w:val="nil"/>
          <w:bottom w:val="nil"/>
          <w:right w:val="nil"/>
          <w:between w:val="nil"/>
        </w:pBdr>
        <w:jc w:val="both"/>
        <w:rPr>
          <w:rFonts w:ascii="Calibri" w:eastAsia="Calibri" w:hAnsi="Calibri" w:cs="Calibri"/>
          <w:sz w:val="24"/>
          <w:szCs w:val="24"/>
        </w:rPr>
      </w:pPr>
    </w:p>
    <w:p w14:paraId="524E92E4" w14:textId="77777777" w:rsidR="00EF1BBF" w:rsidRDefault="00EF1BBF">
      <w:pPr>
        <w:widowControl w:val="0"/>
        <w:pBdr>
          <w:top w:val="nil"/>
          <w:left w:val="nil"/>
          <w:bottom w:val="nil"/>
          <w:right w:val="nil"/>
          <w:between w:val="nil"/>
        </w:pBdr>
        <w:jc w:val="both"/>
        <w:rPr>
          <w:rFonts w:ascii="Calibri" w:eastAsia="Calibri" w:hAnsi="Calibri" w:cs="Calibri"/>
          <w:sz w:val="24"/>
          <w:szCs w:val="24"/>
        </w:rPr>
      </w:pPr>
    </w:p>
    <w:p w14:paraId="2B662034" w14:textId="77777777" w:rsidR="00EF1BBF" w:rsidRDefault="00EF1BBF">
      <w:pPr>
        <w:widowControl w:val="0"/>
        <w:pBdr>
          <w:top w:val="nil"/>
          <w:left w:val="nil"/>
          <w:bottom w:val="nil"/>
          <w:right w:val="nil"/>
          <w:between w:val="nil"/>
        </w:pBdr>
        <w:jc w:val="both"/>
        <w:rPr>
          <w:rFonts w:ascii="Calibri" w:eastAsia="Calibri" w:hAnsi="Calibri" w:cs="Calibri"/>
          <w:sz w:val="24"/>
          <w:szCs w:val="24"/>
        </w:rPr>
      </w:pPr>
    </w:p>
    <w:p w14:paraId="07EE2989" w14:textId="77777777" w:rsidR="00EF1BBF" w:rsidRDefault="00EF1BBF">
      <w:pPr>
        <w:widowControl w:val="0"/>
        <w:pBdr>
          <w:top w:val="nil"/>
          <w:left w:val="nil"/>
          <w:bottom w:val="nil"/>
          <w:right w:val="nil"/>
          <w:between w:val="nil"/>
        </w:pBdr>
        <w:jc w:val="both"/>
        <w:rPr>
          <w:rFonts w:ascii="Calibri" w:eastAsia="Calibri" w:hAnsi="Calibri" w:cs="Calibri"/>
          <w:sz w:val="24"/>
          <w:szCs w:val="24"/>
        </w:rPr>
      </w:pPr>
    </w:p>
    <w:p w14:paraId="56BC1A8D" w14:textId="77777777" w:rsidR="00EF1BBF" w:rsidRDefault="00EF1BBF">
      <w:pPr>
        <w:widowControl w:val="0"/>
        <w:pBdr>
          <w:top w:val="nil"/>
          <w:left w:val="nil"/>
          <w:bottom w:val="nil"/>
          <w:right w:val="nil"/>
          <w:between w:val="nil"/>
        </w:pBdr>
        <w:jc w:val="both"/>
        <w:rPr>
          <w:rFonts w:ascii="Calibri" w:eastAsia="Calibri" w:hAnsi="Calibri" w:cs="Calibri"/>
          <w:sz w:val="24"/>
          <w:szCs w:val="24"/>
        </w:rPr>
      </w:pPr>
    </w:p>
    <w:p w14:paraId="09536C64" w14:textId="77777777" w:rsidR="00EF1BBF" w:rsidRDefault="00EF1BBF">
      <w:pPr>
        <w:widowControl w:val="0"/>
        <w:pBdr>
          <w:top w:val="nil"/>
          <w:left w:val="nil"/>
          <w:bottom w:val="nil"/>
          <w:right w:val="nil"/>
          <w:between w:val="nil"/>
        </w:pBdr>
        <w:jc w:val="both"/>
        <w:rPr>
          <w:rFonts w:ascii="Calibri" w:eastAsia="Calibri" w:hAnsi="Calibri" w:cs="Calibri"/>
          <w:sz w:val="24"/>
          <w:szCs w:val="24"/>
        </w:rPr>
      </w:pPr>
    </w:p>
    <w:p w14:paraId="6071F1A6" w14:textId="77777777" w:rsidR="00EF1BBF" w:rsidRDefault="002167F9">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01BE356E" wp14:editId="79145CCE">
            <wp:extent cx="5457825" cy="3695700"/>
            <wp:effectExtent l="0" t="0" r="0" b="0"/>
            <wp:docPr id="2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7"/>
                    <a:srcRect t="11320" r="8173" b="45615"/>
                    <a:stretch>
                      <a:fillRect/>
                    </a:stretch>
                  </pic:blipFill>
                  <pic:spPr>
                    <a:xfrm>
                      <a:off x="0" y="0"/>
                      <a:ext cx="5457825" cy="3695700"/>
                    </a:xfrm>
                    <a:prstGeom prst="rect">
                      <a:avLst/>
                    </a:prstGeom>
                    <a:ln/>
                  </pic:spPr>
                </pic:pic>
              </a:graphicData>
            </a:graphic>
          </wp:inline>
        </w:drawing>
      </w:r>
    </w:p>
    <w:p w14:paraId="0E50456C" w14:textId="6B003569" w:rsidR="00EF1BBF" w:rsidRDefault="002167F9">
      <w:pPr>
        <w:widowControl w:val="0"/>
        <w:pBdr>
          <w:top w:val="nil"/>
          <w:left w:val="nil"/>
          <w:bottom w:val="nil"/>
          <w:right w:val="nil"/>
          <w:between w:val="nil"/>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Performance metrics for hydrological model calibration and out-of-sample prediction.  We </w:t>
      </w:r>
      <w:r w:rsidR="00C93344">
        <w:rPr>
          <w:rFonts w:ascii="Times New Roman" w:eastAsia="Times New Roman" w:hAnsi="Times New Roman" w:cs="Times New Roman"/>
          <w:sz w:val="24"/>
          <w:szCs w:val="24"/>
          <w:highlight w:val="white"/>
        </w:rPr>
        <w:t>compute Kling</w:t>
      </w:r>
      <w:r>
        <w:rPr>
          <w:rFonts w:ascii="Times New Roman" w:eastAsia="Times New Roman" w:hAnsi="Times New Roman" w:cs="Times New Roman"/>
          <w:sz w:val="24"/>
          <w:szCs w:val="24"/>
          <w:highlight w:val="white"/>
        </w:rPr>
        <w:t xml:space="preserve">-Gupta Efficiency (KGE), and Brier skill score (BSS), and Continuous ranked probability skill score (CRPSS). All the metrics are computed with reference to the default parameter set available from several previous studies </w:t>
      </w:r>
      <w:r>
        <w:rPr>
          <w:rFonts w:ascii="Times New Roman" w:eastAsia="Times New Roman" w:hAnsi="Times New Roman" w:cs="Times New Roman"/>
          <w:sz w:val="24"/>
          <w:szCs w:val="24"/>
        </w:rPr>
        <w:t xml:space="preserve">(Anderson et al. 2006, Reed et al. 2004). </w:t>
      </w:r>
      <w:r>
        <w:rPr>
          <w:rFonts w:ascii="Times New Roman" w:eastAsia="Times New Roman" w:hAnsi="Times New Roman" w:cs="Times New Roman"/>
          <w:sz w:val="24"/>
          <w:szCs w:val="24"/>
          <w:highlight w:val="white"/>
        </w:rPr>
        <w:t>Any positive values of the skill score, from 0 to 1, indicate that the calibration approach performs better than the reference system. Thus, a skill score of zero indicates no skill, and a skill of one indicates perfect skill.</w:t>
      </w:r>
    </w:p>
    <w:p w14:paraId="38840B17" w14:textId="77777777" w:rsidR="00EF1BBF" w:rsidRDefault="00EF1BBF">
      <w:pPr>
        <w:widowControl w:val="0"/>
        <w:pBdr>
          <w:top w:val="nil"/>
          <w:left w:val="nil"/>
          <w:bottom w:val="nil"/>
          <w:right w:val="nil"/>
          <w:between w:val="nil"/>
        </w:pBdr>
        <w:rPr>
          <w:rFonts w:ascii="Calibri" w:eastAsia="Calibri" w:hAnsi="Calibri" w:cs="Calibri"/>
          <w:sz w:val="24"/>
          <w:szCs w:val="24"/>
        </w:rPr>
      </w:pPr>
    </w:p>
    <w:p w14:paraId="3CAA3671" w14:textId="77777777" w:rsidR="00EF1BBF" w:rsidRDefault="00EF1BBF">
      <w:pPr>
        <w:widowControl w:val="0"/>
        <w:pBdr>
          <w:top w:val="nil"/>
          <w:left w:val="nil"/>
          <w:bottom w:val="nil"/>
          <w:right w:val="nil"/>
          <w:between w:val="nil"/>
        </w:pBdr>
        <w:jc w:val="center"/>
        <w:rPr>
          <w:rFonts w:ascii="Calibri" w:eastAsia="Calibri" w:hAnsi="Calibri" w:cs="Calibri"/>
          <w:sz w:val="24"/>
          <w:szCs w:val="24"/>
        </w:rPr>
      </w:pPr>
    </w:p>
    <w:p w14:paraId="732AED6A" w14:textId="020DFAE1" w:rsidR="00EF1BBF" w:rsidRDefault="002167F9">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1D3937BF" wp14:editId="371C4AB7">
            <wp:extent cx="5943600" cy="5791200"/>
            <wp:effectExtent l="0" t="0" r="0" b="0"/>
            <wp:docPr id="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8"/>
                    <a:srcRect b="32369"/>
                    <a:stretch>
                      <a:fillRect/>
                    </a:stretch>
                  </pic:blipFill>
                  <pic:spPr>
                    <a:xfrm>
                      <a:off x="0" y="0"/>
                      <a:ext cx="5943600" cy="5791200"/>
                    </a:xfrm>
                    <a:prstGeom prst="rect">
                      <a:avLst/>
                    </a:prstGeom>
                    <a:ln/>
                  </pic:spPr>
                </pic:pic>
              </a:graphicData>
            </a:graphic>
          </wp:inline>
        </w:drawing>
      </w:r>
    </w:p>
    <w:p w14:paraId="50E2FB69" w14:textId="77777777" w:rsidR="00EF1BBF" w:rsidRDefault="002167F9">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4: </w:t>
      </w:r>
      <w:r>
        <w:rPr>
          <w:rFonts w:ascii="Times New Roman" w:eastAsia="Times New Roman" w:hAnsi="Times New Roman" w:cs="Times New Roman"/>
          <w:sz w:val="24"/>
          <w:szCs w:val="24"/>
        </w:rPr>
        <w:t xml:space="preserve">(a) - (c) Calibration and (d) - (f) and out-of-sample prediction for different flood events.   </w:t>
      </w:r>
    </w:p>
    <w:p w14:paraId="2ED3C762" w14:textId="77777777" w:rsidR="00EF1BBF" w:rsidRDefault="00EF1BBF">
      <w:pPr>
        <w:widowControl w:val="0"/>
        <w:pBdr>
          <w:top w:val="nil"/>
          <w:left w:val="nil"/>
          <w:bottom w:val="nil"/>
          <w:right w:val="nil"/>
          <w:between w:val="nil"/>
        </w:pBdr>
        <w:jc w:val="center"/>
        <w:rPr>
          <w:rFonts w:ascii="Calibri" w:eastAsia="Calibri" w:hAnsi="Calibri" w:cs="Calibri"/>
          <w:sz w:val="24"/>
          <w:szCs w:val="24"/>
        </w:rPr>
      </w:pPr>
    </w:p>
    <w:p w14:paraId="0D94C515" w14:textId="77777777" w:rsidR="00EF1BBF" w:rsidRDefault="00EF1BBF">
      <w:pPr>
        <w:widowControl w:val="0"/>
        <w:pBdr>
          <w:top w:val="nil"/>
          <w:left w:val="nil"/>
          <w:bottom w:val="nil"/>
          <w:right w:val="nil"/>
          <w:between w:val="nil"/>
        </w:pBdr>
        <w:jc w:val="center"/>
        <w:rPr>
          <w:rFonts w:ascii="Calibri" w:eastAsia="Calibri" w:hAnsi="Calibri" w:cs="Calibri"/>
          <w:sz w:val="24"/>
          <w:szCs w:val="24"/>
        </w:rPr>
      </w:pPr>
    </w:p>
    <w:p w14:paraId="1F597F3D" w14:textId="77777777" w:rsidR="00EF1BBF" w:rsidRDefault="00EF1BBF">
      <w:pPr>
        <w:widowControl w:val="0"/>
        <w:pBdr>
          <w:top w:val="nil"/>
          <w:left w:val="nil"/>
          <w:bottom w:val="nil"/>
          <w:right w:val="nil"/>
          <w:between w:val="nil"/>
        </w:pBdr>
        <w:jc w:val="center"/>
        <w:rPr>
          <w:rFonts w:ascii="Calibri" w:eastAsia="Calibri" w:hAnsi="Calibri" w:cs="Calibri"/>
          <w:sz w:val="24"/>
          <w:szCs w:val="24"/>
        </w:rPr>
      </w:pPr>
    </w:p>
    <w:p w14:paraId="4772FB03" w14:textId="77777777" w:rsidR="00EF1BBF" w:rsidRDefault="00EF1BBF">
      <w:pPr>
        <w:widowControl w:val="0"/>
        <w:pBdr>
          <w:top w:val="nil"/>
          <w:left w:val="nil"/>
          <w:bottom w:val="nil"/>
          <w:right w:val="nil"/>
          <w:between w:val="nil"/>
        </w:pBdr>
        <w:jc w:val="center"/>
        <w:rPr>
          <w:rFonts w:ascii="Calibri" w:eastAsia="Calibri" w:hAnsi="Calibri" w:cs="Calibri"/>
          <w:sz w:val="24"/>
          <w:szCs w:val="24"/>
        </w:rPr>
      </w:pPr>
    </w:p>
    <w:p w14:paraId="2114703E" w14:textId="77777777" w:rsidR="00EF1BBF" w:rsidRDefault="00EF1BBF">
      <w:pPr>
        <w:widowControl w:val="0"/>
        <w:pBdr>
          <w:top w:val="nil"/>
          <w:left w:val="nil"/>
          <w:bottom w:val="nil"/>
          <w:right w:val="nil"/>
          <w:between w:val="nil"/>
        </w:pBdr>
        <w:jc w:val="center"/>
        <w:rPr>
          <w:rFonts w:ascii="Calibri" w:eastAsia="Calibri" w:hAnsi="Calibri" w:cs="Calibri"/>
          <w:sz w:val="24"/>
          <w:szCs w:val="24"/>
        </w:rPr>
      </w:pPr>
    </w:p>
    <w:p w14:paraId="2822BF4F" w14:textId="77777777" w:rsidR="00EF1BBF" w:rsidRDefault="00EF1BBF">
      <w:pPr>
        <w:widowControl w:val="0"/>
        <w:pBdr>
          <w:top w:val="nil"/>
          <w:left w:val="nil"/>
          <w:bottom w:val="nil"/>
          <w:right w:val="nil"/>
          <w:between w:val="nil"/>
        </w:pBdr>
        <w:jc w:val="center"/>
        <w:rPr>
          <w:rFonts w:ascii="Calibri" w:eastAsia="Calibri" w:hAnsi="Calibri" w:cs="Calibri"/>
          <w:sz w:val="24"/>
          <w:szCs w:val="24"/>
        </w:rPr>
      </w:pPr>
    </w:p>
    <w:p w14:paraId="581209CC" w14:textId="77777777" w:rsidR="00EF1BBF" w:rsidRDefault="002167F9">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536B2E63" wp14:editId="51DF78FC">
            <wp:extent cx="3429000" cy="3571875"/>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9"/>
                    <a:srcRect l="21474" t="12903" r="20833" b="45383"/>
                    <a:stretch>
                      <a:fillRect/>
                    </a:stretch>
                  </pic:blipFill>
                  <pic:spPr>
                    <a:xfrm>
                      <a:off x="0" y="0"/>
                      <a:ext cx="3429000" cy="3571875"/>
                    </a:xfrm>
                    <a:prstGeom prst="rect">
                      <a:avLst/>
                    </a:prstGeom>
                    <a:ln/>
                  </pic:spPr>
                </pic:pic>
              </a:graphicData>
            </a:graphic>
          </wp:inline>
        </w:drawing>
      </w:r>
    </w:p>
    <w:p w14:paraId="470EB79E" w14:textId="77777777" w:rsidR="00EF1BBF" w:rsidRDefault="00EF1BBF">
      <w:pPr>
        <w:widowControl w:val="0"/>
        <w:pBdr>
          <w:top w:val="nil"/>
          <w:left w:val="nil"/>
          <w:bottom w:val="nil"/>
          <w:right w:val="nil"/>
          <w:between w:val="nil"/>
        </w:pBdr>
        <w:jc w:val="center"/>
        <w:rPr>
          <w:rFonts w:ascii="Calibri" w:eastAsia="Calibri" w:hAnsi="Calibri" w:cs="Calibri"/>
          <w:sz w:val="24"/>
          <w:szCs w:val="24"/>
        </w:rPr>
      </w:pPr>
    </w:p>
    <w:p w14:paraId="1AA70071" w14:textId="77777777" w:rsidR="00EF1BBF" w:rsidRDefault="002167F9">
      <w:pPr>
        <w:widowControl w:val="0"/>
        <w:pBdr>
          <w:top w:val="nil"/>
          <w:left w:val="nil"/>
          <w:bottom w:val="nil"/>
          <w:right w:val="nil"/>
          <w:between w:val="nil"/>
        </w:pBdr>
        <w:jc w:val="both"/>
        <w:rPr>
          <w:rFonts w:ascii="Times New Roman" w:eastAsia="Times New Roman" w:hAnsi="Times New Roman" w:cs="Times New Roman"/>
          <w:color w:val="1C1D1E"/>
          <w:sz w:val="24"/>
          <w:szCs w:val="24"/>
        </w:rPr>
      </w:pPr>
      <w:r>
        <w:rPr>
          <w:rFonts w:ascii="Times New Roman" w:eastAsia="Times New Roman" w:hAnsi="Times New Roman" w:cs="Times New Roman"/>
          <w:b/>
          <w:sz w:val="24"/>
          <w:szCs w:val="24"/>
        </w:rPr>
        <w:t xml:space="preserve">Figure 5: </w:t>
      </w:r>
      <w:r>
        <w:rPr>
          <w:rFonts w:ascii="Times New Roman" w:eastAsia="Times New Roman" w:hAnsi="Times New Roman" w:cs="Times New Roman"/>
          <w:color w:val="1C1D1E"/>
          <w:sz w:val="24"/>
          <w:szCs w:val="24"/>
        </w:rPr>
        <w:t xml:space="preserve">Relative operating characteristics (ROC) curve for different calibration approaches. ROC curve plots the probability of detection against the probability of false detection for a range of forecast probability levels. A larger area under the ROC curve represents a more skillful prediction, with more ability to discriminate between flood thresholds. </w:t>
      </w:r>
      <w:r>
        <w:rPr>
          <w:rFonts w:ascii="Times New Roman" w:eastAsia="Times New Roman" w:hAnsi="Times New Roman" w:cs="Times New Roman"/>
          <w:color w:val="1C1D1E"/>
          <w:sz w:val="24"/>
          <w:szCs w:val="24"/>
          <w:highlight w:val="white"/>
        </w:rPr>
        <w:t>The area under the ROC curve can range between 0 and 1, where a score of 1 implies perfect discrimination and a score of 0.5 or less implies predictive discrimination that is no better than a random guess.</w:t>
      </w:r>
      <w:r>
        <w:rPr>
          <w:rFonts w:ascii="Times New Roman" w:eastAsia="Times New Roman" w:hAnsi="Times New Roman" w:cs="Times New Roman"/>
          <w:color w:val="1C1D1E"/>
          <w:sz w:val="24"/>
          <w:szCs w:val="24"/>
        </w:rPr>
        <w:t xml:space="preserve"> We also compute the ROC score. The ROC score measures the average gain over climatology for all probability levels. The ROC score for stepwise line search, precalibration and FAMOS is 0.55, 0.85 and 0.96 respectively.</w:t>
      </w:r>
    </w:p>
    <w:p w14:paraId="13C8B2F0" w14:textId="77777777" w:rsidR="00EF1BBF" w:rsidRDefault="00EF1BBF">
      <w:pPr>
        <w:widowControl w:val="0"/>
        <w:pBdr>
          <w:top w:val="nil"/>
          <w:left w:val="nil"/>
          <w:bottom w:val="nil"/>
          <w:right w:val="nil"/>
          <w:between w:val="nil"/>
        </w:pBdr>
        <w:jc w:val="both"/>
        <w:rPr>
          <w:rFonts w:ascii="Calibri" w:eastAsia="Calibri" w:hAnsi="Calibri" w:cs="Calibri"/>
          <w:sz w:val="24"/>
          <w:szCs w:val="24"/>
        </w:rPr>
      </w:pPr>
    </w:p>
    <w:p w14:paraId="15856A65" w14:textId="77777777" w:rsidR="00EF1BBF" w:rsidRDefault="00EF1BBF">
      <w:pPr>
        <w:widowControl w:val="0"/>
        <w:pBdr>
          <w:top w:val="nil"/>
          <w:left w:val="nil"/>
          <w:bottom w:val="nil"/>
          <w:right w:val="nil"/>
          <w:between w:val="nil"/>
        </w:pBdr>
        <w:jc w:val="both"/>
        <w:rPr>
          <w:rFonts w:ascii="Calibri" w:eastAsia="Calibri" w:hAnsi="Calibri" w:cs="Calibri"/>
          <w:b/>
          <w:sz w:val="24"/>
          <w:szCs w:val="24"/>
        </w:rPr>
      </w:pPr>
    </w:p>
    <w:p w14:paraId="3A4F69ED" w14:textId="77777777" w:rsidR="00EF1BBF" w:rsidRDefault="002167F9">
      <w:pPr>
        <w:widowControl w:val="0"/>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05314067" wp14:editId="4D8075A0">
            <wp:extent cx="5753100" cy="392430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0"/>
                    <a:srcRect t="7786" r="3205" b="46384"/>
                    <a:stretch>
                      <a:fillRect/>
                    </a:stretch>
                  </pic:blipFill>
                  <pic:spPr>
                    <a:xfrm>
                      <a:off x="0" y="0"/>
                      <a:ext cx="5753100" cy="3924300"/>
                    </a:xfrm>
                    <a:prstGeom prst="rect">
                      <a:avLst/>
                    </a:prstGeom>
                    <a:ln/>
                  </pic:spPr>
                </pic:pic>
              </a:graphicData>
            </a:graphic>
          </wp:inline>
        </w:drawing>
      </w:r>
    </w:p>
    <w:p w14:paraId="139F7CA5" w14:textId="77777777" w:rsidR="00EF1BBF" w:rsidRDefault="00EF1BBF">
      <w:pPr>
        <w:widowControl w:val="0"/>
        <w:rPr>
          <w:rFonts w:ascii="Calibri" w:eastAsia="Calibri" w:hAnsi="Calibri" w:cs="Calibri"/>
          <w:sz w:val="24"/>
          <w:szCs w:val="24"/>
        </w:rPr>
      </w:pPr>
    </w:p>
    <w:p w14:paraId="687D8DB8" w14:textId="77777777" w:rsidR="00EF1BBF" w:rsidRDefault="002167F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6: </w:t>
      </w:r>
      <w:r>
        <w:rPr>
          <w:rFonts w:ascii="Times New Roman" w:eastAsia="Times New Roman" w:hAnsi="Times New Roman" w:cs="Times New Roman"/>
          <w:sz w:val="24"/>
          <w:szCs w:val="24"/>
        </w:rPr>
        <w:t>Survival function (one minus the cumulative frequency) for damage estimates using streamflow observation obtained using best parameter set (stepwise line search) and parameter distribution (FaMoS). We shoe damage estimates for a) calibration and b) out-of-sample prediction.</w:t>
      </w:r>
    </w:p>
    <w:p w14:paraId="33B2CC7F" w14:textId="77777777" w:rsidR="00EF1BBF" w:rsidRDefault="00EF1BBF">
      <w:pPr>
        <w:widowControl w:val="0"/>
        <w:jc w:val="both"/>
        <w:rPr>
          <w:rFonts w:ascii="Calibri" w:eastAsia="Calibri" w:hAnsi="Calibri" w:cs="Calibri"/>
          <w:sz w:val="24"/>
          <w:szCs w:val="24"/>
        </w:rPr>
      </w:pPr>
    </w:p>
    <w:p w14:paraId="3AA5518D" w14:textId="77777777" w:rsidR="00C93344" w:rsidRDefault="00C93344">
      <w:pPr>
        <w:widowControl w:val="0"/>
        <w:jc w:val="both"/>
        <w:rPr>
          <w:rFonts w:ascii="Calibri" w:eastAsia="Calibri" w:hAnsi="Calibri" w:cs="Calibri"/>
          <w:b/>
          <w:sz w:val="24"/>
          <w:szCs w:val="24"/>
        </w:rPr>
      </w:pPr>
    </w:p>
    <w:p w14:paraId="066BC035" w14:textId="77777777" w:rsidR="00C93344" w:rsidRDefault="00C93344">
      <w:pPr>
        <w:widowControl w:val="0"/>
        <w:jc w:val="both"/>
        <w:rPr>
          <w:rFonts w:ascii="Calibri" w:eastAsia="Calibri" w:hAnsi="Calibri" w:cs="Calibri"/>
          <w:b/>
          <w:sz w:val="24"/>
          <w:szCs w:val="24"/>
        </w:rPr>
      </w:pPr>
    </w:p>
    <w:p w14:paraId="5A51607B" w14:textId="77777777" w:rsidR="00C93344" w:rsidRDefault="00C93344">
      <w:pPr>
        <w:widowControl w:val="0"/>
        <w:jc w:val="both"/>
        <w:rPr>
          <w:rFonts w:ascii="Calibri" w:eastAsia="Calibri" w:hAnsi="Calibri" w:cs="Calibri"/>
          <w:b/>
          <w:sz w:val="24"/>
          <w:szCs w:val="24"/>
        </w:rPr>
      </w:pPr>
    </w:p>
    <w:p w14:paraId="3C423CB1" w14:textId="77777777" w:rsidR="00C93344" w:rsidRDefault="00C93344">
      <w:pPr>
        <w:widowControl w:val="0"/>
        <w:jc w:val="both"/>
        <w:rPr>
          <w:rFonts w:ascii="Calibri" w:eastAsia="Calibri" w:hAnsi="Calibri" w:cs="Calibri"/>
          <w:b/>
          <w:sz w:val="24"/>
          <w:szCs w:val="24"/>
        </w:rPr>
      </w:pPr>
    </w:p>
    <w:p w14:paraId="4971C3D2" w14:textId="77777777" w:rsidR="00C93344" w:rsidRDefault="00C93344">
      <w:pPr>
        <w:widowControl w:val="0"/>
        <w:jc w:val="both"/>
        <w:rPr>
          <w:rFonts w:ascii="Calibri" w:eastAsia="Calibri" w:hAnsi="Calibri" w:cs="Calibri"/>
          <w:b/>
          <w:sz w:val="24"/>
          <w:szCs w:val="24"/>
        </w:rPr>
      </w:pPr>
    </w:p>
    <w:p w14:paraId="3397DD8A" w14:textId="77777777" w:rsidR="00C93344" w:rsidRDefault="00C93344">
      <w:pPr>
        <w:widowControl w:val="0"/>
        <w:jc w:val="both"/>
        <w:rPr>
          <w:rFonts w:ascii="Calibri" w:eastAsia="Calibri" w:hAnsi="Calibri" w:cs="Calibri"/>
          <w:b/>
          <w:sz w:val="24"/>
          <w:szCs w:val="24"/>
        </w:rPr>
      </w:pPr>
    </w:p>
    <w:p w14:paraId="725FC2AE" w14:textId="77777777" w:rsidR="00C93344" w:rsidRDefault="00C93344">
      <w:pPr>
        <w:widowControl w:val="0"/>
        <w:jc w:val="both"/>
        <w:rPr>
          <w:rFonts w:ascii="Calibri" w:eastAsia="Calibri" w:hAnsi="Calibri" w:cs="Calibri"/>
          <w:b/>
          <w:sz w:val="24"/>
          <w:szCs w:val="24"/>
        </w:rPr>
      </w:pPr>
    </w:p>
    <w:p w14:paraId="0108BE97" w14:textId="77777777" w:rsidR="00C93344" w:rsidRDefault="00C93344">
      <w:pPr>
        <w:widowControl w:val="0"/>
        <w:jc w:val="both"/>
        <w:rPr>
          <w:rFonts w:ascii="Calibri" w:eastAsia="Calibri" w:hAnsi="Calibri" w:cs="Calibri"/>
          <w:b/>
          <w:sz w:val="24"/>
          <w:szCs w:val="24"/>
        </w:rPr>
      </w:pPr>
    </w:p>
    <w:p w14:paraId="39093D64" w14:textId="77777777" w:rsidR="00C93344" w:rsidRDefault="00C93344">
      <w:pPr>
        <w:widowControl w:val="0"/>
        <w:jc w:val="both"/>
        <w:rPr>
          <w:rFonts w:ascii="Calibri" w:eastAsia="Calibri" w:hAnsi="Calibri" w:cs="Calibri"/>
          <w:b/>
          <w:sz w:val="24"/>
          <w:szCs w:val="24"/>
        </w:rPr>
      </w:pPr>
    </w:p>
    <w:p w14:paraId="34A25642" w14:textId="77777777" w:rsidR="00C93344" w:rsidRDefault="00C93344">
      <w:pPr>
        <w:widowControl w:val="0"/>
        <w:jc w:val="both"/>
        <w:rPr>
          <w:rFonts w:ascii="Calibri" w:eastAsia="Calibri" w:hAnsi="Calibri" w:cs="Calibri"/>
          <w:b/>
          <w:sz w:val="24"/>
          <w:szCs w:val="24"/>
        </w:rPr>
      </w:pPr>
    </w:p>
    <w:p w14:paraId="2787A896" w14:textId="77777777" w:rsidR="00C93344" w:rsidRDefault="00C93344">
      <w:pPr>
        <w:widowControl w:val="0"/>
        <w:jc w:val="both"/>
        <w:rPr>
          <w:rFonts w:ascii="Calibri" w:eastAsia="Calibri" w:hAnsi="Calibri" w:cs="Calibri"/>
          <w:b/>
          <w:sz w:val="24"/>
          <w:szCs w:val="24"/>
        </w:rPr>
      </w:pPr>
    </w:p>
    <w:p w14:paraId="39A22C36" w14:textId="77777777" w:rsidR="00C93344" w:rsidRDefault="00C93344">
      <w:pPr>
        <w:widowControl w:val="0"/>
        <w:jc w:val="both"/>
        <w:rPr>
          <w:rFonts w:ascii="Calibri" w:eastAsia="Calibri" w:hAnsi="Calibri" w:cs="Calibri"/>
          <w:b/>
          <w:sz w:val="24"/>
          <w:szCs w:val="24"/>
        </w:rPr>
      </w:pPr>
    </w:p>
    <w:p w14:paraId="5DAF2366" w14:textId="77777777" w:rsidR="00C93344" w:rsidRDefault="00C93344">
      <w:pPr>
        <w:widowControl w:val="0"/>
        <w:jc w:val="both"/>
        <w:rPr>
          <w:rFonts w:ascii="Calibri" w:eastAsia="Calibri" w:hAnsi="Calibri" w:cs="Calibri"/>
          <w:b/>
          <w:sz w:val="24"/>
          <w:szCs w:val="24"/>
        </w:rPr>
      </w:pPr>
    </w:p>
    <w:p w14:paraId="19207FA0" w14:textId="77777777" w:rsidR="00C93344" w:rsidRDefault="00C93344">
      <w:pPr>
        <w:widowControl w:val="0"/>
        <w:jc w:val="both"/>
        <w:rPr>
          <w:rFonts w:ascii="Calibri" w:eastAsia="Calibri" w:hAnsi="Calibri" w:cs="Calibri"/>
          <w:b/>
          <w:sz w:val="24"/>
          <w:szCs w:val="24"/>
        </w:rPr>
      </w:pPr>
    </w:p>
    <w:p w14:paraId="6D5BF941" w14:textId="22EDD566" w:rsidR="00EF1BBF" w:rsidRDefault="002167F9">
      <w:pPr>
        <w:widowControl w:val="0"/>
        <w:jc w:val="both"/>
        <w:rPr>
          <w:rFonts w:ascii="Calibri" w:eastAsia="Calibri" w:hAnsi="Calibri" w:cs="Calibri"/>
          <w:b/>
          <w:sz w:val="24"/>
          <w:szCs w:val="24"/>
        </w:rPr>
      </w:pPr>
      <w:r>
        <w:rPr>
          <w:rFonts w:ascii="Calibri" w:eastAsia="Calibri" w:hAnsi="Calibri" w:cs="Calibri"/>
          <w:b/>
          <w:sz w:val="24"/>
          <w:szCs w:val="24"/>
        </w:rPr>
        <w:lastRenderedPageBreak/>
        <w:t>Supplemental Figures:</w:t>
      </w:r>
    </w:p>
    <w:p w14:paraId="7C7619A3" w14:textId="77777777" w:rsidR="00EF1BBF" w:rsidRDefault="002167F9">
      <w:pPr>
        <w:widowControl w:val="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42D5C88" wp14:editId="6B43AC57">
            <wp:extent cx="5876925" cy="5724525"/>
            <wp:effectExtent l="0" t="0" r="0" b="0"/>
            <wp:docPr id="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1"/>
                    <a:srcRect r="1121" b="33222"/>
                    <a:stretch>
                      <a:fillRect/>
                    </a:stretch>
                  </pic:blipFill>
                  <pic:spPr>
                    <a:xfrm>
                      <a:off x="0" y="0"/>
                      <a:ext cx="5876925" cy="5724525"/>
                    </a:xfrm>
                    <a:prstGeom prst="rect">
                      <a:avLst/>
                    </a:prstGeom>
                    <a:ln/>
                  </pic:spPr>
                </pic:pic>
              </a:graphicData>
            </a:graphic>
          </wp:inline>
        </w:drawing>
      </w:r>
    </w:p>
    <w:p w14:paraId="59C27920" w14:textId="77777777" w:rsidR="00EF1BBF" w:rsidRDefault="00EF1BBF">
      <w:pPr>
        <w:widowControl w:val="0"/>
        <w:rPr>
          <w:rFonts w:ascii="Calibri" w:eastAsia="Calibri" w:hAnsi="Calibri" w:cs="Calibri"/>
          <w:sz w:val="24"/>
          <w:szCs w:val="24"/>
        </w:rPr>
      </w:pPr>
    </w:p>
    <w:p w14:paraId="14ADA4A8" w14:textId="77777777" w:rsidR="00EF1BBF" w:rsidRDefault="002167F9">
      <w:pPr>
        <w:widowControl w:val="0"/>
        <w:rPr>
          <w:rFonts w:ascii="Calibri" w:eastAsia="Calibri" w:hAnsi="Calibri" w:cs="Calibri"/>
          <w:sz w:val="24"/>
          <w:szCs w:val="24"/>
        </w:rPr>
      </w:pPr>
      <w:r>
        <w:rPr>
          <w:rFonts w:ascii="Times New Roman" w:eastAsia="Times New Roman" w:hAnsi="Times New Roman" w:cs="Times New Roman"/>
          <w:b/>
          <w:sz w:val="24"/>
          <w:szCs w:val="24"/>
        </w:rPr>
        <w:t>Figure S1:</w:t>
      </w:r>
      <w:r>
        <w:rPr>
          <w:rFonts w:ascii="Times New Roman" w:eastAsia="Times New Roman" w:hAnsi="Times New Roman" w:cs="Times New Roman"/>
          <w:sz w:val="24"/>
          <w:szCs w:val="24"/>
        </w:rPr>
        <w:t xml:space="preserve"> Prior and posterior distribution of hydrological model parameters. </w:t>
      </w:r>
    </w:p>
    <w:p w14:paraId="64928750" w14:textId="77777777" w:rsidR="00EF1BBF" w:rsidRDefault="00EF1BBF">
      <w:pPr>
        <w:widowControl w:val="0"/>
        <w:jc w:val="both"/>
        <w:rPr>
          <w:rFonts w:ascii="Calibri" w:eastAsia="Calibri" w:hAnsi="Calibri" w:cs="Calibri"/>
          <w:sz w:val="24"/>
          <w:szCs w:val="24"/>
        </w:rPr>
      </w:pPr>
    </w:p>
    <w:p w14:paraId="645DF070" w14:textId="77777777" w:rsidR="00EF1BBF" w:rsidRDefault="00EF1BBF">
      <w:pPr>
        <w:spacing w:line="240" w:lineRule="auto"/>
        <w:jc w:val="both"/>
        <w:rPr>
          <w:rFonts w:ascii="Calibri" w:eastAsia="Calibri" w:hAnsi="Calibri" w:cs="Calibri"/>
          <w:sz w:val="24"/>
          <w:szCs w:val="24"/>
        </w:rPr>
      </w:pPr>
    </w:p>
    <w:p w14:paraId="02DDD381" w14:textId="77777777" w:rsidR="00EF1BBF" w:rsidRDefault="00EF1BBF">
      <w:pPr>
        <w:jc w:val="both"/>
        <w:rPr>
          <w:rFonts w:ascii="Times New Roman" w:eastAsia="Times New Roman" w:hAnsi="Times New Roman" w:cs="Times New Roman"/>
          <w:sz w:val="24"/>
          <w:szCs w:val="24"/>
        </w:rPr>
      </w:pPr>
    </w:p>
    <w:p w14:paraId="1307B509" w14:textId="77777777" w:rsidR="00EF1BBF" w:rsidRDefault="00EF1BBF">
      <w:pPr>
        <w:widowControl w:val="0"/>
        <w:jc w:val="both"/>
        <w:rPr>
          <w:rFonts w:ascii="Calibri" w:eastAsia="Calibri" w:hAnsi="Calibri" w:cs="Calibri"/>
          <w:b/>
          <w:sz w:val="28"/>
          <w:szCs w:val="28"/>
        </w:rPr>
      </w:pPr>
    </w:p>
    <w:p w14:paraId="29B8E474" w14:textId="77777777" w:rsidR="00EF1BBF" w:rsidRDefault="00EF1BBF">
      <w:pPr>
        <w:jc w:val="both"/>
        <w:rPr>
          <w:rFonts w:ascii="Times New Roman" w:eastAsia="Times New Roman" w:hAnsi="Times New Roman" w:cs="Times New Roman"/>
          <w:sz w:val="24"/>
          <w:szCs w:val="24"/>
        </w:rPr>
      </w:pPr>
    </w:p>
    <w:p w14:paraId="3520F9E0" w14:textId="77777777" w:rsidR="00EF1BBF" w:rsidRDefault="002167F9">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4D1EE802" w14:textId="77777777" w:rsidR="00EF1BBF" w:rsidRDefault="00190678">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hyperlink r:id="rId52">
        <w:r w:rsidR="002167F9">
          <w:rPr>
            <w:rFonts w:ascii="Times New Roman" w:eastAsia="Times New Roman" w:hAnsi="Times New Roman" w:cs="Times New Roman"/>
            <w:color w:val="000000"/>
            <w:sz w:val="24"/>
            <w:szCs w:val="24"/>
          </w:rPr>
          <w:t xml:space="preserve">Alfieri, L., Bisselink, B., Dottori, F., Naumann, G., de Roo, A., Salamon, P., et al. (2017). Global </w:t>
        </w:r>
        <w:r w:rsidR="002167F9">
          <w:rPr>
            <w:rFonts w:ascii="Times New Roman" w:eastAsia="Times New Roman" w:hAnsi="Times New Roman" w:cs="Times New Roman"/>
            <w:color w:val="000000"/>
            <w:sz w:val="24"/>
            <w:szCs w:val="24"/>
          </w:rPr>
          <w:lastRenderedPageBreak/>
          <w:t xml:space="preserve">projections of river flood risk in a warmer world. </w:t>
        </w:r>
      </w:hyperlink>
      <w:hyperlink r:id="rId53">
        <w:r w:rsidR="002167F9">
          <w:rPr>
            <w:rFonts w:ascii="Times New Roman" w:eastAsia="Times New Roman" w:hAnsi="Times New Roman" w:cs="Times New Roman"/>
            <w:i/>
            <w:color w:val="000000"/>
            <w:sz w:val="24"/>
            <w:szCs w:val="24"/>
          </w:rPr>
          <w:t>Earth’s Future</w:t>
        </w:r>
      </w:hyperlink>
      <w:hyperlink r:id="rId54">
        <w:r w:rsidR="002167F9">
          <w:rPr>
            <w:rFonts w:ascii="Times New Roman" w:eastAsia="Times New Roman" w:hAnsi="Times New Roman" w:cs="Times New Roman"/>
            <w:color w:val="000000"/>
            <w:sz w:val="24"/>
            <w:szCs w:val="24"/>
          </w:rPr>
          <w:t>. https://doi.org/</w:t>
        </w:r>
      </w:hyperlink>
      <w:hyperlink r:id="rId55">
        <w:r w:rsidR="002167F9">
          <w:rPr>
            <w:rFonts w:ascii="Times New Roman" w:eastAsia="Times New Roman" w:hAnsi="Times New Roman" w:cs="Times New Roman"/>
            <w:color w:val="000000"/>
            <w:sz w:val="24"/>
            <w:szCs w:val="24"/>
          </w:rPr>
          <w:t>10.1002/2016ef000485</w:t>
        </w:r>
      </w:hyperlink>
    </w:p>
    <w:p w14:paraId="35B76234"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6">
        <w:r w:rsidR="002167F9">
          <w:rPr>
            <w:rFonts w:ascii="Times New Roman" w:eastAsia="Times New Roman" w:hAnsi="Times New Roman" w:cs="Times New Roman"/>
            <w:color w:val="000000"/>
            <w:sz w:val="24"/>
            <w:szCs w:val="24"/>
          </w:rPr>
          <w:t xml:space="preserve">Bates, P. D., Quinn, N., Sampson, C., Smith, A., Wing, O., Sosa, J., et al. (2021). Combined modeling of US fluvial, pluvial, and coastal flood hazard under current and future climates. </w:t>
        </w:r>
      </w:hyperlink>
      <w:hyperlink r:id="rId57">
        <w:r w:rsidR="002167F9">
          <w:rPr>
            <w:rFonts w:ascii="Times New Roman" w:eastAsia="Times New Roman" w:hAnsi="Times New Roman" w:cs="Times New Roman"/>
            <w:i/>
            <w:color w:val="000000"/>
            <w:sz w:val="24"/>
            <w:szCs w:val="24"/>
          </w:rPr>
          <w:t>Water Resources Research</w:t>
        </w:r>
      </w:hyperlink>
      <w:hyperlink r:id="rId58">
        <w:r w:rsidR="002167F9">
          <w:rPr>
            <w:rFonts w:ascii="Times New Roman" w:eastAsia="Times New Roman" w:hAnsi="Times New Roman" w:cs="Times New Roman"/>
            <w:color w:val="000000"/>
            <w:sz w:val="24"/>
            <w:szCs w:val="24"/>
          </w:rPr>
          <w:t xml:space="preserve">, </w:t>
        </w:r>
      </w:hyperlink>
      <w:hyperlink r:id="rId59">
        <w:r w:rsidR="002167F9">
          <w:rPr>
            <w:rFonts w:ascii="Times New Roman" w:eastAsia="Times New Roman" w:hAnsi="Times New Roman" w:cs="Times New Roman"/>
            <w:i/>
            <w:color w:val="000000"/>
            <w:sz w:val="24"/>
            <w:szCs w:val="24"/>
          </w:rPr>
          <w:t>57</w:t>
        </w:r>
      </w:hyperlink>
      <w:hyperlink r:id="rId60">
        <w:r w:rsidR="002167F9">
          <w:rPr>
            <w:rFonts w:ascii="Times New Roman" w:eastAsia="Times New Roman" w:hAnsi="Times New Roman" w:cs="Times New Roman"/>
            <w:color w:val="000000"/>
            <w:sz w:val="24"/>
            <w:szCs w:val="24"/>
          </w:rPr>
          <w:t>(2). https://doi.org/</w:t>
        </w:r>
      </w:hyperlink>
      <w:hyperlink r:id="rId61">
        <w:r w:rsidR="002167F9">
          <w:rPr>
            <w:rFonts w:ascii="Times New Roman" w:eastAsia="Times New Roman" w:hAnsi="Times New Roman" w:cs="Times New Roman"/>
            <w:color w:val="000000"/>
            <w:sz w:val="24"/>
            <w:szCs w:val="24"/>
          </w:rPr>
          <w:t>10.1029/2020wr028673</w:t>
        </w:r>
      </w:hyperlink>
    </w:p>
    <w:p w14:paraId="573F37AF"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2">
        <w:r w:rsidR="002167F9">
          <w:rPr>
            <w:rFonts w:ascii="Times New Roman" w:eastAsia="Times New Roman" w:hAnsi="Times New Roman" w:cs="Times New Roman"/>
            <w:color w:val="000000"/>
            <w:sz w:val="24"/>
            <w:szCs w:val="24"/>
          </w:rPr>
          <w:t xml:space="preserve">Chester, M. V., Shane Underwood, B., &amp; Samaras, C. (2020). Keeping infrastructure reliable under climate uncertainty. </w:t>
        </w:r>
      </w:hyperlink>
      <w:hyperlink r:id="rId63">
        <w:r w:rsidR="002167F9">
          <w:rPr>
            <w:rFonts w:ascii="Times New Roman" w:eastAsia="Times New Roman" w:hAnsi="Times New Roman" w:cs="Times New Roman"/>
            <w:i/>
            <w:color w:val="000000"/>
            <w:sz w:val="24"/>
            <w:szCs w:val="24"/>
          </w:rPr>
          <w:t>Nature Climate Change</w:t>
        </w:r>
      </w:hyperlink>
      <w:hyperlink r:id="rId64">
        <w:r w:rsidR="002167F9">
          <w:rPr>
            <w:rFonts w:ascii="Times New Roman" w:eastAsia="Times New Roman" w:hAnsi="Times New Roman" w:cs="Times New Roman"/>
            <w:color w:val="000000"/>
            <w:sz w:val="24"/>
            <w:szCs w:val="24"/>
          </w:rPr>
          <w:t>. https://doi.org/</w:t>
        </w:r>
      </w:hyperlink>
      <w:hyperlink r:id="rId65">
        <w:r w:rsidR="002167F9">
          <w:rPr>
            <w:rFonts w:ascii="Times New Roman" w:eastAsia="Times New Roman" w:hAnsi="Times New Roman" w:cs="Times New Roman"/>
            <w:color w:val="000000"/>
            <w:sz w:val="24"/>
            <w:szCs w:val="24"/>
          </w:rPr>
          <w:t>10.1038/s41558-020-0741-0</w:t>
        </w:r>
      </w:hyperlink>
    </w:p>
    <w:p w14:paraId="2F4829C3"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6">
        <w:r w:rsidR="002167F9">
          <w:rPr>
            <w:rFonts w:ascii="Times New Roman" w:eastAsia="Times New Roman" w:hAnsi="Times New Roman" w:cs="Times New Roman"/>
            <w:color w:val="000000"/>
            <w:sz w:val="24"/>
            <w:szCs w:val="24"/>
          </w:rPr>
          <w:t xml:space="preserve">Hsu, K.-L., Moradkhani, H., &amp; Sorooshian, S. (2009). A sequential Bayesian approach for hydrologic model selection and prediction. </w:t>
        </w:r>
      </w:hyperlink>
      <w:hyperlink r:id="rId67">
        <w:r w:rsidR="002167F9">
          <w:rPr>
            <w:rFonts w:ascii="Times New Roman" w:eastAsia="Times New Roman" w:hAnsi="Times New Roman" w:cs="Times New Roman"/>
            <w:i/>
            <w:color w:val="000000"/>
            <w:sz w:val="24"/>
            <w:szCs w:val="24"/>
          </w:rPr>
          <w:t>Water Resources Research</w:t>
        </w:r>
      </w:hyperlink>
      <w:hyperlink r:id="rId68">
        <w:r w:rsidR="002167F9">
          <w:rPr>
            <w:rFonts w:ascii="Times New Roman" w:eastAsia="Times New Roman" w:hAnsi="Times New Roman" w:cs="Times New Roman"/>
            <w:color w:val="000000"/>
            <w:sz w:val="24"/>
            <w:szCs w:val="24"/>
          </w:rPr>
          <w:t xml:space="preserve">, </w:t>
        </w:r>
      </w:hyperlink>
      <w:hyperlink r:id="rId69">
        <w:r w:rsidR="002167F9">
          <w:rPr>
            <w:rFonts w:ascii="Times New Roman" w:eastAsia="Times New Roman" w:hAnsi="Times New Roman" w:cs="Times New Roman"/>
            <w:i/>
            <w:color w:val="000000"/>
            <w:sz w:val="24"/>
            <w:szCs w:val="24"/>
          </w:rPr>
          <w:t>45</w:t>
        </w:r>
      </w:hyperlink>
      <w:hyperlink r:id="rId70">
        <w:r w:rsidR="002167F9">
          <w:rPr>
            <w:rFonts w:ascii="Times New Roman" w:eastAsia="Times New Roman" w:hAnsi="Times New Roman" w:cs="Times New Roman"/>
            <w:color w:val="000000"/>
            <w:sz w:val="24"/>
            <w:szCs w:val="24"/>
          </w:rPr>
          <w:t>(12). https://doi.org/</w:t>
        </w:r>
      </w:hyperlink>
      <w:hyperlink r:id="rId71">
        <w:r w:rsidR="002167F9">
          <w:rPr>
            <w:rFonts w:ascii="Times New Roman" w:eastAsia="Times New Roman" w:hAnsi="Times New Roman" w:cs="Times New Roman"/>
            <w:color w:val="000000"/>
            <w:sz w:val="24"/>
            <w:szCs w:val="24"/>
          </w:rPr>
          <w:t>10.1029/2008wr006824</w:t>
        </w:r>
      </w:hyperlink>
    </w:p>
    <w:p w14:paraId="7E76FAF9"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2">
        <w:r w:rsidR="002167F9">
          <w:rPr>
            <w:rFonts w:ascii="Times New Roman" w:eastAsia="Times New Roman" w:hAnsi="Times New Roman" w:cs="Times New Roman"/>
            <w:color w:val="000000"/>
            <w:sz w:val="24"/>
            <w:szCs w:val="24"/>
          </w:rPr>
          <w:t xml:space="preserve">Judi, D. R., Rakowski, C. L., Waichler, S. R., Feng, Y., &amp; Wigmosta, M. S. (2018). Integrated Modeling Approach for the Development of Climate-Informed, Actionable Information. </w:t>
        </w:r>
      </w:hyperlink>
      <w:hyperlink r:id="rId73">
        <w:r w:rsidR="002167F9">
          <w:rPr>
            <w:rFonts w:ascii="Times New Roman" w:eastAsia="Times New Roman" w:hAnsi="Times New Roman" w:cs="Times New Roman"/>
            <w:i/>
            <w:color w:val="000000"/>
            <w:sz w:val="24"/>
            <w:szCs w:val="24"/>
          </w:rPr>
          <w:t>WATER</w:t>
        </w:r>
      </w:hyperlink>
      <w:hyperlink r:id="rId74">
        <w:r w:rsidR="002167F9">
          <w:rPr>
            <w:rFonts w:ascii="Times New Roman" w:eastAsia="Times New Roman" w:hAnsi="Times New Roman" w:cs="Times New Roman"/>
            <w:color w:val="000000"/>
            <w:sz w:val="24"/>
            <w:szCs w:val="24"/>
          </w:rPr>
          <w:t xml:space="preserve">, </w:t>
        </w:r>
      </w:hyperlink>
      <w:hyperlink r:id="rId75">
        <w:r w:rsidR="002167F9">
          <w:rPr>
            <w:rFonts w:ascii="Times New Roman" w:eastAsia="Times New Roman" w:hAnsi="Times New Roman" w:cs="Times New Roman"/>
            <w:i/>
            <w:color w:val="000000"/>
            <w:sz w:val="24"/>
            <w:szCs w:val="24"/>
          </w:rPr>
          <w:t>10</w:t>
        </w:r>
      </w:hyperlink>
      <w:hyperlink r:id="rId76">
        <w:r w:rsidR="002167F9">
          <w:rPr>
            <w:rFonts w:ascii="Times New Roman" w:eastAsia="Times New Roman" w:hAnsi="Times New Roman" w:cs="Times New Roman"/>
            <w:color w:val="000000"/>
            <w:sz w:val="24"/>
            <w:szCs w:val="24"/>
          </w:rPr>
          <w:t>(6), 775.</w:t>
        </w:r>
      </w:hyperlink>
    </w:p>
    <w:p w14:paraId="35871A32"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7">
        <w:r w:rsidR="002167F9">
          <w:rPr>
            <w:rFonts w:ascii="Times New Roman" w:eastAsia="Times New Roman" w:hAnsi="Times New Roman" w:cs="Times New Roman"/>
            <w:color w:val="000000"/>
            <w:sz w:val="24"/>
            <w:szCs w:val="24"/>
          </w:rPr>
          <w:t xml:space="preserve">Kamali, B., Mousavi, S. J., &amp; Abbaspour, K. C. (2013). Automatic calibration of HEC-HMS using single-objective and multi-objective PSO algorithms. </w:t>
        </w:r>
      </w:hyperlink>
      <w:hyperlink r:id="rId78">
        <w:r w:rsidR="002167F9">
          <w:rPr>
            <w:rFonts w:ascii="Times New Roman" w:eastAsia="Times New Roman" w:hAnsi="Times New Roman" w:cs="Times New Roman"/>
            <w:i/>
            <w:color w:val="000000"/>
            <w:sz w:val="24"/>
            <w:szCs w:val="24"/>
          </w:rPr>
          <w:t>Hydrological Processes</w:t>
        </w:r>
      </w:hyperlink>
      <w:hyperlink r:id="rId79">
        <w:r w:rsidR="002167F9">
          <w:rPr>
            <w:rFonts w:ascii="Times New Roman" w:eastAsia="Times New Roman" w:hAnsi="Times New Roman" w:cs="Times New Roman"/>
            <w:color w:val="000000"/>
            <w:sz w:val="24"/>
            <w:szCs w:val="24"/>
          </w:rPr>
          <w:t xml:space="preserve">, </w:t>
        </w:r>
      </w:hyperlink>
      <w:hyperlink r:id="rId80">
        <w:r w:rsidR="002167F9">
          <w:rPr>
            <w:rFonts w:ascii="Times New Roman" w:eastAsia="Times New Roman" w:hAnsi="Times New Roman" w:cs="Times New Roman"/>
            <w:i/>
            <w:color w:val="000000"/>
            <w:sz w:val="24"/>
            <w:szCs w:val="24"/>
          </w:rPr>
          <w:t>27</w:t>
        </w:r>
      </w:hyperlink>
      <w:hyperlink r:id="rId81">
        <w:r w:rsidR="002167F9">
          <w:rPr>
            <w:rFonts w:ascii="Times New Roman" w:eastAsia="Times New Roman" w:hAnsi="Times New Roman" w:cs="Times New Roman"/>
            <w:color w:val="000000"/>
            <w:sz w:val="24"/>
            <w:szCs w:val="24"/>
          </w:rPr>
          <w:t>(26), 4028–4042.</w:t>
        </w:r>
      </w:hyperlink>
    </w:p>
    <w:p w14:paraId="1B04ADD5"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2">
        <w:r w:rsidR="002167F9">
          <w:rPr>
            <w:rFonts w:ascii="Times New Roman" w:eastAsia="Times New Roman" w:hAnsi="Times New Roman" w:cs="Times New Roman"/>
            <w:color w:val="000000"/>
            <w:sz w:val="24"/>
            <w:szCs w:val="24"/>
          </w:rPr>
          <w:t xml:space="preserve">Kavetski, D., Fenicia, F., Reichert, P., &amp; Albert, C. (2018). Signature‐Domain Calibration of Hydrological Models Using Approximate Bayesian Computation: Theory and Comparison to Existing Applications. </w:t>
        </w:r>
      </w:hyperlink>
      <w:hyperlink r:id="rId83">
        <w:r w:rsidR="002167F9">
          <w:rPr>
            <w:rFonts w:ascii="Times New Roman" w:eastAsia="Times New Roman" w:hAnsi="Times New Roman" w:cs="Times New Roman"/>
            <w:i/>
            <w:color w:val="000000"/>
            <w:sz w:val="24"/>
            <w:szCs w:val="24"/>
          </w:rPr>
          <w:t>Water Resources Research</w:t>
        </w:r>
      </w:hyperlink>
      <w:hyperlink r:id="rId84">
        <w:r w:rsidR="002167F9">
          <w:rPr>
            <w:rFonts w:ascii="Times New Roman" w:eastAsia="Times New Roman" w:hAnsi="Times New Roman" w:cs="Times New Roman"/>
            <w:color w:val="000000"/>
            <w:sz w:val="24"/>
            <w:szCs w:val="24"/>
          </w:rPr>
          <w:t>. https://doi.org/</w:t>
        </w:r>
      </w:hyperlink>
      <w:hyperlink r:id="rId85">
        <w:r w:rsidR="002167F9">
          <w:rPr>
            <w:rFonts w:ascii="Times New Roman" w:eastAsia="Times New Roman" w:hAnsi="Times New Roman" w:cs="Times New Roman"/>
            <w:color w:val="000000"/>
            <w:sz w:val="24"/>
            <w:szCs w:val="24"/>
          </w:rPr>
          <w:t>10.1002/2017wr020528</w:t>
        </w:r>
      </w:hyperlink>
    </w:p>
    <w:p w14:paraId="1D8D8AAA"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6">
        <w:r w:rsidR="002167F9">
          <w:rPr>
            <w:rFonts w:ascii="Times New Roman" w:eastAsia="Times New Roman" w:hAnsi="Times New Roman" w:cs="Times New Roman"/>
            <w:color w:val="000000"/>
            <w:sz w:val="24"/>
            <w:szCs w:val="24"/>
          </w:rPr>
          <w:t xml:space="preserve">Liu, Z., &amp; Merwade, V. (2018). Accounting for model structure, parameter and input forcing uncertainty in flood inundation modeling using Bayesian model averaging. </w:t>
        </w:r>
      </w:hyperlink>
      <w:hyperlink r:id="rId87">
        <w:r w:rsidR="002167F9">
          <w:rPr>
            <w:rFonts w:ascii="Times New Roman" w:eastAsia="Times New Roman" w:hAnsi="Times New Roman" w:cs="Times New Roman"/>
            <w:i/>
            <w:color w:val="000000"/>
            <w:sz w:val="24"/>
            <w:szCs w:val="24"/>
          </w:rPr>
          <w:t>Journal of Hydrology</w:t>
        </w:r>
      </w:hyperlink>
      <w:hyperlink r:id="rId88">
        <w:r w:rsidR="002167F9">
          <w:rPr>
            <w:rFonts w:ascii="Times New Roman" w:eastAsia="Times New Roman" w:hAnsi="Times New Roman" w:cs="Times New Roman"/>
            <w:color w:val="000000"/>
            <w:sz w:val="24"/>
            <w:szCs w:val="24"/>
          </w:rPr>
          <w:t xml:space="preserve">, </w:t>
        </w:r>
      </w:hyperlink>
      <w:hyperlink r:id="rId89">
        <w:r w:rsidR="002167F9">
          <w:rPr>
            <w:rFonts w:ascii="Times New Roman" w:eastAsia="Times New Roman" w:hAnsi="Times New Roman" w:cs="Times New Roman"/>
            <w:i/>
            <w:color w:val="000000"/>
            <w:sz w:val="24"/>
            <w:szCs w:val="24"/>
          </w:rPr>
          <w:t>565</w:t>
        </w:r>
      </w:hyperlink>
      <w:hyperlink r:id="rId90">
        <w:r w:rsidR="002167F9">
          <w:rPr>
            <w:rFonts w:ascii="Times New Roman" w:eastAsia="Times New Roman" w:hAnsi="Times New Roman" w:cs="Times New Roman"/>
            <w:color w:val="000000"/>
            <w:sz w:val="24"/>
            <w:szCs w:val="24"/>
          </w:rPr>
          <w:t>, 138–149.</w:t>
        </w:r>
      </w:hyperlink>
    </w:p>
    <w:p w14:paraId="5A0D5DC5"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1">
        <w:r w:rsidR="002167F9">
          <w:rPr>
            <w:rFonts w:ascii="Times New Roman" w:eastAsia="Times New Roman" w:hAnsi="Times New Roman" w:cs="Times New Roman"/>
            <w:color w:val="000000"/>
            <w:sz w:val="24"/>
            <w:szCs w:val="24"/>
          </w:rPr>
          <w:t xml:space="preserve">Mason, S. J., &amp; Graham, N. E. (2002). Areas beneath the relative operating characteristics (ROC) and relative operating levels (ROL) curves: Statistical significance and interpretation. </w:t>
        </w:r>
      </w:hyperlink>
      <w:hyperlink r:id="rId92">
        <w:r w:rsidR="002167F9">
          <w:rPr>
            <w:rFonts w:ascii="Times New Roman" w:eastAsia="Times New Roman" w:hAnsi="Times New Roman" w:cs="Times New Roman"/>
            <w:i/>
            <w:color w:val="000000"/>
            <w:sz w:val="24"/>
            <w:szCs w:val="24"/>
          </w:rPr>
          <w:t>Quarterly Journal of the Royal Meteorological Society</w:t>
        </w:r>
      </w:hyperlink>
      <w:hyperlink r:id="rId93">
        <w:r w:rsidR="002167F9">
          <w:rPr>
            <w:rFonts w:ascii="Times New Roman" w:eastAsia="Times New Roman" w:hAnsi="Times New Roman" w:cs="Times New Roman"/>
            <w:color w:val="000000"/>
            <w:sz w:val="24"/>
            <w:szCs w:val="24"/>
          </w:rPr>
          <w:t xml:space="preserve">, </w:t>
        </w:r>
      </w:hyperlink>
      <w:hyperlink r:id="rId94">
        <w:r w:rsidR="002167F9">
          <w:rPr>
            <w:rFonts w:ascii="Times New Roman" w:eastAsia="Times New Roman" w:hAnsi="Times New Roman" w:cs="Times New Roman"/>
            <w:i/>
            <w:color w:val="000000"/>
            <w:sz w:val="24"/>
            <w:szCs w:val="24"/>
          </w:rPr>
          <w:t>128</w:t>
        </w:r>
      </w:hyperlink>
      <w:hyperlink r:id="rId95">
        <w:r w:rsidR="002167F9">
          <w:rPr>
            <w:rFonts w:ascii="Times New Roman" w:eastAsia="Times New Roman" w:hAnsi="Times New Roman" w:cs="Times New Roman"/>
            <w:color w:val="000000"/>
            <w:sz w:val="24"/>
            <w:szCs w:val="24"/>
          </w:rPr>
          <w:t>(584), 2145–2166.</w:t>
        </w:r>
      </w:hyperlink>
    </w:p>
    <w:p w14:paraId="4DD32961"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6">
        <w:r w:rsidR="002167F9">
          <w:rPr>
            <w:rFonts w:ascii="Times New Roman" w:eastAsia="Times New Roman" w:hAnsi="Times New Roman" w:cs="Times New Roman"/>
            <w:color w:val="000000"/>
            <w:sz w:val="24"/>
            <w:szCs w:val="24"/>
          </w:rPr>
          <w:t xml:space="preserve">McEnery, J., Ingram, J., Duan, Q., Adams, T., &amp; Anderson, L. (2005). NOAA’S ADVANCED HYDROLOGIC PREDICTION SERVICE: Building Pathways for Better Science in Water Forecasting. </w:t>
        </w:r>
      </w:hyperlink>
      <w:hyperlink r:id="rId97">
        <w:r w:rsidR="002167F9">
          <w:rPr>
            <w:rFonts w:ascii="Times New Roman" w:eastAsia="Times New Roman" w:hAnsi="Times New Roman" w:cs="Times New Roman"/>
            <w:i/>
            <w:color w:val="000000"/>
            <w:sz w:val="24"/>
            <w:szCs w:val="24"/>
          </w:rPr>
          <w:t>Bulletin of the American Meteorological Society</w:t>
        </w:r>
      </w:hyperlink>
      <w:hyperlink r:id="rId98">
        <w:r w:rsidR="002167F9">
          <w:rPr>
            <w:rFonts w:ascii="Times New Roman" w:eastAsia="Times New Roman" w:hAnsi="Times New Roman" w:cs="Times New Roman"/>
            <w:color w:val="000000"/>
            <w:sz w:val="24"/>
            <w:szCs w:val="24"/>
          </w:rPr>
          <w:t xml:space="preserve">, </w:t>
        </w:r>
      </w:hyperlink>
      <w:hyperlink r:id="rId99">
        <w:r w:rsidR="002167F9">
          <w:rPr>
            <w:rFonts w:ascii="Times New Roman" w:eastAsia="Times New Roman" w:hAnsi="Times New Roman" w:cs="Times New Roman"/>
            <w:i/>
            <w:color w:val="000000"/>
            <w:sz w:val="24"/>
            <w:szCs w:val="24"/>
          </w:rPr>
          <w:t>86</w:t>
        </w:r>
      </w:hyperlink>
      <w:hyperlink r:id="rId100">
        <w:r w:rsidR="002167F9">
          <w:rPr>
            <w:rFonts w:ascii="Times New Roman" w:eastAsia="Times New Roman" w:hAnsi="Times New Roman" w:cs="Times New Roman"/>
            <w:color w:val="000000"/>
            <w:sz w:val="24"/>
            <w:szCs w:val="24"/>
          </w:rPr>
          <w:t>(3), 375–386.</w:t>
        </w:r>
      </w:hyperlink>
    </w:p>
    <w:p w14:paraId="38E74DC6"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1">
        <w:r w:rsidR="002167F9">
          <w:rPr>
            <w:rFonts w:ascii="Times New Roman" w:eastAsia="Times New Roman" w:hAnsi="Times New Roman" w:cs="Times New Roman"/>
            <w:color w:val="000000"/>
            <w:sz w:val="24"/>
            <w:szCs w:val="24"/>
          </w:rPr>
          <w:t xml:space="preserve">Mizukami, N., Rakovec, O., Newman, A. J., Clark, M. P., Wood, A. W., Gupta, H. V., &amp; Kumar, R. (2019). On the choice of calibration metrics for “high-flow” estimation using hydrologic models. </w:t>
        </w:r>
      </w:hyperlink>
      <w:hyperlink r:id="rId102">
        <w:r w:rsidR="002167F9">
          <w:rPr>
            <w:rFonts w:ascii="Times New Roman" w:eastAsia="Times New Roman" w:hAnsi="Times New Roman" w:cs="Times New Roman"/>
            <w:i/>
            <w:color w:val="000000"/>
            <w:sz w:val="24"/>
            <w:szCs w:val="24"/>
          </w:rPr>
          <w:t>Hydrology and Earth System Sciences</w:t>
        </w:r>
      </w:hyperlink>
      <w:hyperlink r:id="rId103">
        <w:r w:rsidR="002167F9">
          <w:rPr>
            <w:rFonts w:ascii="Times New Roman" w:eastAsia="Times New Roman" w:hAnsi="Times New Roman" w:cs="Times New Roman"/>
            <w:color w:val="000000"/>
            <w:sz w:val="24"/>
            <w:szCs w:val="24"/>
          </w:rPr>
          <w:t xml:space="preserve">, </w:t>
        </w:r>
      </w:hyperlink>
      <w:hyperlink r:id="rId104">
        <w:r w:rsidR="002167F9">
          <w:rPr>
            <w:rFonts w:ascii="Times New Roman" w:eastAsia="Times New Roman" w:hAnsi="Times New Roman" w:cs="Times New Roman"/>
            <w:i/>
            <w:color w:val="000000"/>
            <w:sz w:val="24"/>
            <w:szCs w:val="24"/>
          </w:rPr>
          <w:t>23</w:t>
        </w:r>
      </w:hyperlink>
      <w:hyperlink r:id="rId105">
        <w:r w:rsidR="002167F9">
          <w:rPr>
            <w:rFonts w:ascii="Times New Roman" w:eastAsia="Times New Roman" w:hAnsi="Times New Roman" w:cs="Times New Roman"/>
            <w:color w:val="000000"/>
            <w:sz w:val="24"/>
            <w:szCs w:val="24"/>
          </w:rPr>
          <w:t>(6), 2601–2614.</w:t>
        </w:r>
      </w:hyperlink>
    </w:p>
    <w:p w14:paraId="1C9F6F1C"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6">
        <w:r w:rsidR="002167F9">
          <w:rPr>
            <w:rFonts w:ascii="Times New Roman" w:eastAsia="Times New Roman" w:hAnsi="Times New Roman" w:cs="Times New Roman"/>
            <w:color w:val="000000"/>
            <w:sz w:val="24"/>
            <w:szCs w:val="24"/>
          </w:rPr>
          <w:t xml:space="preserve">Murphy, A. H. (1970). THE RANKED PROBABILITY SCORE AND THE PROBABILITY SCORE: A COMPARISON. </w:t>
        </w:r>
      </w:hyperlink>
      <w:hyperlink r:id="rId107">
        <w:r w:rsidR="002167F9">
          <w:rPr>
            <w:rFonts w:ascii="Times New Roman" w:eastAsia="Times New Roman" w:hAnsi="Times New Roman" w:cs="Times New Roman"/>
            <w:i/>
            <w:color w:val="000000"/>
            <w:sz w:val="24"/>
            <w:szCs w:val="24"/>
          </w:rPr>
          <w:t>Monthly Weather Review</w:t>
        </w:r>
      </w:hyperlink>
      <w:hyperlink r:id="rId108">
        <w:r w:rsidR="002167F9">
          <w:rPr>
            <w:rFonts w:ascii="Times New Roman" w:eastAsia="Times New Roman" w:hAnsi="Times New Roman" w:cs="Times New Roman"/>
            <w:color w:val="000000"/>
            <w:sz w:val="24"/>
            <w:szCs w:val="24"/>
          </w:rPr>
          <w:t xml:space="preserve">, </w:t>
        </w:r>
      </w:hyperlink>
      <w:hyperlink r:id="rId109">
        <w:r w:rsidR="002167F9">
          <w:rPr>
            <w:rFonts w:ascii="Times New Roman" w:eastAsia="Times New Roman" w:hAnsi="Times New Roman" w:cs="Times New Roman"/>
            <w:i/>
            <w:color w:val="000000"/>
            <w:sz w:val="24"/>
            <w:szCs w:val="24"/>
          </w:rPr>
          <w:t>98</w:t>
        </w:r>
      </w:hyperlink>
      <w:hyperlink r:id="rId110">
        <w:r w:rsidR="002167F9">
          <w:rPr>
            <w:rFonts w:ascii="Times New Roman" w:eastAsia="Times New Roman" w:hAnsi="Times New Roman" w:cs="Times New Roman"/>
            <w:color w:val="000000"/>
            <w:sz w:val="24"/>
            <w:szCs w:val="24"/>
          </w:rPr>
          <w:t>(12), 917–924.</w:t>
        </w:r>
      </w:hyperlink>
    </w:p>
    <w:p w14:paraId="2B765845"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1">
        <w:r w:rsidR="002167F9">
          <w:rPr>
            <w:rFonts w:ascii="Times New Roman" w:eastAsia="Times New Roman" w:hAnsi="Times New Roman" w:cs="Times New Roman"/>
            <w:color w:val="000000"/>
            <w:sz w:val="24"/>
            <w:szCs w:val="24"/>
          </w:rPr>
          <w:t xml:space="preserve">Murphy, A. H. (1973). A New Vector Partition of the Probability Score. </w:t>
        </w:r>
      </w:hyperlink>
      <w:hyperlink r:id="rId112">
        <w:r w:rsidR="002167F9">
          <w:rPr>
            <w:rFonts w:ascii="Times New Roman" w:eastAsia="Times New Roman" w:hAnsi="Times New Roman" w:cs="Times New Roman"/>
            <w:i/>
            <w:color w:val="000000"/>
            <w:sz w:val="24"/>
            <w:szCs w:val="24"/>
          </w:rPr>
          <w:t>Journal of Applied Meteorology and Climatology</w:t>
        </w:r>
      </w:hyperlink>
      <w:hyperlink r:id="rId113">
        <w:r w:rsidR="002167F9">
          <w:rPr>
            <w:rFonts w:ascii="Times New Roman" w:eastAsia="Times New Roman" w:hAnsi="Times New Roman" w:cs="Times New Roman"/>
            <w:color w:val="000000"/>
            <w:sz w:val="24"/>
            <w:szCs w:val="24"/>
          </w:rPr>
          <w:t xml:space="preserve">, </w:t>
        </w:r>
      </w:hyperlink>
      <w:hyperlink r:id="rId114">
        <w:r w:rsidR="002167F9">
          <w:rPr>
            <w:rFonts w:ascii="Times New Roman" w:eastAsia="Times New Roman" w:hAnsi="Times New Roman" w:cs="Times New Roman"/>
            <w:i/>
            <w:color w:val="000000"/>
            <w:sz w:val="24"/>
            <w:szCs w:val="24"/>
          </w:rPr>
          <w:t>12</w:t>
        </w:r>
      </w:hyperlink>
      <w:hyperlink r:id="rId115">
        <w:r w:rsidR="002167F9">
          <w:rPr>
            <w:rFonts w:ascii="Times New Roman" w:eastAsia="Times New Roman" w:hAnsi="Times New Roman" w:cs="Times New Roman"/>
            <w:color w:val="000000"/>
            <w:sz w:val="24"/>
            <w:szCs w:val="24"/>
          </w:rPr>
          <w:t>(4), 595–600.</w:t>
        </w:r>
      </w:hyperlink>
    </w:p>
    <w:p w14:paraId="76251366"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6">
        <w:r w:rsidR="002167F9">
          <w:rPr>
            <w:rFonts w:ascii="Times New Roman" w:eastAsia="Times New Roman" w:hAnsi="Times New Roman" w:cs="Times New Roman"/>
            <w:color w:val="000000"/>
            <w:sz w:val="24"/>
            <w:szCs w:val="24"/>
          </w:rPr>
          <w:t xml:space="preserve">Raje, D., &amp; Krishnan, R. (2012). Bayesian parameter uncertainty modeling in a macroscale hydrologic model and its impact on Indian river basin hydrology under climate change. </w:t>
        </w:r>
      </w:hyperlink>
      <w:hyperlink r:id="rId117">
        <w:r w:rsidR="002167F9">
          <w:rPr>
            <w:rFonts w:ascii="Times New Roman" w:eastAsia="Times New Roman" w:hAnsi="Times New Roman" w:cs="Times New Roman"/>
            <w:i/>
            <w:color w:val="000000"/>
            <w:sz w:val="24"/>
            <w:szCs w:val="24"/>
          </w:rPr>
          <w:t>Water Resources Research</w:t>
        </w:r>
      </w:hyperlink>
      <w:hyperlink r:id="rId118">
        <w:r w:rsidR="002167F9">
          <w:rPr>
            <w:rFonts w:ascii="Times New Roman" w:eastAsia="Times New Roman" w:hAnsi="Times New Roman" w:cs="Times New Roman"/>
            <w:color w:val="000000"/>
            <w:sz w:val="24"/>
            <w:szCs w:val="24"/>
          </w:rPr>
          <w:t xml:space="preserve">, </w:t>
        </w:r>
      </w:hyperlink>
      <w:hyperlink r:id="rId119">
        <w:r w:rsidR="002167F9">
          <w:rPr>
            <w:rFonts w:ascii="Times New Roman" w:eastAsia="Times New Roman" w:hAnsi="Times New Roman" w:cs="Times New Roman"/>
            <w:i/>
            <w:color w:val="000000"/>
            <w:sz w:val="24"/>
            <w:szCs w:val="24"/>
          </w:rPr>
          <w:t>48</w:t>
        </w:r>
      </w:hyperlink>
      <w:hyperlink r:id="rId120">
        <w:r w:rsidR="002167F9">
          <w:rPr>
            <w:rFonts w:ascii="Times New Roman" w:eastAsia="Times New Roman" w:hAnsi="Times New Roman" w:cs="Times New Roman"/>
            <w:color w:val="000000"/>
            <w:sz w:val="24"/>
            <w:szCs w:val="24"/>
          </w:rPr>
          <w:t>(8). https://doi.org/</w:t>
        </w:r>
      </w:hyperlink>
      <w:hyperlink r:id="rId121">
        <w:r w:rsidR="002167F9">
          <w:rPr>
            <w:rFonts w:ascii="Times New Roman" w:eastAsia="Times New Roman" w:hAnsi="Times New Roman" w:cs="Times New Roman"/>
            <w:color w:val="000000"/>
            <w:sz w:val="24"/>
            <w:szCs w:val="24"/>
          </w:rPr>
          <w:t>10.1029/2011wr011123</w:t>
        </w:r>
      </w:hyperlink>
    </w:p>
    <w:p w14:paraId="07662313"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2">
        <w:r w:rsidR="002167F9">
          <w:rPr>
            <w:rFonts w:ascii="Times New Roman" w:eastAsia="Times New Roman" w:hAnsi="Times New Roman" w:cs="Times New Roman"/>
            <w:color w:val="000000"/>
            <w:sz w:val="24"/>
            <w:szCs w:val="24"/>
          </w:rPr>
          <w:t xml:space="preserve">Rajib, A., Liu, Z., Merwade, V., Tavakoly, A. A., &amp; Follum, M. L. (2020). Towards a large-scale locally relevant flood inundation modeling framework using SWAT and LISFLOOD-FP. </w:t>
        </w:r>
      </w:hyperlink>
      <w:hyperlink r:id="rId123">
        <w:r w:rsidR="002167F9">
          <w:rPr>
            <w:rFonts w:ascii="Times New Roman" w:eastAsia="Times New Roman" w:hAnsi="Times New Roman" w:cs="Times New Roman"/>
            <w:i/>
            <w:color w:val="000000"/>
            <w:sz w:val="24"/>
            <w:szCs w:val="24"/>
          </w:rPr>
          <w:t>Journal of Hydrology</w:t>
        </w:r>
      </w:hyperlink>
      <w:hyperlink r:id="rId124">
        <w:r w:rsidR="002167F9">
          <w:rPr>
            <w:rFonts w:ascii="Times New Roman" w:eastAsia="Times New Roman" w:hAnsi="Times New Roman" w:cs="Times New Roman"/>
            <w:color w:val="000000"/>
            <w:sz w:val="24"/>
            <w:szCs w:val="24"/>
          </w:rPr>
          <w:t xml:space="preserve">, </w:t>
        </w:r>
      </w:hyperlink>
      <w:hyperlink r:id="rId125">
        <w:r w:rsidR="002167F9">
          <w:rPr>
            <w:rFonts w:ascii="Times New Roman" w:eastAsia="Times New Roman" w:hAnsi="Times New Roman" w:cs="Times New Roman"/>
            <w:i/>
            <w:color w:val="000000"/>
            <w:sz w:val="24"/>
            <w:szCs w:val="24"/>
          </w:rPr>
          <w:t>581</w:t>
        </w:r>
      </w:hyperlink>
      <w:hyperlink r:id="rId126">
        <w:r w:rsidR="002167F9">
          <w:rPr>
            <w:rFonts w:ascii="Times New Roman" w:eastAsia="Times New Roman" w:hAnsi="Times New Roman" w:cs="Times New Roman"/>
            <w:color w:val="000000"/>
            <w:sz w:val="24"/>
            <w:szCs w:val="24"/>
          </w:rPr>
          <w:t>, 124406.</w:t>
        </w:r>
      </w:hyperlink>
    </w:p>
    <w:p w14:paraId="745C3C7B"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7">
        <w:r w:rsidR="002167F9">
          <w:rPr>
            <w:rFonts w:ascii="Times New Roman" w:eastAsia="Times New Roman" w:hAnsi="Times New Roman" w:cs="Times New Roman"/>
            <w:color w:val="000000"/>
            <w:sz w:val="24"/>
            <w:szCs w:val="24"/>
          </w:rPr>
          <w:t xml:space="preserve">Razavi, S., &amp; Tolson, B. A. (2013). An efficient framework for hydrologic model calibration on long data periods. </w:t>
        </w:r>
      </w:hyperlink>
      <w:hyperlink r:id="rId128">
        <w:r w:rsidR="002167F9">
          <w:rPr>
            <w:rFonts w:ascii="Times New Roman" w:eastAsia="Times New Roman" w:hAnsi="Times New Roman" w:cs="Times New Roman"/>
            <w:i/>
            <w:color w:val="000000"/>
            <w:sz w:val="24"/>
            <w:szCs w:val="24"/>
          </w:rPr>
          <w:t>Water Resources Research</w:t>
        </w:r>
      </w:hyperlink>
      <w:hyperlink r:id="rId129">
        <w:r w:rsidR="002167F9">
          <w:rPr>
            <w:rFonts w:ascii="Times New Roman" w:eastAsia="Times New Roman" w:hAnsi="Times New Roman" w:cs="Times New Roman"/>
            <w:color w:val="000000"/>
            <w:sz w:val="24"/>
            <w:szCs w:val="24"/>
          </w:rPr>
          <w:t xml:space="preserve">, </w:t>
        </w:r>
      </w:hyperlink>
      <w:hyperlink r:id="rId130">
        <w:r w:rsidR="002167F9">
          <w:rPr>
            <w:rFonts w:ascii="Times New Roman" w:eastAsia="Times New Roman" w:hAnsi="Times New Roman" w:cs="Times New Roman"/>
            <w:i/>
            <w:color w:val="000000"/>
            <w:sz w:val="24"/>
            <w:szCs w:val="24"/>
          </w:rPr>
          <w:t>49</w:t>
        </w:r>
      </w:hyperlink>
      <w:hyperlink r:id="rId131">
        <w:r w:rsidR="002167F9">
          <w:rPr>
            <w:rFonts w:ascii="Times New Roman" w:eastAsia="Times New Roman" w:hAnsi="Times New Roman" w:cs="Times New Roman"/>
            <w:color w:val="000000"/>
            <w:sz w:val="24"/>
            <w:szCs w:val="24"/>
          </w:rPr>
          <w:t>(12), 8418–8431.</w:t>
        </w:r>
      </w:hyperlink>
    </w:p>
    <w:p w14:paraId="11893DD0"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2">
        <w:r w:rsidR="002167F9">
          <w:rPr>
            <w:rFonts w:ascii="Times New Roman" w:eastAsia="Times New Roman" w:hAnsi="Times New Roman" w:cs="Times New Roman"/>
            <w:color w:val="000000"/>
            <w:sz w:val="24"/>
            <w:szCs w:val="24"/>
          </w:rPr>
          <w:t xml:space="preserve">Salas, J. D., Obeysekera, J., &amp; Vogel, R. M. (2018). Techniques for assessing water </w:t>
        </w:r>
        <w:r w:rsidR="002167F9">
          <w:rPr>
            <w:rFonts w:ascii="Times New Roman" w:eastAsia="Times New Roman" w:hAnsi="Times New Roman" w:cs="Times New Roman"/>
            <w:color w:val="000000"/>
            <w:sz w:val="24"/>
            <w:szCs w:val="24"/>
          </w:rPr>
          <w:lastRenderedPageBreak/>
          <w:t xml:space="preserve">infrastructure for nonstationary extreme events: a review. </w:t>
        </w:r>
      </w:hyperlink>
      <w:hyperlink r:id="rId133">
        <w:r w:rsidR="002167F9">
          <w:rPr>
            <w:rFonts w:ascii="Times New Roman" w:eastAsia="Times New Roman" w:hAnsi="Times New Roman" w:cs="Times New Roman"/>
            <w:i/>
            <w:color w:val="000000"/>
            <w:sz w:val="24"/>
            <w:szCs w:val="24"/>
          </w:rPr>
          <w:t>Hydrological Sciences Journal</w:t>
        </w:r>
      </w:hyperlink>
      <w:hyperlink r:id="rId134">
        <w:r w:rsidR="002167F9">
          <w:rPr>
            <w:rFonts w:ascii="Times New Roman" w:eastAsia="Times New Roman" w:hAnsi="Times New Roman" w:cs="Times New Roman"/>
            <w:color w:val="000000"/>
            <w:sz w:val="24"/>
            <w:szCs w:val="24"/>
          </w:rPr>
          <w:t xml:space="preserve">, </w:t>
        </w:r>
      </w:hyperlink>
      <w:hyperlink r:id="rId135">
        <w:r w:rsidR="002167F9">
          <w:rPr>
            <w:rFonts w:ascii="Times New Roman" w:eastAsia="Times New Roman" w:hAnsi="Times New Roman" w:cs="Times New Roman"/>
            <w:i/>
            <w:color w:val="000000"/>
            <w:sz w:val="24"/>
            <w:szCs w:val="24"/>
          </w:rPr>
          <w:t>63</w:t>
        </w:r>
      </w:hyperlink>
      <w:hyperlink r:id="rId136">
        <w:r w:rsidR="002167F9">
          <w:rPr>
            <w:rFonts w:ascii="Times New Roman" w:eastAsia="Times New Roman" w:hAnsi="Times New Roman" w:cs="Times New Roman"/>
            <w:color w:val="000000"/>
            <w:sz w:val="24"/>
            <w:szCs w:val="24"/>
          </w:rPr>
          <w:t>(3), 325–352.</w:t>
        </w:r>
      </w:hyperlink>
    </w:p>
    <w:p w14:paraId="5915033E"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7">
        <w:r w:rsidR="002167F9">
          <w:rPr>
            <w:rFonts w:ascii="Times New Roman" w:eastAsia="Times New Roman" w:hAnsi="Times New Roman" w:cs="Times New Roman"/>
            <w:color w:val="000000"/>
            <w:sz w:val="24"/>
            <w:szCs w:val="24"/>
          </w:rPr>
          <w:t xml:space="preserve">Sanders, B. F., Schubert, J. E., Goodrich, K. A., Houston, D., Feldman, D. L., Basolo, V., et al. (2020). Collaborative Modeling With Fine‐Resolution Data Enhances Flood Awareness, Minimizes Differences in Flood Perception, and Produces Actionable Flood Maps. </w:t>
        </w:r>
      </w:hyperlink>
      <w:hyperlink r:id="rId138">
        <w:r w:rsidR="002167F9">
          <w:rPr>
            <w:rFonts w:ascii="Times New Roman" w:eastAsia="Times New Roman" w:hAnsi="Times New Roman" w:cs="Times New Roman"/>
            <w:i/>
            <w:color w:val="000000"/>
            <w:sz w:val="24"/>
            <w:szCs w:val="24"/>
          </w:rPr>
          <w:t>Earth’s Future</w:t>
        </w:r>
      </w:hyperlink>
      <w:hyperlink r:id="rId139">
        <w:r w:rsidR="002167F9">
          <w:rPr>
            <w:rFonts w:ascii="Times New Roman" w:eastAsia="Times New Roman" w:hAnsi="Times New Roman" w:cs="Times New Roman"/>
            <w:color w:val="000000"/>
            <w:sz w:val="24"/>
            <w:szCs w:val="24"/>
          </w:rPr>
          <w:t>. https://doi.org/</w:t>
        </w:r>
      </w:hyperlink>
      <w:hyperlink r:id="rId140">
        <w:r w:rsidR="002167F9">
          <w:rPr>
            <w:rFonts w:ascii="Times New Roman" w:eastAsia="Times New Roman" w:hAnsi="Times New Roman" w:cs="Times New Roman"/>
            <w:color w:val="000000"/>
            <w:sz w:val="24"/>
            <w:szCs w:val="24"/>
          </w:rPr>
          <w:t>10.1029/2019ef001391</w:t>
        </w:r>
      </w:hyperlink>
    </w:p>
    <w:p w14:paraId="162A4196"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1">
        <w:r w:rsidR="002167F9">
          <w:rPr>
            <w:rFonts w:ascii="Times New Roman" w:eastAsia="Times New Roman" w:hAnsi="Times New Roman" w:cs="Times New Roman"/>
            <w:color w:val="000000"/>
            <w:sz w:val="24"/>
            <w:szCs w:val="24"/>
          </w:rPr>
          <w:t xml:space="preserve">Sharma, S., Gomez, M., Keller, K., Nicholas, R., &amp; Mejia, A. (2021). Regional Flood Risk Projections under Climate Change. </w:t>
        </w:r>
      </w:hyperlink>
      <w:hyperlink r:id="rId142">
        <w:r w:rsidR="002167F9">
          <w:rPr>
            <w:rFonts w:ascii="Times New Roman" w:eastAsia="Times New Roman" w:hAnsi="Times New Roman" w:cs="Times New Roman"/>
            <w:i/>
            <w:color w:val="000000"/>
            <w:sz w:val="24"/>
            <w:szCs w:val="24"/>
          </w:rPr>
          <w:t>Journal of Hydrometeorology</w:t>
        </w:r>
      </w:hyperlink>
      <w:hyperlink r:id="rId143">
        <w:r w:rsidR="002167F9">
          <w:rPr>
            <w:rFonts w:ascii="Times New Roman" w:eastAsia="Times New Roman" w:hAnsi="Times New Roman" w:cs="Times New Roman"/>
            <w:color w:val="000000"/>
            <w:sz w:val="24"/>
            <w:szCs w:val="24"/>
          </w:rPr>
          <w:t xml:space="preserve">, </w:t>
        </w:r>
      </w:hyperlink>
      <w:hyperlink r:id="rId144">
        <w:r w:rsidR="002167F9">
          <w:rPr>
            <w:rFonts w:ascii="Times New Roman" w:eastAsia="Times New Roman" w:hAnsi="Times New Roman" w:cs="Times New Roman"/>
            <w:i/>
            <w:color w:val="000000"/>
            <w:sz w:val="24"/>
            <w:szCs w:val="24"/>
          </w:rPr>
          <w:t>-1</w:t>
        </w:r>
      </w:hyperlink>
      <w:hyperlink r:id="rId145">
        <w:r w:rsidR="002167F9">
          <w:rPr>
            <w:rFonts w:ascii="Times New Roman" w:eastAsia="Times New Roman" w:hAnsi="Times New Roman" w:cs="Times New Roman"/>
            <w:color w:val="000000"/>
            <w:sz w:val="24"/>
            <w:szCs w:val="24"/>
          </w:rPr>
          <w:t>(aop). https://doi.org/</w:t>
        </w:r>
      </w:hyperlink>
      <w:hyperlink r:id="rId146">
        <w:r w:rsidR="002167F9">
          <w:rPr>
            <w:rFonts w:ascii="Times New Roman" w:eastAsia="Times New Roman" w:hAnsi="Times New Roman" w:cs="Times New Roman"/>
            <w:color w:val="000000"/>
            <w:sz w:val="24"/>
            <w:szCs w:val="24"/>
          </w:rPr>
          <w:t>10.1175/JHM-D-20-0238.1</w:t>
        </w:r>
      </w:hyperlink>
    </w:p>
    <w:p w14:paraId="6E22C5B8"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7">
        <w:r w:rsidR="002167F9">
          <w:rPr>
            <w:rFonts w:ascii="Times New Roman" w:eastAsia="Times New Roman" w:hAnsi="Times New Roman" w:cs="Times New Roman"/>
            <w:color w:val="000000"/>
            <w:sz w:val="24"/>
            <w:szCs w:val="24"/>
          </w:rPr>
          <w:t xml:space="preserve">Van Liew, M. W., Arnold, J. G., &amp; Bosch, D. D. (2005). Problems and potential of autocalibrating a hydrologic model. </w:t>
        </w:r>
      </w:hyperlink>
      <w:hyperlink r:id="rId148">
        <w:r w:rsidR="002167F9">
          <w:rPr>
            <w:rFonts w:ascii="Times New Roman" w:eastAsia="Times New Roman" w:hAnsi="Times New Roman" w:cs="Times New Roman"/>
            <w:i/>
            <w:color w:val="000000"/>
            <w:sz w:val="24"/>
            <w:szCs w:val="24"/>
          </w:rPr>
          <w:t>Transactions of the ASAE. American Society of Agricultural Engineers</w:t>
        </w:r>
      </w:hyperlink>
      <w:hyperlink r:id="rId149">
        <w:r w:rsidR="002167F9">
          <w:rPr>
            <w:rFonts w:ascii="Times New Roman" w:eastAsia="Times New Roman" w:hAnsi="Times New Roman" w:cs="Times New Roman"/>
            <w:color w:val="000000"/>
            <w:sz w:val="24"/>
            <w:szCs w:val="24"/>
          </w:rPr>
          <w:t xml:space="preserve">, </w:t>
        </w:r>
      </w:hyperlink>
      <w:hyperlink r:id="rId150">
        <w:r w:rsidR="002167F9">
          <w:rPr>
            <w:rFonts w:ascii="Times New Roman" w:eastAsia="Times New Roman" w:hAnsi="Times New Roman" w:cs="Times New Roman"/>
            <w:i/>
            <w:color w:val="000000"/>
            <w:sz w:val="24"/>
            <w:szCs w:val="24"/>
          </w:rPr>
          <w:t>48</w:t>
        </w:r>
      </w:hyperlink>
      <w:hyperlink r:id="rId151">
        <w:r w:rsidR="002167F9">
          <w:rPr>
            <w:rFonts w:ascii="Times New Roman" w:eastAsia="Times New Roman" w:hAnsi="Times New Roman" w:cs="Times New Roman"/>
            <w:color w:val="000000"/>
            <w:sz w:val="24"/>
            <w:szCs w:val="24"/>
          </w:rPr>
          <w:t>(3), 1025–1040.</w:t>
        </w:r>
      </w:hyperlink>
    </w:p>
    <w:p w14:paraId="470826D1"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2">
        <w:r w:rsidR="002167F9">
          <w:rPr>
            <w:rFonts w:ascii="Times New Roman" w:eastAsia="Times New Roman" w:hAnsi="Times New Roman" w:cs="Times New Roman"/>
            <w:color w:val="000000"/>
            <w:sz w:val="24"/>
            <w:szCs w:val="24"/>
          </w:rPr>
          <w:t xml:space="preserve">Wasko, C., Westra, S., Nathan, R., Orr, H. G., Villarini, G., Villalobos Herrera, R., &amp; Fowler, H. J. (2021). Incorporating climate change in flood estimation guidance. </w:t>
        </w:r>
      </w:hyperlink>
      <w:hyperlink r:id="rId153">
        <w:r w:rsidR="002167F9">
          <w:rPr>
            <w:rFonts w:ascii="Times New Roman" w:eastAsia="Times New Roman" w:hAnsi="Times New Roman" w:cs="Times New Roman"/>
            <w:i/>
            <w:color w:val="000000"/>
            <w:sz w:val="24"/>
            <w:szCs w:val="24"/>
          </w:rPr>
          <w:t>Philosophical Transactions. Series A, Mathematical, Physical, and Engineering Sciences</w:t>
        </w:r>
      </w:hyperlink>
      <w:hyperlink r:id="rId154">
        <w:r w:rsidR="002167F9">
          <w:rPr>
            <w:rFonts w:ascii="Times New Roman" w:eastAsia="Times New Roman" w:hAnsi="Times New Roman" w:cs="Times New Roman"/>
            <w:color w:val="000000"/>
            <w:sz w:val="24"/>
            <w:szCs w:val="24"/>
          </w:rPr>
          <w:t xml:space="preserve">, </w:t>
        </w:r>
      </w:hyperlink>
      <w:hyperlink r:id="rId155">
        <w:r w:rsidR="002167F9">
          <w:rPr>
            <w:rFonts w:ascii="Times New Roman" w:eastAsia="Times New Roman" w:hAnsi="Times New Roman" w:cs="Times New Roman"/>
            <w:i/>
            <w:color w:val="000000"/>
            <w:sz w:val="24"/>
            <w:szCs w:val="24"/>
          </w:rPr>
          <w:t>379</w:t>
        </w:r>
      </w:hyperlink>
      <w:hyperlink r:id="rId156">
        <w:r w:rsidR="002167F9">
          <w:rPr>
            <w:rFonts w:ascii="Times New Roman" w:eastAsia="Times New Roman" w:hAnsi="Times New Roman" w:cs="Times New Roman"/>
            <w:color w:val="000000"/>
            <w:sz w:val="24"/>
            <w:szCs w:val="24"/>
          </w:rPr>
          <w:t>(2195), 20190548.</w:t>
        </w:r>
      </w:hyperlink>
    </w:p>
    <w:p w14:paraId="1EC60D40"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57">
        <w:r w:rsidR="002167F9">
          <w:rPr>
            <w:rFonts w:ascii="Times New Roman" w:eastAsia="Times New Roman" w:hAnsi="Times New Roman" w:cs="Times New Roman"/>
            <w:color w:val="000000"/>
            <w:sz w:val="24"/>
            <w:szCs w:val="24"/>
          </w:rPr>
          <w:t xml:space="preserve">Wing, O. E. J., Bates, P. D., Smith, A. M., Sampson, C. C., Johnson, K. A., Fargione, J., &amp; Morefield, P. (2018). Estimates of present and future flood risk in the conterminous United States. </w:t>
        </w:r>
      </w:hyperlink>
      <w:hyperlink r:id="rId158">
        <w:r w:rsidR="002167F9">
          <w:rPr>
            <w:rFonts w:ascii="Times New Roman" w:eastAsia="Times New Roman" w:hAnsi="Times New Roman" w:cs="Times New Roman"/>
            <w:i/>
            <w:color w:val="000000"/>
            <w:sz w:val="24"/>
            <w:szCs w:val="24"/>
          </w:rPr>
          <w:t>Environmental Research Letters: ERL [Web Site]</w:t>
        </w:r>
      </w:hyperlink>
      <w:hyperlink r:id="rId159">
        <w:r w:rsidR="002167F9">
          <w:rPr>
            <w:rFonts w:ascii="Times New Roman" w:eastAsia="Times New Roman" w:hAnsi="Times New Roman" w:cs="Times New Roman"/>
            <w:color w:val="000000"/>
            <w:sz w:val="24"/>
            <w:szCs w:val="24"/>
          </w:rPr>
          <w:t xml:space="preserve">, </w:t>
        </w:r>
      </w:hyperlink>
      <w:hyperlink r:id="rId160">
        <w:r w:rsidR="002167F9">
          <w:rPr>
            <w:rFonts w:ascii="Times New Roman" w:eastAsia="Times New Roman" w:hAnsi="Times New Roman" w:cs="Times New Roman"/>
            <w:i/>
            <w:color w:val="000000"/>
            <w:sz w:val="24"/>
            <w:szCs w:val="24"/>
          </w:rPr>
          <w:t>13</w:t>
        </w:r>
      </w:hyperlink>
      <w:hyperlink r:id="rId161">
        <w:r w:rsidR="002167F9">
          <w:rPr>
            <w:rFonts w:ascii="Times New Roman" w:eastAsia="Times New Roman" w:hAnsi="Times New Roman" w:cs="Times New Roman"/>
            <w:color w:val="000000"/>
            <w:sz w:val="24"/>
            <w:szCs w:val="24"/>
          </w:rPr>
          <w:t>(3), 034023.</w:t>
        </w:r>
      </w:hyperlink>
    </w:p>
    <w:p w14:paraId="2EF70440"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62">
        <w:r w:rsidR="002167F9">
          <w:rPr>
            <w:rFonts w:ascii="Times New Roman" w:eastAsia="Times New Roman" w:hAnsi="Times New Roman" w:cs="Times New Roman"/>
            <w:color w:val="000000"/>
            <w:sz w:val="24"/>
            <w:szCs w:val="24"/>
          </w:rPr>
          <w:t xml:space="preserve">Winsemius, H. C., Jeroen C J, van Beek, L. P. H., Bierkens, M. F. P., Bouwman, A., Jongman, B., et al. (2015). Global drivers of future river flood risk. </w:t>
        </w:r>
      </w:hyperlink>
      <w:hyperlink r:id="rId163">
        <w:r w:rsidR="002167F9">
          <w:rPr>
            <w:rFonts w:ascii="Times New Roman" w:eastAsia="Times New Roman" w:hAnsi="Times New Roman" w:cs="Times New Roman"/>
            <w:i/>
            <w:color w:val="000000"/>
            <w:sz w:val="24"/>
            <w:szCs w:val="24"/>
          </w:rPr>
          <w:t>Nature Climate Change</w:t>
        </w:r>
      </w:hyperlink>
      <w:hyperlink r:id="rId164">
        <w:r w:rsidR="002167F9">
          <w:rPr>
            <w:rFonts w:ascii="Times New Roman" w:eastAsia="Times New Roman" w:hAnsi="Times New Roman" w:cs="Times New Roman"/>
            <w:color w:val="000000"/>
            <w:sz w:val="24"/>
            <w:szCs w:val="24"/>
          </w:rPr>
          <w:t xml:space="preserve">, </w:t>
        </w:r>
      </w:hyperlink>
      <w:hyperlink r:id="rId165">
        <w:r w:rsidR="002167F9">
          <w:rPr>
            <w:rFonts w:ascii="Times New Roman" w:eastAsia="Times New Roman" w:hAnsi="Times New Roman" w:cs="Times New Roman"/>
            <w:i/>
            <w:color w:val="000000"/>
            <w:sz w:val="24"/>
            <w:szCs w:val="24"/>
          </w:rPr>
          <w:t>6</w:t>
        </w:r>
      </w:hyperlink>
      <w:hyperlink r:id="rId166">
        <w:r w:rsidR="002167F9">
          <w:rPr>
            <w:rFonts w:ascii="Times New Roman" w:eastAsia="Times New Roman" w:hAnsi="Times New Roman" w:cs="Times New Roman"/>
            <w:color w:val="000000"/>
            <w:sz w:val="24"/>
            <w:szCs w:val="24"/>
          </w:rPr>
          <w:t>(4), 381–385.</w:t>
        </w:r>
      </w:hyperlink>
    </w:p>
    <w:p w14:paraId="556AE756" w14:textId="77777777" w:rsidR="00EF1BBF" w:rsidRDefault="00190678">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67">
        <w:r w:rsidR="002167F9">
          <w:rPr>
            <w:rFonts w:ascii="Times New Roman" w:eastAsia="Times New Roman" w:hAnsi="Times New Roman" w:cs="Times New Roman"/>
            <w:color w:val="000000"/>
            <w:sz w:val="24"/>
            <w:szCs w:val="24"/>
          </w:rPr>
          <w:t xml:space="preserve">Wong, T. E., &amp; Keller, K. (2017). Deep Uncertainty Surrounding Coastal Flood Risk </w:t>
        </w:r>
        <w:r w:rsidR="002167F9">
          <w:rPr>
            <w:rFonts w:ascii="Times New Roman" w:eastAsia="Times New Roman" w:hAnsi="Times New Roman" w:cs="Times New Roman"/>
            <w:color w:val="000000"/>
            <w:sz w:val="24"/>
            <w:szCs w:val="24"/>
          </w:rPr>
          <w:lastRenderedPageBreak/>
          <w:t xml:space="preserve">Projections: A Case Study for New Orleans. </w:t>
        </w:r>
      </w:hyperlink>
      <w:hyperlink r:id="rId168">
        <w:r w:rsidR="002167F9">
          <w:rPr>
            <w:rFonts w:ascii="Times New Roman" w:eastAsia="Times New Roman" w:hAnsi="Times New Roman" w:cs="Times New Roman"/>
            <w:i/>
            <w:color w:val="000000"/>
            <w:sz w:val="24"/>
            <w:szCs w:val="24"/>
          </w:rPr>
          <w:t>Earth’s Future</w:t>
        </w:r>
      </w:hyperlink>
      <w:hyperlink r:id="rId169">
        <w:r w:rsidR="002167F9">
          <w:rPr>
            <w:rFonts w:ascii="Times New Roman" w:eastAsia="Times New Roman" w:hAnsi="Times New Roman" w:cs="Times New Roman"/>
            <w:color w:val="000000"/>
            <w:sz w:val="24"/>
            <w:szCs w:val="24"/>
          </w:rPr>
          <w:t>. https://doi.org/</w:t>
        </w:r>
      </w:hyperlink>
      <w:hyperlink r:id="rId170">
        <w:r w:rsidR="002167F9">
          <w:rPr>
            <w:rFonts w:ascii="Times New Roman" w:eastAsia="Times New Roman" w:hAnsi="Times New Roman" w:cs="Times New Roman"/>
            <w:color w:val="000000"/>
            <w:sz w:val="24"/>
            <w:szCs w:val="24"/>
          </w:rPr>
          <w:t>10.1002/2017ef000607</w:t>
        </w:r>
      </w:hyperlink>
    </w:p>
    <w:p w14:paraId="0139B127" w14:textId="77777777" w:rsidR="00EF1BBF" w:rsidRDefault="00190678">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171">
        <w:r w:rsidR="002167F9">
          <w:rPr>
            <w:rFonts w:ascii="Times New Roman" w:eastAsia="Times New Roman" w:hAnsi="Times New Roman" w:cs="Times New Roman"/>
            <w:color w:val="000000"/>
            <w:sz w:val="24"/>
            <w:szCs w:val="24"/>
          </w:rPr>
          <w:t xml:space="preserve">Zarekarizi, M., Srikrishnan, V., &amp; Keller, K. (2020). Neglecting uncertainties biases house-elevation decisions to manage riverine flood risks. </w:t>
        </w:r>
      </w:hyperlink>
      <w:hyperlink r:id="rId172">
        <w:r w:rsidR="002167F9">
          <w:rPr>
            <w:rFonts w:ascii="Times New Roman" w:eastAsia="Times New Roman" w:hAnsi="Times New Roman" w:cs="Times New Roman"/>
            <w:i/>
            <w:color w:val="000000"/>
            <w:sz w:val="24"/>
            <w:szCs w:val="24"/>
          </w:rPr>
          <w:t>Nature Communications</w:t>
        </w:r>
      </w:hyperlink>
      <w:hyperlink r:id="rId173">
        <w:r w:rsidR="002167F9">
          <w:rPr>
            <w:rFonts w:ascii="Times New Roman" w:eastAsia="Times New Roman" w:hAnsi="Times New Roman" w:cs="Times New Roman"/>
            <w:color w:val="000000"/>
            <w:sz w:val="24"/>
            <w:szCs w:val="24"/>
          </w:rPr>
          <w:t xml:space="preserve">, </w:t>
        </w:r>
      </w:hyperlink>
      <w:hyperlink r:id="rId174">
        <w:r w:rsidR="002167F9">
          <w:rPr>
            <w:rFonts w:ascii="Times New Roman" w:eastAsia="Times New Roman" w:hAnsi="Times New Roman" w:cs="Times New Roman"/>
            <w:i/>
            <w:color w:val="000000"/>
            <w:sz w:val="24"/>
            <w:szCs w:val="24"/>
          </w:rPr>
          <w:t>11</w:t>
        </w:r>
      </w:hyperlink>
      <w:hyperlink r:id="rId175">
        <w:r w:rsidR="002167F9">
          <w:rPr>
            <w:rFonts w:ascii="Times New Roman" w:eastAsia="Times New Roman" w:hAnsi="Times New Roman" w:cs="Times New Roman"/>
            <w:color w:val="000000"/>
            <w:sz w:val="24"/>
            <w:szCs w:val="24"/>
          </w:rPr>
          <w:t>(1), 5361.</w:t>
        </w:r>
      </w:hyperlink>
    </w:p>
    <w:p w14:paraId="1D4DCFA8"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Higdon, D., Gattiker, J., Williams, B., &amp; Rightley, M. (2008). Computer model calibration using high-dimensional output. Journal of the American Statistical Association, 103(482), 570-583.</w:t>
      </w:r>
    </w:p>
    <w:p w14:paraId="4D241322"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Higdon, D., Lee, H., &amp; Holloman, C. (2002). Markov chain Monte Carlo Based Approaches for Inference in Computational Intensive Problems. In Bayesian Statistics 7, Proceedings of the Seventh Valencia Meeting.</w:t>
      </w:r>
    </w:p>
    <w:p w14:paraId="7BFEE00B"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Mak, S., Sung, C. L., Wang, X., Yeh, S. T., Chang, Y. H., Joseph, V. R., ... &amp; Wu, C. J. (2018). An efficient surrogate model for emulation and physics extraction of large eddy simulations. Journal of the American Statistical Association, 113(524), 1443-1456.</w:t>
      </w:r>
    </w:p>
    <w:p w14:paraId="7BE602AC"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Park, S., Hwang, J. P., Kim, E. &amp; Kang, H. (2009) A new evolutionary particle filter for the prevention of sample impoverishment. IEEE Transactions on Signal Processing, 13 (4), 801–809.</w:t>
      </w:r>
    </w:p>
    <w:p w14:paraId="42018A47" w14:textId="77777777" w:rsidR="00EF1BBF" w:rsidRDefault="002167F9">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Alfieri, L., Bisselink, B., Dottori, F., Naumann, G., de Roo, A., Salamon, P., et al. (2017). Global projections of river flood risk in a warmer world. Earth’s Future. https://doi.org/10.1002/2016ef000485</w:t>
      </w:r>
    </w:p>
    <w:p w14:paraId="5022A121"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Bates, P. D., Quinn, N., Sampson, C., Smith, A., Wing, O., Sosa, J., et al. (2021). Combined modeling of US fluvial, pluvial, and coastal flood hazard under current and future climates. Water Resources Research, 57(2). https://doi.org/10.1029/2020wr028673</w:t>
      </w:r>
    </w:p>
    <w:p w14:paraId="5B8C58EF"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Brunner, M. I., Melsen, L. A., Wood, A. W., Rakovec, O., Mizukami, N., Knoben, W. J. M., &amp; </w:t>
      </w:r>
      <w:r>
        <w:rPr>
          <w:rFonts w:ascii="Times New Roman" w:eastAsia="Times New Roman" w:hAnsi="Times New Roman" w:cs="Times New Roman"/>
          <w:color w:val="000000"/>
          <w:sz w:val="24"/>
          <w:szCs w:val="24"/>
        </w:rPr>
        <w:lastRenderedPageBreak/>
        <w:t>Clark, M. P. (2020). Flood hazard and change impact assessments may profit from rethinking model calibration strategies. Hydrology and Earth System Sciences Discussions, 1–19.</w:t>
      </w:r>
    </w:p>
    <w:p w14:paraId="323CC2E2"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Chester, M. V., Shane Underwood, B., &amp; Samaras, C. (2020). Keeping infrastructure reliable under climate uncertainty. Nature Climate Change. </w:t>
      </w:r>
      <w:hyperlink r:id="rId176">
        <w:r>
          <w:rPr>
            <w:rFonts w:ascii="Times New Roman" w:eastAsia="Times New Roman" w:hAnsi="Times New Roman" w:cs="Times New Roman"/>
            <w:color w:val="1155CC"/>
            <w:sz w:val="24"/>
            <w:szCs w:val="24"/>
            <w:u w:val="single"/>
          </w:rPr>
          <w:t>https://doi.org/10.1038/s41558-020-0741-0</w:t>
        </w:r>
      </w:hyperlink>
    </w:p>
    <w:p w14:paraId="600D2DD1"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Gilks, W. R., &amp; Berzuini, C. (2001). Following a moving target—Monte Carlo inference for dynamic Bayesian models. Journal of the Royal Statistical Society: Series B (Statistical Methodology), 63(1), 127-146.</w:t>
      </w:r>
    </w:p>
    <w:p w14:paraId="74A3A355"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Gou, J., Miao, C., Duan, Q., Tang, Q., Di, Z., Liao, W., et al. (2020). Sensitivity Analysis‐Based Automatic Parameter Calibration of the VIC Model for Streamflow Simulations Over China. Water Resources Research. https://doi.org/10.1029/2019wr025968</w:t>
      </w:r>
    </w:p>
    <w:p w14:paraId="44BDF01C"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Jeremiah, E., Sisson, S., Marshall, L., Mehrotra, R., &amp; Sharma, A. (2011). Bayesian calibration and uncertainty analysis of hydrological models: A comparison of adaptive Metropolis and sequential Monte Carlo samplers. Water Resources Research, 47(7). https://doi.org/10.1029/2010wr010217</w:t>
      </w:r>
    </w:p>
    <w:p w14:paraId="45B1424E"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Judi, D. R., Rakowski, C. L., Waichler, S. R., Feng, Y., &amp; Wigmosta, M. S. (2018). Integrated Modeling Approach for the Development of Climate-Informed, Actionable Information. WATER, 10(6), 775.</w:t>
      </w:r>
    </w:p>
    <w:p w14:paraId="3C4985E6"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Kaipio, J. P., Kolehmainen, V., Somersalo, E., &amp; Vauhkonen, M. (2000). Statistical inversion and Monte Carlo sampling methods in electrical impedance tomography. </w:t>
      </w:r>
      <w:r>
        <w:rPr>
          <w:rFonts w:ascii="Times New Roman" w:eastAsia="Times New Roman" w:hAnsi="Times New Roman" w:cs="Times New Roman"/>
          <w:i/>
          <w:color w:val="222222"/>
          <w:sz w:val="24"/>
          <w:szCs w:val="24"/>
          <w:highlight w:val="white"/>
        </w:rPr>
        <w:t>Inverse problems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16</w:t>
      </w:r>
      <w:r>
        <w:rPr>
          <w:rFonts w:ascii="Times New Roman" w:eastAsia="Times New Roman" w:hAnsi="Times New Roman" w:cs="Times New Roman"/>
          <w:color w:val="222222"/>
          <w:sz w:val="24"/>
          <w:szCs w:val="24"/>
          <w:highlight w:val="white"/>
        </w:rPr>
        <w:t>(5), 1487.</w:t>
      </w:r>
    </w:p>
    <w:p w14:paraId="6BA2A10B"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Koren, V., Reed, S., Smith, M., Zhang, Z., &amp; Seo, D.-J. (2004). Hydrology laboratory research </w:t>
      </w:r>
      <w:r>
        <w:rPr>
          <w:rFonts w:ascii="Times New Roman" w:eastAsia="Times New Roman" w:hAnsi="Times New Roman" w:cs="Times New Roman"/>
          <w:color w:val="000000"/>
          <w:sz w:val="24"/>
          <w:szCs w:val="24"/>
        </w:rPr>
        <w:lastRenderedPageBreak/>
        <w:t>modeling system (HL-RMS) of the US national weather service. Journal of Hydrology, 291(3), 297–318.</w:t>
      </w:r>
    </w:p>
    <w:p w14:paraId="590910B1"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Lee, B. S., Haran, M., Fuller, R. W., Pollard, D., &amp; Keller, K. (2020). A fast particle-based approach for calibrating a 3-D model of the Antarctic ice sheet. Annals of Applied Statistics. </w:t>
      </w:r>
      <w:hyperlink r:id="rId177">
        <w:r>
          <w:rPr>
            <w:rFonts w:ascii="Times New Roman" w:eastAsia="Times New Roman" w:hAnsi="Times New Roman" w:cs="Times New Roman"/>
            <w:color w:val="1155CC"/>
            <w:sz w:val="24"/>
            <w:szCs w:val="24"/>
            <w:u w:val="single"/>
          </w:rPr>
          <w:t>https://doi.org/10.1214/19-aoas1305</w:t>
        </w:r>
      </w:hyperlink>
    </w:p>
    <w:p w14:paraId="4BD22D24"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Li, T., Sattar, T. P., Han, Q., &amp; Sun, S. (2013, July). Roughening methods to prevent sample impoverishment in the particle PHD filter. In Proceedings of the 16th international conference on information fusion (pp. 17-22). IEEE.</w:t>
      </w:r>
    </w:p>
    <w:p w14:paraId="591AABEC"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Liu, Z., &amp; Merwade, V. (2018). Accounting for model structure, parameter and input forcing uncertainty in flood inundation modeling using Bayesian model averaging. Journal of Hydrology, 565, 138–149.</w:t>
      </w:r>
    </w:p>
    <w:p w14:paraId="6F426183"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Pianosi, F., Beven, K., Freer, J., Hall, J. W., Rougier, J., Stephenson, D. B., &amp; Wagener, T. (2016). Sensitivity analysis of environmental models: A systematic review with practical workflow. Environmental Modelling &amp; Software, 79, 214–232.</w:t>
      </w:r>
    </w:p>
    <w:p w14:paraId="60A3C431"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Rajib, A., Liu, Z., Merwade, V., Tavakoly, A. A., &amp; Follum, M. L. (2020). Towards a large-scale locally relevant flood inundation modeling framework using SWAT and LISFLOOD-FP. Journal of Hydrology, 581, 124406.</w:t>
      </w:r>
    </w:p>
    <w:p w14:paraId="05AA7155"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Salas, J. D., Obeysekera, J., &amp; Vogel, R. M. (2018). Techniques for assessing water infrastructure for nonstationary extreme events: a review. Hydrological Sciences Journal, 63(3), 325–352.</w:t>
      </w:r>
    </w:p>
    <w:p w14:paraId="76CA8212"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Sanders, B. F., Schubert, J. E., Goodrich, K. A., Houston, D., Feldman, D. L., Basolo, V., et al. (2020). Collaborative Modeling With Fine‐Resolution Data Enhances Flood Awareness, Minimizes Differences in Flood Perception, and Produces Actionable Flood Maps. Earth’s </w:t>
      </w:r>
      <w:r>
        <w:rPr>
          <w:rFonts w:ascii="Times New Roman" w:eastAsia="Times New Roman" w:hAnsi="Times New Roman" w:cs="Times New Roman"/>
          <w:color w:val="000000"/>
          <w:sz w:val="24"/>
          <w:szCs w:val="24"/>
        </w:rPr>
        <w:lastRenderedPageBreak/>
        <w:t>Future. https://doi.org/10.1029/2019ef001391</w:t>
      </w:r>
    </w:p>
    <w:p w14:paraId="51ECF595"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Shafii, M., Tolson, B., &amp; Shawn Matott, L. (2015). Addressing subjective decision-making inherent in GLUE-based multi-criteria rainfall–runoff model calibration. Journal of Hydrology, 523, 693–705.</w:t>
      </w:r>
    </w:p>
    <w:p w14:paraId="0A963783"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Sharma, S., Gomez, M., Keller, K., Nicholas, R., &amp; Mejia, A. (2021). Regional Flood Risk Projections under Climate Change. Journal of Hydrometeorology, -1(aop). https://doi.org/10.1175/JHM-D-20-0238.1</w:t>
      </w:r>
    </w:p>
    <w:p w14:paraId="3FDC6306"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 Y., Feng, Q., Zhu, G., Gu, C., Wang, Y., Shang, S., et al. (2018). A hierarchical Bayesian approach for multi‐site optimization of a satellite‐based evapotranspiration model. Hydrological Processes, 32(26), 3907–3923.</w:t>
      </w:r>
    </w:p>
    <w:p w14:paraId="04CFAD22"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Tang, Y., Reed, P., van Werkhoven, K., &amp; Wagener, T. (2007). Advancing the identification and evaluation of distributed rainfall-runoff models using global sensitivity analysis. Water Resources Research, 43(6). https://doi.org/10.1029/2006wr005813</w:t>
      </w:r>
    </w:p>
    <w:p w14:paraId="2E319D90"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Thorstensen, A., Nguyen, P., Hsu, K., &amp; Sorooshian, S. (2016). Using Densely Distributed Soil Moisture Observations for Calibration of a Hydrologic Model. Journal of Hydrometeorology, 17(2), 571–590.</w:t>
      </w:r>
    </w:p>
    <w:p w14:paraId="4076573B"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Wasko, C., Westra, S., Nathan, R., Orr, H. G., Villarini, G., Villalobos Herrera, R., &amp; Fowler, H. J. (2021). Incorporating climate change in flood estimation guidance. Philosophical Transactions. Series A, Mathematical, Physical, and Engineering Sciences, 379(2195), 20190548.</w:t>
      </w:r>
    </w:p>
    <w:p w14:paraId="16FD5BEF"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Wing, O. E. J., Bates, P. D., Smith, A. M., Sampson, C. C., Johnson, K. A., Fargione, J., &amp; Morefield, P. (2018). Estimates of present and future flood risk in the conterminous United States. Environmental Research Letters: ERL [Web Site], 13(3), 034023.</w:t>
      </w:r>
    </w:p>
    <w:p w14:paraId="10BCB013"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Winsemius, H. C., Jeroen C J, van Beek, L. P. H., Bierkens, M. F. P., Bouwman, A., Jongman, B., et al. (2015). Global drivers of future river flood risk. Nature Climate Change, 6(4), 381–385.</w:t>
      </w:r>
    </w:p>
    <w:p w14:paraId="31BB90FC"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Wong, T. E., &amp; Keller, K. (2017). Deep Uncertainty Surrounding Coastal Flood Risk Projections: A Case Study for New Orleans. Earth’s Future. https://doi.org/10.1002/2017ef000607</w:t>
      </w:r>
    </w:p>
    <w:p w14:paraId="03B5E359" w14:textId="77777777" w:rsidR="00EF1BBF" w:rsidRDefault="002167F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Zarekarizi, M., Srikrishnan, V., &amp; Keller, K. (2020). Neglecting uncertainties biases house-elevation decisions to manage riverine flood risks. Nature Communications, 11(1), 5361.</w:t>
      </w:r>
    </w:p>
    <w:p w14:paraId="73DF91F7" w14:textId="77777777" w:rsidR="00EF1BBF" w:rsidRDefault="002167F9">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Zhu, G., Li, X., Ma, J., Wang, Y., Liu, S., Huang, C., et al. (2018). A new moving strategy for the sequential Monte Carlo approach in optimizing the hydrological model parameters. Advances in Water Resources, 114, 164–179.</w:t>
      </w:r>
    </w:p>
    <w:p w14:paraId="62EF9941" w14:textId="77777777" w:rsidR="00EF1BBF" w:rsidRDefault="00EF1BBF">
      <w:pPr>
        <w:widowControl w:val="0"/>
        <w:pBdr>
          <w:top w:val="nil"/>
          <w:left w:val="nil"/>
          <w:bottom w:val="nil"/>
          <w:right w:val="nil"/>
          <w:between w:val="nil"/>
        </w:pBdr>
        <w:rPr>
          <w:rFonts w:ascii="Times New Roman" w:eastAsia="Times New Roman" w:hAnsi="Times New Roman" w:cs="Times New Roman"/>
          <w:sz w:val="24"/>
          <w:szCs w:val="24"/>
        </w:rPr>
      </w:pPr>
    </w:p>
    <w:sectPr w:rsidR="00EF1BBF">
      <w:footerReference w:type="default" r:id="rId17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Seiyon Lee" w:date="2021-11-22T19:34:00Z" w:initials="SL">
    <w:p w14:paraId="36AC6FA2" w14:textId="77777777" w:rsidR="00A77962" w:rsidRDefault="00A77962">
      <w:pPr>
        <w:pStyle w:val="CommentText"/>
      </w:pPr>
      <w:r>
        <w:rPr>
          <w:rStyle w:val="CommentReference"/>
        </w:rPr>
        <w:annotationRef/>
      </w:r>
      <w:r>
        <w:t>Could we use “validation” instead?</w:t>
      </w:r>
    </w:p>
    <w:p w14:paraId="283A899E" w14:textId="45DC7CCC" w:rsidR="00A77962" w:rsidRDefault="00A77962">
      <w:pPr>
        <w:pStyle w:val="CommentText"/>
      </w:pPr>
    </w:p>
  </w:comment>
  <w:comment w:id="35" w:author="Seiyon Lee" w:date="2021-11-22T19:36:00Z" w:initials="SL">
    <w:p w14:paraId="78D02175" w14:textId="77777777" w:rsidR="00A77962" w:rsidRDefault="00A77962">
      <w:pPr>
        <w:pStyle w:val="CommentText"/>
      </w:pPr>
      <w:r>
        <w:rPr>
          <w:rStyle w:val="CommentReference"/>
        </w:rPr>
        <w:annotationRef/>
      </w:r>
      <w:r>
        <w:t>Can we delete this sentence?</w:t>
      </w:r>
    </w:p>
    <w:p w14:paraId="1AC91F74" w14:textId="24FC297B" w:rsidR="00A77962" w:rsidRDefault="00A77962">
      <w:pPr>
        <w:pStyle w:val="CommentText"/>
      </w:pPr>
    </w:p>
  </w:comment>
  <w:comment w:id="60" w:author="Seiyon Lee" w:date="2021-11-22T18:31:00Z" w:initials="SL">
    <w:p w14:paraId="687860C8" w14:textId="77777777" w:rsidR="0095078A" w:rsidRDefault="0095078A">
      <w:pPr>
        <w:pStyle w:val="CommentText"/>
        <w:rPr>
          <w:rStyle w:val="CommentReference"/>
        </w:rPr>
      </w:pPr>
      <w:r>
        <w:rPr>
          <w:rStyle w:val="CommentReference"/>
        </w:rPr>
        <w:annotationRef/>
      </w:r>
      <w:r>
        <w:rPr>
          <w:rStyle w:val="CommentReference"/>
        </w:rPr>
        <w:t>@Sanjib – Just wanted to point this out. Is there an example we would like to include OR should we remove the sentence?</w:t>
      </w:r>
    </w:p>
    <w:p w14:paraId="4B1BDEE4" w14:textId="7991C67B" w:rsidR="0095078A" w:rsidRDefault="0095078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3A899E" w15:done="0"/>
  <w15:commentEx w15:paraId="1AC91F74" w15:done="0"/>
  <w15:commentEx w15:paraId="4B1BDE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66F2B" w16cex:dateUtc="2021-11-23T00:34:00Z"/>
  <w16cex:commentExtensible w16cex:durableId="25466FA4" w16cex:dateUtc="2021-11-23T00:36:00Z"/>
  <w16cex:commentExtensible w16cex:durableId="25466082" w16cex:dateUtc="2021-11-22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3A899E" w16cid:durableId="25466F2B"/>
  <w16cid:commentId w16cid:paraId="1AC91F74" w16cid:durableId="25466FA4"/>
  <w16cid:commentId w16cid:paraId="4B1BDEE4" w16cid:durableId="254660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0ADBF" w14:textId="77777777" w:rsidR="00190678" w:rsidRDefault="00190678">
      <w:pPr>
        <w:spacing w:line="240" w:lineRule="auto"/>
      </w:pPr>
      <w:r>
        <w:separator/>
      </w:r>
    </w:p>
  </w:endnote>
  <w:endnote w:type="continuationSeparator" w:id="0">
    <w:p w14:paraId="102EE924" w14:textId="77777777" w:rsidR="00190678" w:rsidRDefault="00190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5024" w14:textId="77777777" w:rsidR="00EF1BBF" w:rsidRDefault="002167F9">
    <w:pPr>
      <w:jc w:val="right"/>
    </w:pPr>
    <w:r>
      <w:fldChar w:fldCharType="begin"/>
    </w:r>
    <w:r>
      <w:instrText>PAGE</w:instrText>
    </w:r>
    <w:r>
      <w:fldChar w:fldCharType="separate"/>
    </w:r>
    <w:r w:rsidR="007F00E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62994" w14:textId="77777777" w:rsidR="00190678" w:rsidRDefault="00190678">
      <w:pPr>
        <w:spacing w:line="240" w:lineRule="auto"/>
      </w:pPr>
      <w:r>
        <w:separator/>
      </w:r>
    </w:p>
  </w:footnote>
  <w:footnote w:type="continuationSeparator" w:id="0">
    <w:p w14:paraId="378AB54D" w14:textId="77777777" w:rsidR="00190678" w:rsidRDefault="00190678">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iyon Lee">
    <w15:presenceInfo w15:providerId="AD" w15:userId="S::slee287@gmu.edu::d4e7ae12-abe2-40b9-802d-434b280e1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BF"/>
    <w:rsid w:val="00057B93"/>
    <w:rsid w:val="000B12A7"/>
    <w:rsid w:val="000C0BD8"/>
    <w:rsid w:val="000E1D3C"/>
    <w:rsid w:val="00190678"/>
    <w:rsid w:val="002167F9"/>
    <w:rsid w:val="003767BC"/>
    <w:rsid w:val="003C65FF"/>
    <w:rsid w:val="003E7A9A"/>
    <w:rsid w:val="00411F10"/>
    <w:rsid w:val="00524328"/>
    <w:rsid w:val="00530244"/>
    <w:rsid w:val="005C2524"/>
    <w:rsid w:val="00713C58"/>
    <w:rsid w:val="007F00E1"/>
    <w:rsid w:val="008161A9"/>
    <w:rsid w:val="008A3116"/>
    <w:rsid w:val="00933880"/>
    <w:rsid w:val="00946B35"/>
    <w:rsid w:val="0095078A"/>
    <w:rsid w:val="009922E7"/>
    <w:rsid w:val="00A77962"/>
    <w:rsid w:val="00B0149E"/>
    <w:rsid w:val="00B26B21"/>
    <w:rsid w:val="00B83AEB"/>
    <w:rsid w:val="00C93344"/>
    <w:rsid w:val="00D3303D"/>
    <w:rsid w:val="00D44BA5"/>
    <w:rsid w:val="00DB71DC"/>
    <w:rsid w:val="00DE5EFD"/>
    <w:rsid w:val="00DF4130"/>
    <w:rsid w:val="00E97C6B"/>
    <w:rsid w:val="00EF1BBF"/>
    <w:rsid w:val="00F04E9E"/>
    <w:rsid w:val="00F3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D7D0C"/>
  <w15:docId w15:val="{75FB7065-C892-D848-8C51-9F11EBF1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767BC"/>
    <w:pPr>
      <w:spacing w:line="240" w:lineRule="auto"/>
    </w:pPr>
  </w:style>
  <w:style w:type="paragraph" w:styleId="CommentSubject">
    <w:name w:val="annotation subject"/>
    <w:basedOn w:val="CommentText"/>
    <w:next w:val="CommentText"/>
    <w:link w:val="CommentSubjectChar"/>
    <w:uiPriority w:val="99"/>
    <w:semiHidden/>
    <w:unhideWhenUsed/>
    <w:rsid w:val="0095078A"/>
    <w:rPr>
      <w:b/>
      <w:bCs/>
    </w:rPr>
  </w:style>
  <w:style w:type="character" w:customStyle="1" w:styleId="CommentSubjectChar">
    <w:name w:val="Comment Subject Char"/>
    <w:basedOn w:val="CommentTextChar"/>
    <w:link w:val="CommentSubject"/>
    <w:uiPriority w:val="99"/>
    <w:semiHidden/>
    <w:rsid w:val="009507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584730">
      <w:bodyDiv w:val="1"/>
      <w:marLeft w:val="0"/>
      <w:marRight w:val="0"/>
      <w:marTop w:val="0"/>
      <w:marBottom w:val="0"/>
      <w:divBdr>
        <w:top w:val="none" w:sz="0" w:space="0" w:color="auto"/>
        <w:left w:val="none" w:sz="0" w:space="0" w:color="auto"/>
        <w:bottom w:val="none" w:sz="0" w:space="0" w:color="auto"/>
        <w:right w:val="none" w:sz="0" w:space="0" w:color="auto"/>
      </w:divBdr>
    </w:div>
    <w:div w:id="1990939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9lxFNc/48nY" TargetMode="External"/><Relationship Id="rId21" Type="http://schemas.openxmlformats.org/officeDocument/2006/relationships/hyperlink" Target="https://paperpile.com/c/9lxFNc/uUnA" TargetMode="External"/><Relationship Id="rId42" Type="http://schemas.openxmlformats.org/officeDocument/2006/relationships/image" Target="media/image21.png"/><Relationship Id="rId63" Type="http://schemas.openxmlformats.org/officeDocument/2006/relationships/hyperlink" Target="http://paperpile.com/b/9lxFNc/nUc7o" TargetMode="External"/><Relationship Id="rId84" Type="http://schemas.openxmlformats.org/officeDocument/2006/relationships/hyperlink" Target="http://paperpile.com/b/9lxFNc/E8cn" TargetMode="External"/><Relationship Id="rId138" Type="http://schemas.openxmlformats.org/officeDocument/2006/relationships/hyperlink" Target="http://paperpile.com/b/9lxFNc/5VPxv" TargetMode="External"/><Relationship Id="rId159" Type="http://schemas.openxmlformats.org/officeDocument/2006/relationships/hyperlink" Target="http://paperpile.com/b/9lxFNc/qyH3w" TargetMode="External"/><Relationship Id="rId170" Type="http://schemas.openxmlformats.org/officeDocument/2006/relationships/hyperlink" Target="http://dx.doi.org/10.1002/2017ef000607" TargetMode="External"/><Relationship Id="rId107" Type="http://schemas.openxmlformats.org/officeDocument/2006/relationships/hyperlink" Target="http://paperpile.com/b/9lxFNc/xrOj" TargetMode="External"/><Relationship Id="rId11" Type="http://schemas.openxmlformats.org/officeDocument/2006/relationships/hyperlink" Target="https://paperpile.com/c/9lxFNc/aRP7D" TargetMode="External"/><Relationship Id="rId32" Type="http://schemas.openxmlformats.org/officeDocument/2006/relationships/image" Target="media/image11.png"/><Relationship Id="rId53" Type="http://schemas.openxmlformats.org/officeDocument/2006/relationships/hyperlink" Target="http://paperpile.com/b/9lxFNc/fQXtd" TargetMode="External"/><Relationship Id="rId74" Type="http://schemas.openxmlformats.org/officeDocument/2006/relationships/hyperlink" Target="http://paperpile.com/b/9lxFNc/u3Xxf" TargetMode="External"/><Relationship Id="rId128" Type="http://schemas.openxmlformats.org/officeDocument/2006/relationships/hyperlink" Target="http://paperpile.com/b/9lxFNc/aRP7D" TargetMode="External"/><Relationship Id="rId149" Type="http://schemas.openxmlformats.org/officeDocument/2006/relationships/hyperlink" Target="http://paperpile.com/b/9lxFNc/mIBQy" TargetMode="External"/><Relationship Id="rId5" Type="http://schemas.openxmlformats.org/officeDocument/2006/relationships/endnotes" Target="endnotes.xml"/><Relationship Id="rId95" Type="http://schemas.openxmlformats.org/officeDocument/2006/relationships/hyperlink" Target="http://paperpile.com/b/9lxFNc/uUnA" TargetMode="External"/><Relationship Id="rId160" Type="http://schemas.openxmlformats.org/officeDocument/2006/relationships/hyperlink" Target="http://paperpile.com/b/9lxFNc/qyH3w" TargetMode="External"/><Relationship Id="rId181" Type="http://schemas.openxmlformats.org/officeDocument/2006/relationships/theme" Target="theme/theme1.xml"/><Relationship Id="rId22" Type="http://schemas.openxmlformats.org/officeDocument/2006/relationships/image" Target="media/image1.png"/><Relationship Id="rId43" Type="http://schemas.openxmlformats.org/officeDocument/2006/relationships/image" Target="media/image22.png"/><Relationship Id="rId64" Type="http://schemas.openxmlformats.org/officeDocument/2006/relationships/hyperlink" Target="http://paperpile.com/b/9lxFNc/nUc7o" TargetMode="External"/><Relationship Id="rId118" Type="http://schemas.openxmlformats.org/officeDocument/2006/relationships/hyperlink" Target="http://paperpile.com/b/9lxFNc/48nY" TargetMode="External"/><Relationship Id="rId139" Type="http://schemas.openxmlformats.org/officeDocument/2006/relationships/hyperlink" Target="http://paperpile.com/b/9lxFNc/5VPxv" TargetMode="External"/><Relationship Id="rId85" Type="http://schemas.openxmlformats.org/officeDocument/2006/relationships/hyperlink" Target="http://dx.doi.org/10.1002/2017wr020528" TargetMode="External"/><Relationship Id="rId150" Type="http://schemas.openxmlformats.org/officeDocument/2006/relationships/hyperlink" Target="http://paperpile.com/b/9lxFNc/mIBQy" TargetMode="External"/><Relationship Id="rId171" Type="http://schemas.openxmlformats.org/officeDocument/2006/relationships/hyperlink" Target="http://paperpile.com/b/9lxFNc/rVyIU" TargetMode="External"/><Relationship Id="rId12" Type="http://schemas.openxmlformats.org/officeDocument/2006/relationships/hyperlink" Target="https://paperpile.com/c/9lxFNc/aRP7D+E8cn+SiyT+48nY" TargetMode="External"/><Relationship Id="rId33" Type="http://schemas.openxmlformats.org/officeDocument/2006/relationships/image" Target="media/image12.png"/><Relationship Id="rId108" Type="http://schemas.openxmlformats.org/officeDocument/2006/relationships/hyperlink" Target="http://paperpile.com/b/9lxFNc/xrOj" TargetMode="External"/><Relationship Id="rId129" Type="http://schemas.openxmlformats.org/officeDocument/2006/relationships/hyperlink" Target="http://paperpile.com/b/9lxFNc/aRP7D" TargetMode="External"/><Relationship Id="rId54" Type="http://schemas.openxmlformats.org/officeDocument/2006/relationships/hyperlink" Target="http://paperpile.com/b/9lxFNc/fQXtd" TargetMode="External"/><Relationship Id="rId75" Type="http://schemas.openxmlformats.org/officeDocument/2006/relationships/hyperlink" Target="http://paperpile.com/b/9lxFNc/u3Xxf" TargetMode="External"/><Relationship Id="rId96" Type="http://schemas.openxmlformats.org/officeDocument/2006/relationships/hyperlink" Target="http://paperpile.com/b/9lxFNc/yPBP" TargetMode="External"/><Relationship Id="rId140" Type="http://schemas.openxmlformats.org/officeDocument/2006/relationships/hyperlink" Target="http://dx.doi.org/10.1029/2019ef001391" TargetMode="External"/><Relationship Id="rId161" Type="http://schemas.openxmlformats.org/officeDocument/2006/relationships/hyperlink" Target="http://paperpile.com/b/9lxFNc/qyH3w" TargetMode="External"/><Relationship Id="rId6" Type="http://schemas.openxmlformats.org/officeDocument/2006/relationships/hyperlink" Target="https://paperpile.com/c/9lxFNc/GrqrC+qyH3w+fQXtd" TargetMode="External"/><Relationship Id="rId23" Type="http://schemas.openxmlformats.org/officeDocument/2006/relationships/image" Target="media/image2.png"/><Relationship Id="rId119" Type="http://schemas.openxmlformats.org/officeDocument/2006/relationships/hyperlink" Target="http://paperpile.com/b/9lxFNc/48nY" TargetMode="External"/><Relationship Id="rId44" Type="http://schemas.openxmlformats.org/officeDocument/2006/relationships/image" Target="media/image23.png"/><Relationship Id="rId60" Type="http://schemas.openxmlformats.org/officeDocument/2006/relationships/hyperlink" Target="http://paperpile.com/b/9lxFNc/JLmo8" TargetMode="External"/><Relationship Id="rId65" Type="http://schemas.openxmlformats.org/officeDocument/2006/relationships/hyperlink" Target="http://dx.doi.org/10.1038/s41558-020-0741-0" TargetMode="External"/><Relationship Id="rId81" Type="http://schemas.openxmlformats.org/officeDocument/2006/relationships/hyperlink" Target="http://paperpile.com/b/9lxFNc/4ELbE" TargetMode="External"/><Relationship Id="rId86" Type="http://schemas.openxmlformats.org/officeDocument/2006/relationships/hyperlink" Target="http://paperpile.com/b/9lxFNc/9gFVx" TargetMode="External"/><Relationship Id="rId130" Type="http://schemas.openxmlformats.org/officeDocument/2006/relationships/hyperlink" Target="http://paperpile.com/b/9lxFNc/aRP7D" TargetMode="External"/><Relationship Id="rId135" Type="http://schemas.openxmlformats.org/officeDocument/2006/relationships/hyperlink" Target="http://paperpile.com/b/9lxFNc/72IVp" TargetMode="External"/><Relationship Id="rId151" Type="http://schemas.openxmlformats.org/officeDocument/2006/relationships/hyperlink" Target="http://paperpile.com/b/9lxFNc/mIBQy" TargetMode="External"/><Relationship Id="rId156" Type="http://schemas.openxmlformats.org/officeDocument/2006/relationships/hyperlink" Target="http://paperpile.com/b/9lxFNc/8gr4l" TargetMode="External"/><Relationship Id="rId177" Type="http://schemas.openxmlformats.org/officeDocument/2006/relationships/hyperlink" Target="https://doi.org/10.1214/19-aoas1305" TargetMode="External"/><Relationship Id="rId172" Type="http://schemas.openxmlformats.org/officeDocument/2006/relationships/hyperlink" Target="http://paperpile.com/b/9lxFNc/rVyIU" TargetMode="External"/><Relationship Id="rId13" Type="http://schemas.openxmlformats.org/officeDocument/2006/relationships/comments" Target="comments.xml"/><Relationship Id="rId18" Type="http://schemas.openxmlformats.org/officeDocument/2006/relationships/hyperlink" Target="https://paperpile.com/c/9lxFNc/XLdw" TargetMode="External"/><Relationship Id="rId39" Type="http://schemas.openxmlformats.org/officeDocument/2006/relationships/image" Target="media/image18.png"/><Relationship Id="rId109" Type="http://schemas.openxmlformats.org/officeDocument/2006/relationships/hyperlink" Target="http://paperpile.com/b/9lxFNc/xrOj" TargetMode="External"/><Relationship Id="rId34" Type="http://schemas.openxmlformats.org/officeDocument/2006/relationships/image" Target="media/image13.png"/><Relationship Id="rId50" Type="http://schemas.openxmlformats.org/officeDocument/2006/relationships/image" Target="media/image29.png"/><Relationship Id="rId55" Type="http://schemas.openxmlformats.org/officeDocument/2006/relationships/hyperlink" Target="http://dx.doi.org/10.1002/2016ef000485" TargetMode="External"/><Relationship Id="rId76" Type="http://schemas.openxmlformats.org/officeDocument/2006/relationships/hyperlink" Target="http://paperpile.com/b/9lxFNc/u3Xxf" TargetMode="External"/><Relationship Id="rId97" Type="http://schemas.openxmlformats.org/officeDocument/2006/relationships/hyperlink" Target="http://paperpile.com/b/9lxFNc/yPBP" TargetMode="External"/><Relationship Id="rId104" Type="http://schemas.openxmlformats.org/officeDocument/2006/relationships/hyperlink" Target="http://paperpile.com/b/9lxFNc/NT0K" TargetMode="External"/><Relationship Id="rId120" Type="http://schemas.openxmlformats.org/officeDocument/2006/relationships/hyperlink" Target="http://paperpile.com/b/9lxFNc/48nY" TargetMode="External"/><Relationship Id="rId125" Type="http://schemas.openxmlformats.org/officeDocument/2006/relationships/hyperlink" Target="http://paperpile.com/b/9lxFNc/oByr2" TargetMode="External"/><Relationship Id="rId141" Type="http://schemas.openxmlformats.org/officeDocument/2006/relationships/hyperlink" Target="http://paperpile.com/b/9lxFNc/1bLwF" TargetMode="External"/><Relationship Id="rId146" Type="http://schemas.openxmlformats.org/officeDocument/2006/relationships/hyperlink" Target="http://dx.doi.org/10.1175/JHM-D-20-0238.1" TargetMode="External"/><Relationship Id="rId167" Type="http://schemas.openxmlformats.org/officeDocument/2006/relationships/hyperlink" Target="http://paperpile.com/b/9lxFNc/XijHS" TargetMode="External"/><Relationship Id="rId7" Type="http://schemas.openxmlformats.org/officeDocument/2006/relationships/hyperlink" Target="https://paperpile.com/c/9lxFNc/8gr4l+9gFVx+XijHS+72IVp+nUc7o" TargetMode="External"/><Relationship Id="rId71" Type="http://schemas.openxmlformats.org/officeDocument/2006/relationships/hyperlink" Target="http://dx.doi.org/10.1029/2008wr006824" TargetMode="External"/><Relationship Id="rId92" Type="http://schemas.openxmlformats.org/officeDocument/2006/relationships/hyperlink" Target="http://paperpile.com/b/9lxFNc/uUnA" TargetMode="External"/><Relationship Id="rId162" Type="http://schemas.openxmlformats.org/officeDocument/2006/relationships/hyperlink" Target="http://paperpile.com/b/9lxFNc/GrqrC" TargetMode="External"/><Relationship Id="rId2" Type="http://schemas.openxmlformats.org/officeDocument/2006/relationships/settings" Target="settings.xml"/><Relationship Id="rId29" Type="http://schemas.openxmlformats.org/officeDocument/2006/relationships/image" Target="media/image8.png"/><Relationship Id="rId24" Type="http://schemas.openxmlformats.org/officeDocument/2006/relationships/image" Target="media/image3.png"/><Relationship Id="rId40" Type="http://schemas.openxmlformats.org/officeDocument/2006/relationships/image" Target="media/image19.png"/><Relationship Id="rId45" Type="http://schemas.openxmlformats.org/officeDocument/2006/relationships/image" Target="media/image24.png"/><Relationship Id="rId66" Type="http://schemas.openxmlformats.org/officeDocument/2006/relationships/hyperlink" Target="http://paperpile.com/b/9lxFNc/SiyT" TargetMode="External"/><Relationship Id="rId87" Type="http://schemas.openxmlformats.org/officeDocument/2006/relationships/hyperlink" Target="http://paperpile.com/b/9lxFNc/9gFVx" TargetMode="External"/><Relationship Id="rId110" Type="http://schemas.openxmlformats.org/officeDocument/2006/relationships/hyperlink" Target="http://paperpile.com/b/9lxFNc/xrOj" TargetMode="External"/><Relationship Id="rId115" Type="http://schemas.openxmlformats.org/officeDocument/2006/relationships/hyperlink" Target="http://paperpile.com/b/9lxFNc/XLdw" TargetMode="External"/><Relationship Id="rId131" Type="http://schemas.openxmlformats.org/officeDocument/2006/relationships/hyperlink" Target="http://paperpile.com/b/9lxFNc/aRP7D" TargetMode="External"/><Relationship Id="rId136" Type="http://schemas.openxmlformats.org/officeDocument/2006/relationships/hyperlink" Target="http://paperpile.com/b/9lxFNc/72IVp" TargetMode="External"/><Relationship Id="rId157" Type="http://schemas.openxmlformats.org/officeDocument/2006/relationships/hyperlink" Target="http://paperpile.com/b/9lxFNc/qyH3w" TargetMode="External"/><Relationship Id="rId178" Type="http://schemas.openxmlformats.org/officeDocument/2006/relationships/footer" Target="footer1.xml"/><Relationship Id="rId61" Type="http://schemas.openxmlformats.org/officeDocument/2006/relationships/hyperlink" Target="http://dx.doi.org/10.1029/2020wr028673" TargetMode="External"/><Relationship Id="rId82" Type="http://schemas.openxmlformats.org/officeDocument/2006/relationships/hyperlink" Target="http://paperpile.com/b/9lxFNc/E8cn" TargetMode="External"/><Relationship Id="rId152" Type="http://schemas.openxmlformats.org/officeDocument/2006/relationships/hyperlink" Target="http://paperpile.com/b/9lxFNc/8gr4l" TargetMode="External"/><Relationship Id="rId173" Type="http://schemas.openxmlformats.org/officeDocument/2006/relationships/hyperlink" Target="http://paperpile.com/b/9lxFNc/rVyIU" TargetMode="External"/><Relationship Id="rId19" Type="http://schemas.openxmlformats.org/officeDocument/2006/relationships/hyperlink" Target="https://paperpile.com/c/9lxFNc/xrOj" TargetMode="External"/><Relationship Id="rId14" Type="http://schemas.microsoft.com/office/2011/relationships/commentsExtended" Target="commentsExtended.xml"/><Relationship Id="rId30" Type="http://schemas.openxmlformats.org/officeDocument/2006/relationships/image" Target="media/image9.png"/><Relationship Id="rId35" Type="http://schemas.openxmlformats.org/officeDocument/2006/relationships/image" Target="media/image14.png"/><Relationship Id="rId56" Type="http://schemas.openxmlformats.org/officeDocument/2006/relationships/hyperlink" Target="http://paperpile.com/b/9lxFNc/JLmo8" TargetMode="External"/><Relationship Id="rId77" Type="http://schemas.openxmlformats.org/officeDocument/2006/relationships/hyperlink" Target="http://paperpile.com/b/9lxFNc/4ELbE" TargetMode="External"/><Relationship Id="rId100" Type="http://schemas.openxmlformats.org/officeDocument/2006/relationships/hyperlink" Target="http://paperpile.com/b/9lxFNc/yPBP" TargetMode="External"/><Relationship Id="rId105" Type="http://schemas.openxmlformats.org/officeDocument/2006/relationships/hyperlink" Target="http://paperpile.com/b/9lxFNc/NT0K" TargetMode="External"/><Relationship Id="rId126" Type="http://schemas.openxmlformats.org/officeDocument/2006/relationships/hyperlink" Target="http://paperpile.com/b/9lxFNc/oByr2" TargetMode="External"/><Relationship Id="rId147" Type="http://schemas.openxmlformats.org/officeDocument/2006/relationships/hyperlink" Target="http://paperpile.com/b/9lxFNc/mIBQy" TargetMode="External"/><Relationship Id="rId168" Type="http://schemas.openxmlformats.org/officeDocument/2006/relationships/hyperlink" Target="http://paperpile.com/b/9lxFNc/XijHS" TargetMode="External"/><Relationship Id="rId8" Type="http://schemas.openxmlformats.org/officeDocument/2006/relationships/hyperlink" Target="https://paperpile.com/c/9lxFNc/u3Xxf+JLmo8+qyH3w+oByr2+1bLwF+5VPxv" TargetMode="External"/><Relationship Id="rId51" Type="http://schemas.openxmlformats.org/officeDocument/2006/relationships/image" Target="media/image30.png"/><Relationship Id="rId72" Type="http://schemas.openxmlformats.org/officeDocument/2006/relationships/hyperlink" Target="http://paperpile.com/b/9lxFNc/u3Xxf" TargetMode="External"/><Relationship Id="rId93" Type="http://schemas.openxmlformats.org/officeDocument/2006/relationships/hyperlink" Target="http://paperpile.com/b/9lxFNc/uUnA" TargetMode="External"/><Relationship Id="rId98" Type="http://schemas.openxmlformats.org/officeDocument/2006/relationships/hyperlink" Target="http://paperpile.com/b/9lxFNc/yPBP" TargetMode="External"/><Relationship Id="rId121" Type="http://schemas.openxmlformats.org/officeDocument/2006/relationships/hyperlink" Target="http://dx.doi.org/10.1029/2011wr011123" TargetMode="External"/><Relationship Id="rId142" Type="http://schemas.openxmlformats.org/officeDocument/2006/relationships/hyperlink" Target="http://paperpile.com/b/9lxFNc/1bLwF" TargetMode="External"/><Relationship Id="rId163" Type="http://schemas.openxmlformats.org/officeDocument/2006/relationships/hyperlink" Target="http://paperpile.com/b/9lxFNc/GrqrC" TargetMode="External"/><Relationship Id="rId3" Type="http://schemas.openxmlformats.org/officeDocument/2006/relationships/webSettings" Target="webSettings.xml"/><Relationship Id="rId25" Type="http://schemas.openxmlformats.org/officeDocument/2006/relationships/image" Target="media/image4.png"/><Relationship Id="rId46" Type="http://schemas.openxmlformats.org/officeDocument/2006/relationships/image" Target="media/image25.png"/><Relationship Id="rId67" Type="http://schemas.openxmlformats.org/officeDocument/2006/relationships/hyperlink" Target="http://paperpile.com/b/9lxFNc/SiyT" TargetMode="External"/><Relationship Id="rId116" Type="http://schemas.openxmlformats.org/officeDocument/2006/relationships/hyperlink" Target="http://paperpile.com/b/9lxFNc/48nY" TargetMode="External"/><Relationship Id="rId137" Type="http://schemas.openxmlformats.org/officeDocument/2006/relationships/hyperlink" Target="http://paperpile.com/b/9lxFNc/5VPxv" TargetMode="External"/><Relationship Id="rId158" Type="http://schemas.openxmlformats.org/officeDocument/2006/relationships/hyperlink" Target="http://paperpile.com/b/9lxFNc/qyH3w" TargetMode="External"/><Relationship Id="rId20" Type="http://schemas.openxmlformats.org/officeDocument/2006/relationships/hyperlink" Target="https://paperpile.com/c/9lxFNc/yPBP" TargetMode="External"/><Relationship Id="rId41" Type="http://schemas.openxmlformats.org/officeDocument/2006/relationships/image" Target="media/image20.png"/><Relationship Id="rId62" Type="http://schemas.openxmlformats.org/officeDocument/2006/relationships/hyperlink" Target="http://paperpile.com/b/9lxFNc/nUc7o" TargetMode="External"/><Relationship Id="rId83" Type="http://schemas.openxmlformats.org/officeDocument/2006/relationships/hyperlink" Target="http://paperpile.com/b/9lxFNc/E8cn" TargetMode="External"/><Relationship Id="rId88" Type="http://schemas.openxmlformats.org/officeDocument/2006/relationships/hyperlink" Target="http://paperpile.com/b/9lxFNc/9gFVx" TargetMode="External"/><Relationship Id="rId111" Type="http://schemas.openxmlformats.org/officeDocument/2006/relationships/hyperlink" Target="http://paperpile.com/b/9lxFNc/XLdw" TargetMode="External"/><Relationship Id="rId132" Type="http://schemas.openxmlformats.org/officeDocument/2006/relationships/hyperlink" Target="http://paperpile.com/b/9lxFNc/72IVp" TargetMode="External"/><Relationship Id="rId153" Type="http://schemas.openxmlformats.org/officeDocument/2006/relationships/hyperlink" Target="http://paperpile.com/b/9lxFNc/8gr4l" TargetMode="External"/><Relationship Id="rId174" Type="http://schemas.openxmlformats.org/officeDocument/2006/relationships/hyperlink" Target="http://paperpile.com/b/9lxFNc/rVyIU" TargetMode="External"/><Relationship Id="rId179" Type="http://schemas.openxmlformats.org/officeDocument/2006/relationships/fontTable" Target="fontTable.xml"/><Relationship Id="rId15" Type="http://schemas.microsoft.com/office/2016/09/relationships/commentsIds" Target="commentsIds.xml"/><Relationship Id="rId36" Type="http://schemas.openxmlformats.org/officeDocument/2006/relationships/image" Target="media/image15.png"/><Relationship Id="rId57" Type="http://schemas.openxmlformats.org/officeDocument/2006/relationships/hyperlink" Target="http://paperpile.com/b/9lxFNc/JLmo8" TargetMode="External"/><Relationship Id="rId106" Type="http://schemas.openxmlformats.org/officeDocument/2006/relationships/hyperlink" Target="http://paperpile.com/b/9lxFNc/xrOj" TargetMode="External"/><Relationship Id="rId127" Type="http://schemas.openxmlformats.org/officeDocument/2006/relationships/hyperlink" Target="http://paperpile.com/b/9lxFNc/aRP7D" TargetMode="External"/><Relationship Id="rId10" Type="http://schemas.openxmlformats.org/officeDocument/2006/relationships/hyperlink" Target="https://paperpile.com/c/9lxFNc/mIBQy+aRP7D+4ELbE" TargetMode="External"/><Relationship Id="rId31" Type="http://schemas.openxmlformats.org/officeDocument/2006/relationships/image" Target="media/image10.png"/><Relationship Id="rId52" Type="http://schemas.openxmlformats.org/officeDocument/2006/relationships/hyperlink" Target="http://paperpile.com/b/9lxFNc/fQXtd" TargetMode="External"/><Relationship Id="rId73" Type="http://schemas.openxmlformats.org/officeDocument/2006/relationships/hyperlink" Target="http://paperpile.com/b/9lxFNc/u3Xxf" TargetMode="External"/><Relationship Id="rId78" Type="http://schemas.openxmlformats.org/officeDocument/2006/relationships/hyperlink" Target="http://paperpile.com/b/9lxFNc/4ELbE" TargetMode="External"/><Relationship Id="rId94" Type="http://schemas.openxmlformats.org/officeDocument/2006/relationships/hyperlink" Target="http://paperpile.com/b/9lxFNc/uUnA" TargetMode="External"/><Relationship Id="rId99" Type="http://schemas.openxmlformats.org/officeDocument/2006/relationships/hyperlink" Target="http://paperpile.com/b/9lxFNc/yPBP" TargetMode="External"/><Relationship Id="rId101" Type="http://schemas.openxmlformats.org/officeDocument/2006/relationships/hyperlink" Target="http://paperpile.com/b/9lxFNc/NT0K" TargetMode="External"/><Relationship Id="rId122" Type="http://schemas.openxmlformats.org/officeDocument/2006/relationships/hyperlink" Target="http://paperpile.com/b/9lxFNc/oByr2" TargetMode="External"/><Relationship Id="rId143" Type="http://schemas.openxmlformats.org/officeDocument/2006/relationships/hyperlink" Target="http://paperpile.com/b/9lxFNc/1bLwF" TargetMode="External"/><Relationship Id="rId148" Type="http://schemas.openxmlformats.org/officeDocument/2006/relationships/hyperlink" Target="http://paperpile.com/b/9lxFNc/mIBQy" TargetMode="External"/><Relationship Id="rId164" Type="http://schemas.openxmlformats.org/officeDocument/2006/relationships/hyperlink" Target="http://paperpile.com/b/9lxFNc/GrqrC" TargetMode="External"/><Relationship Id="rId169" Type="http://schemas.openxmlformats.org/officeDocument/2006/relationships/hyperlink" Target="http://paperpile.com/b/9lxFNc/XijHS" TargetMode="External"/><Relationship Id="rId4" Type="http://schemas.openxmlformats.org/officeDocument/2006/relationships/footnotes" Target="footnotes.xml"/><Relationship Id="rId9" Type="http://schemas.openxmlformats.org/officeDocument/2006/relationships/hyperlink" Target="https://paperpile.com/c/9lxFNc/rVyIU+XijHS" TargetMode="External"/><Relationship Id="rId180" Type="http://schemas.microsoft.com/office/2011/relationships/people" Target="people.xml"/><Relationship Id="rId26" Type="http://schemas.openxmlformats.org/officeDocument/2006/relationships/image" Target="media/image5.png"/><Relationship Id="rId47" Type="http://schemas.openxmlformats.org/officeDocument/2006/relationships/image" Target="media/image26.png"/><Relationship Id="rId68" Type="http://schemas.openxmlformats.org/officeDocument/2006/relationships/hyperlink" Target="http://paperpile.com/b/9lxFNc/SiyT" TargetMode="External"/><Relationship Id="rId89" Type="http://schemas.openxmlformats.org/officeDocument/2006/relationships/hyperlink" Target="http://paperpile.com/b/9lxFNc/9gFVx" TargetMode="External"/><Relationship Id="rId112" Type="http://schemas.openxmlformats.org/officeDocument/2006/relationships/hyperlink" Target="http://paperpile.com/b/9lxFNc/XLdw" TargetMode="External"/><Relationship Id="rId133" Type="http://schemas.openxmlformats.org/officeDocument/2006/relationships/hyperlink" Target="http://paperpile.com/b/9lxFNc/72IVp" TargetMode="External"/><Relationship Id="rId154" Type="http://schemas.openxmlformats.org/officeDocument/2006/relationships/hyperlink" Target="http://paperpile.com/b/9lxFNc/8gr4l" TargetMode="External"/><Relationship Id="rId175" Type="http://schemas.openxmlformats.org/officeDocument/2006/relationships/hyperlink" Target="http://paperpile.com/b/9lxFNc/rVyIU" TargetMode="External"/><Relationship Id="rId16" Type="http://schemas.microsoft.com/office/2018/08/relationships/commentsExtensible" Target="commentsExtensible.xml"/><Relationship Id="rId37" Type="http://schemas.openxmlformats.org/officeDocument/2006/relationships/image" Target="media/image16.png"/><Relationship Id="rId58" Type="http://schemas.openxmlformats.org/officeDocument/2006/relationships/hyperlink" Target="http://paperpile.com/b/9lxFNc/JLmo8" TargetMode="External"/><Relationship Id="rId79" Type="http://schemas.openxmlformats.org/officeDocument/2006/relationships/hyperlink" Target="http://paperpile.com/b/9lxFNc/4ELbE" TargetMode="External"/><Relationship Id="rId102" Type="http://schemas.openxmlformats.org/officeDocument/2006/relationships/hyperlink" Target="http://paperpile.com/b/9lxFNc/NT0K" TargetMode="External"/><Relationship Id="rId123" Type="http://schemas.openxmlformats.org/officeDocument/2006/relationships/hyperlink" Target="http://paperpile.com/b/9lxFNc/oByr2" TargetMode="External"/><Relationship Id="rId144" Type="http://schemas.openxmlformats.org/officeDocument/2006/relationships/hyperlink" Target="http://paperpile.com/b/9lxFNc/1bLwF" TargetMode="External"/><Relationship Id="rId90" Type="http://schemas.openxmlformats.org/officeDocument/2006/relationships/hyperlink" Target="http://paperpile.com/b/9lxFNc/9gFVx" TargetMode="External"/><Relationship Id="rId165" Type="http://schemas.openxmlformats.org/officeDocument/2006/relationships/hyperlink" Target="http://paperpile.com/b/9lxFNc/GrqrC" TargetMode="External"/><Relationship Id="rId27" Type="http://schemas.openxmlformats.org/officeDocument/2006/relationships/image" Target="media/image6.png"/><Relationship Id="rId48" Type="http://schemas.openxmlformats.org/officeDocument/2006/relationships/image" Target="media/image27.png"/><Relationship Id="rId69" Type="http://schemas.openxmlformats.org/officeDocument/2006/relationships/hyperlink" Target="http://paperpile.com/b/9lxFNc/SiyT" TargetMode="External"/><Relationship Id="rId113" Type="http://schemas.openxmlformats.org/officeDocument/2006/relationships/hyperlink" Target="http://paperpile.com/b/9lxFNc/XLdw" TargetMode="External"/><Relationship Id="rId134" Type="http://schemas.openxmlformats.org/officeDocument/2006/relationships/hyperlink" Target="http://paperpile.com/b/9lxFNc/72IVp" TargetMode="External"/><Relationship Id="rId80" Type="http://schemas.openxmlformats.org/officeDocument/2006/relationships/hyperlink" Target="http://paperpile.com/b/9lxFNc/4ELbE" TargetMode="External"/><Relationship Id="rId155" Type="http://schemas.openxmlformats.org/officeDocument/2006/relationships/hyperlink" Target="http://paperpile.com/b/9lxFNc/8gr4l" TargetMode="External"/><Relationship Id="rId176" Type="http://schemas.openxmlformats.org/officeDocument/2006/relationships/hyperlink" Target="https://doi.org/10.1038/s41558-020-0741-0" TargetMode="External"/><Relationship Id="rId17" Type="http://schemas.openxmlformats.org/officeDocument/2006/relationships/hyperlink" Target="https://paperpile.com/c/9lxFNc/NT0K" TargetMode="External"/><Relationship Id="rId38" Type="http://schemas.openxmlformats.org/officeDocument/2006/relationships/image" Target="media/image17.png"/><Relationship Id="rId59" Type="http://schemas.openxmlformats.org/officeDocument/2006/relationships/hyperlink" Target="http://paperpile.com/b/9lxFNc/JLmo8" TargetMode="External"/><Relationship Id="rId103" Type="http://schemas.openxmlformats.org/officeDocument/2006/relationships/hyperlink" Target="http://paperpile.com/b/9lxFNc/NT0K" TargetMode="External"/><Relationship Id="rId124" Type="http://schemas.openxmlformats.org/officeDocument/2006/relationships/hyperlink" Target="http://paperpile.com/b/9lxFNc/oByr2" TargetMode="External"/><Relationship Id="rId70" Type="http://schemas.openxmlformats.org/officeDocument/2006/relationships/hyperlink" Target="http://paperpile.com/b/9lxFNc/SiyT" TargetMode="External"/><Relationship Id="rId91" Type="http://schemas.openxmlformats.org/officeDocument/2006/relationships/hyperlink" Target="http://paperpile.com/b/9lxFNc/uUnA" TargetMode="External"/><Relationship Id="rId145" Type="http://schemas.openxmlformats.org/officeDocument/2006/relationships/hyperlink" Target="http://paperpile.com/b/9lxFNc/1bLwF" TargetMode="External"/><Relationship Id="rId166" Type="http://schemas.openxmlformats.org/officeDocument/2006/relationships/hyperlink" Target="http://paperpile.com/b/9lxFNc/GrqrC" TargetMode="External"/><Relationship Id="rId1" Type="http://schemas.openxmlformats.org/officeDocument/2006/relationships/styles" Target="styles.xml"/><Relationship Id="rId28" Type="http://schemas.openxmlformats.org/officeDocument/2006/relationships/image" Target="media/image7.png"/><Relationship Id="rId49" Type="http://schemas.openxmlformats.org/officeDocument/2006/relationships/image" Target="media/image28.png"/><Relationship Id="rId114" Type="http://schemas.openxmlformats.org/officeDocument/2006/relationships/hyperlink" Target="http://paperpile.com/b/9lxFNc/XLd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31</Pages>
  <Words>9973</Words>
  <Characters>56848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Seiyon Lee</cp:lastModifiedBy>
  <cp:revision>18</cp:revision>
  <dcterms:created xsi:type="dcterms:W3CDTF">2021-11-22T19:37:00Z</dcterms:created>
  <dcterms:modified xsi:type="dcterms:W3CDTF">2021-11-23T00:40:00Z</dcterms:modified>
</cp:coreProperties>
</file>