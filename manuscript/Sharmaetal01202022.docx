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220A5" w14:textId="77777777" w:rsidR="001338EA" w:rsidRPr="00322B0E" w:rsidRDefault="00E478E2">
      <w:pPr>
        <w:jc w:val="center"/>
        <w:rPr>
          <w:rFonts w:ascii="Times New Roman" w:eastAsia="Times New Roman" w:hAnsi="Times New Roman" w:cs="Times New Roman"/>
          <w:b/>
          <w:sz w:val="28"/>
          <w:szCs w:val="28"/>
        </w:rPr>
      </w:pPr>
      <w:r w:rsidRPr="00322B0E">
        <w:rPr>
          <w:rFonts w:ascii="Times New Roman" w:eastAsia="Times New Roman" w:hAnsi="Times New Roman" w:cs="Times New Roman"/>
          <w:b/>
          <w:sz w:val="28"/>
          <w:szCs w:val="28"/>
        </w:rPr>
        <w:t>Neglecting uncertainties surrounding model parameters can drastically underestimate flood risks</w:t>
      </w:r>
    </w:p>
    <w:p w14:paraId="16CB5F3E" w14:textId="77777777" w:rsidR="001338EA" w:rsidRDefault="001338EA">
      <w:pPr>
        <w:jc w:val="center"/>
        <w:rPr>
          <w:rFonts w:ascii="Times New Roman" w:eastAsia="Times New Roman" w:hAnsi="Times New Roman" w:cs="Times New Roman"/>
          <w:b/>
          <w:sz w:val="24"/>
          <w:szCs w:val="24"/>
        </w:rPr>
      </w:pPr>
    </w:p>
    <w:p w14:paraId="13118666" w14:textId="6B70922C" w:rsidR="001338EA" w:rsidRDefault="00E478E2">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Sanjib Sharma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Benjamin Seiyon Lee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Iman Hosseini-Shakib</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Murali Haran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and Klaus Keller</w:t>
      </w:r>
      <w:r>
        <w:rPr>
          <w:rFonts w:ascii="Times New Roman" w:eastAsia="Times New Roman" w:hAnsi="Times New Roman" w:cs="Times New Roman"/>
          <w:sz w:val="24"/>
          <w:szCs w:val="24"/>
          <w:vertAlign w:val="superscript"/>
        </w:rPr>
        <w:t>4</w:t>
      </w:r>
    </w:p>
    <w:p w14:paraId="225DA55D" w14:textId="77777777" w:rsidR="001338EA" w:rsidRDefault="001338EA">
      <w:pPr>
        <w:jc w:val="center"/>
        <w:rPr>
          <w:rFonts w:ascii="Times New Roman" w:eastAsia="Times New Roman" w:hAnsi="Times New Roman" w:cs="Times New Roman"/>
          <w:sz w:val="24"/>
          <w:szCs w:val="24"/>
          <w:vertAlign w:val="superscript"/>
        </w:rPr>
      </w:pPr>
    </w:p>
    <w:p w14:paraId="7D9D9E00" w14:textId="77777777" w:rsidR="001338EA" w:rsidRDefault="00E478E2">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Earth and Environmental Systems Institute, Pennsylvania State University, University Park, PA, USA</w:t>
      </w:r>
    </w:p>
    <w:p w14:paraId="22C34F34" w14:textId="77777777" w:rsidR="001338EA" w:rsidRDefault="00E478E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Department of Statistics, George Mason University, Fairfax, VA, USA</w:t>
      </w:r>
    </w:p>
    <w:p w14:paraId="39C23244" w14:textId="77777777" w:rsidR="001338EA" w:rsidRDefault="00E478E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Department of Statistics, Pennsylvania State University, University Park, PA, USA</w:t>
      </w:r>
    </w:p>
    <w:p w14:paraId="6A0F3344" w14:textId="5B01EE66" w:rsidR="001338EA" w:rsidRDefault="00E478E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Thayer School of Engineering at Dartmouth College, Hanover, NH, USA </w:t>
      </w:r>
    </w:p>
    <w:p w14:paraId="742395E5" w14:textId="77777777" w:rsidR="00322B0E" w:rsidRDefault="00322B0E">
      <w:pPr>
        <w:shd w:val="clear" w:color="auto" w:fill="FFFFFF"/>
        <w:rPr>
          <w:rFonts w:ascii="Times New Roman" w:eastAsia="Times New Roman" w:hAnsi="Times New Roman" w:cs="Times New Roman"/>
          <w:sz w:val="24"/>
          <w:szCs w:val="24"/>
        </w:rPr>
      </w:pPr>
    </w:p>
    <w:p w14:paraId="642EAC5D" w14:textId="58A4A170" w:rsidR="001338EA" w:rsidRDefault="00E478E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author</w:t>
      </w:r>
      <w:r w:rsidR="00322B0E">
        <w:rPr>
          <w:rFonts w:ascii="Times New Roman" w:eastAsia="Times New Roman" w:hAnsi="Times New Roman" w:cs="Times New Roman"/>
          <w:sz w:val="24"/>
          <w:szCs w:val="24"/>
        </w:rPr>
        <w:t>: Sanjib Sharma</w:t>
      </w:r>
      <w:r>
        <w:rPr>
          <w:rFonts w:ascii="Times New Roman" w:eastAsia="Times New Roman" w:hAnsi="Times New Roman" w:cs="Times New Roman"/>
          <w:sz w:val="24"/>
          <w:szCs w:val="24"/>
        </w:rPr>
        <w:t xml:space="preserve"> (s</w:t>
      </w:r>
      <w:r w:rsidR="00322B0E">
        <w:rPr>
          <w:rFonts w:ascii="Times New Roman" w:eastAsia="Times New Roman" w:hAnsi="Times New Roman" w:cs="Times New Roman"/>
          <w:sz w:val="24"/>
          <w:szCs w:val="24"/>
        </w:rPr>
        <w:t>vs6308@psu.edu</w:t>
      </w:r>
      <w:r>
        <w:rPr>
          <w:rFonts w:ascii="Times New Roman" w:eastAsia="Times New Roman" w:hAnsi="Times New Roman" w:cs="Times New Roman"/>
          <w:sz w:val="24"/>
          <w:szCs w:val="24"/>
        </w:rPr>
        <w:t xml:space="preserve">) </w:t>
      </w:r>
    </w:p>
    <w:p w14:paraId="5BA0024E" w14:textId="77777777" w:rsidR="008D0089" w:rsidRDefault="008D0089">
      <w:pPr>
        <w:rPr>
          <w:rFonts w:ascii="Times New Roman" w:eastAsia="Times New Roman" w:hAnsi="Times New Roman" w:cs="Times New Roman"/>
          <w:b/>
          <w:sz w:val="24"/>
          <w:szCs w:val="24"/>
        </w:rPr>
      </w:pPr>
    </w:p>
    <w:p w14:paraId="4313D3FB" w14:textId="3055836F" w:rsidR="001338EA" w:rsidRDefault="00E478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points</w:t>
      </w:r>
      <w:r w:rsidR="00322B0E">
        <w:rPr>
          <w:rFonts w:ascii="Times New Roman" w:eastAsia="Times New Roman" w:hAnsi="Times New Roman" w:cs="Times New Roman"/>
          <w:b/>
          <w:sz w:val="24"/>
          <w:szCs w:val="24"/>
        </w:rPr>
        <w:t>:</w:t>
      </w:r>
    </w:p>
    <w:p w14:paraId="6AB81C26" w14:textId="77777777" w:rsidR="001338EA" w:rsidRDefault="00E478E2">
      <w:pPr>
        <w:ind w:left="720" w:hanging="225"/>
        <w:rPr>
          <w:rFonts w:ascii="Times New Roman" w:eastAsia="Times New Roman" w:hAnsi="Times New Roman" w:cs="Times New Roman"/>
          <w:sz w:val="24"/>
          <w:szCs w:val="24"/>
        </w:rPr>
      </w:pPr>
      <w:r>
        <w:rPr>
          <w:rFonts w:ascii="Times New Roman" w:eastAsia="Times New Roman" w:hAnsi="Times New Roman" w:cs="Times New Roman"/>
          <w:sz w:val="24"/>
          <w:szCs w:val="24"/>
        </w:rPr>
        <w:t>● Current approaches to characterize flood hazards often sample only a relatively small subset of the known unknowns such as hydrologic model parameters.</w:t>
      </w:r>
    </w:p>
    <w:p w14:paraId="341CC116" w14:textId="77777777" w:rsidR="001338EA" w:rsidRDefault="00E478E2">
      <w:pPr>
        <w:ind w:left="720" w:hanging="225"/>
        <w:rPr>
          <w:rFonts w:ascii="Times New Roman" w:eastAsia="Times New Roman" w:hAnsi="Times New Roman" w:cs="Times New Roman"/>
          <w:sz w:val="24"/>
          <w:szCs w:val="24"/>
        </w:rPr>
      </w:pPr>
      <w:r>
        <w:rPr>
          <w:rFonts w:ascii="Times New Roman" w:eastAsia="Times New Roman" w:hAnsi="Times New Roman" w:cs="Times New Roman"/>
          <w:sz w:val="24"/>
          <w:szCs w:val="24"/>
        </w:rPr>
        <w:t>● We implement a sequential Monte Carlo particle-based approach to improve the characterization of uncertainties surrounding hydrologic model parameters.</w:t>
      </w:r>
    </w:p>
    <w:p w14:paraId="4E283651" w14:textId="5507BBE0" w:rsidR="001338EA" w:rsidRDefault="00E478E2">
      <w:pPr>
        <w:ind w:left="720" w:hanging="2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Improving the characterization </w:t>
      </w:r>
      <w:r w:rsidR="002C4F26">
        <w:rPr>
          <w:rFonts w:ascii="Times New Roman" w:eastAsia="Times New Roman" w:hAnsi="Times New Roman" w:cs="Times New Roman"/>
          <w:sz w:val="24"/>
          <w:szCs w:val="24"/>
        </w:rPr>
        <w:t>of model</w:t>
      </w:r>
      <w:r>
        <w:rPr>
          <w:rFonts w:ascii="Times New Roman" w:eastAsia="Times New Roman" w:hAnsi="Times New Roman" w:cs="Times New Roman"/>
          <w:sz w:val="24"/>
          <w:szCs w:val="24"/>
        </w:rPr>
        <w:t xml:space="preserve"> parametric uncertainty improves projections of flood hazards and risks.</w:t>
      </w:r>
    </w:p>
    <w:p w14:paraId="77B8ACA5" w14:textId="77777777" w:rsidR="001338EA" w:rsidRDefault="00E478E2">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C43360" w14:textId="77777777" w:rsidR="001338EA" w:rsidRDefault="00E478E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p w14:paraId="3BF3A00C" w14:textId="77777777" w:rsidR="001338EA" w:rsidRDefault="00E478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Hydrologic model calibration, Sequential Monte Carlo,</w:t>
      </w:r>
    </w:p>
    <w:p w14:paraId="0C4FD2B8" w14:textId="77777777" w:rsidR="001338EA" w:rsidRDefault="00E478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Uncertainty characterization, Flood hazards, Flood risks </w:t>
      </w:r>
    </w:p>
    <w:p w14:paraId="6D53859A" w14:textId="77777777" w:rsidR="001338EA" w:rsidRDefault="001338EA">
      <w:pPr>
        <w:rPr>
          <w:rFonts w:ascii="Calibri" w:eastAsia="Calibri" w:hAnsi="Calibri" w:cs="Calibri"/>
          <w:sz w:val="24"/>
          <w:szCs w:val="24"/>
        </w:rPr>
      </w:pPr>
    </w:p>
    <w:p w14:paraId="38395DF5" w14:textId="77777777" w:rsidR="001338EA" w:rsidRDefault="00E478E2" w:rsidP="004C273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BD640F8" w14:textId="3EA0CA7B" w:rsidR="001338EA" w:rsidRDefault="00E478E2" w:rsidP="004C273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Floods drive dynamic and deeply uncertain risks for people and infrastructures.  Uncertainty characterization is a crucial step in improving the predictive understanding of multi-sector dynamics and the design of risk-management strategies.  Current approaches to estimate flood hazards often sample only a relatively small subset of the known unknowns such as model parameters. This approach neglects the impacts of key uncertainties on hazards and system dynamics. Here we mainstream a recently developed method for Bayesian data-model fusion </w:t>
      </w:r>
      <w:r w:rsidR="005E1342">
        <w:rPr>
          <w:rFonts w:ascii="Times New Roman" w:eastAsia="Times New Roman" w:hAnsi="Times New Roman" w:cs="Times New Roman"/>
          <w:sz w:val="24"/>
          <w:szCs w:val="24"/>
        </w:rPr>
        <w:t>to calibrate</w:t>
      </w:r>
      <w:r>
        <w:rPr>
          <w:rFonts w:ascii="Times New Roman" w:eastAsia="Times New Roman" w:hAnsi="Times New Roman" w:cs="Times New Roman"/>
          <w:sz w:val="24"/>
          <w:szCs w:val="24"/>
        </w:rPr>
        <w:t xml:space="preserve"> a computationally expensive distributed hydrologic model. We compare three different calibration approaches: (1) stepwise line search, (2) precalibration or screening, and (3) the new Fast Model Calibrations (FaMoS) approach. FaMoS deploys a particle-based approach that takes advantage of the massive parallelization afforded by modern high-</w:t>
      </w:r>
      <w:r>
        <w:rPr>
          <w:rFonts w:ascii="Times New Roman" w:eastAsia="Times New Roman" w:hAnsi="Times New Roman" w:cs="Times New Roman"/>
          <w:sz w:val="24"/>
          <w:szCs w:val="24"/>
        </w:rPr>
        <w:lastRenderedPageBreak/>
        <w:t xml:space="preserve">performance computing systems. We quantify how neglecting known unknowns can drastically underestimate extreme flood events and risks. Accounting for parametric uncertainty improves model performance metrics over the best estimate parameters. Improving the characterization of model parametric uncertainty improves hindcasts and projections of flood risks. </w:t>
      </w:r>
    </w:p>
    <w:p w14:paraId="35873014" w14:textId="77777777" w:rsidR="001338EA" w:rsidRDefault="001338EA" w:rsidP="004C2737">
      <w:pPr>
        <w:spacing w:line="360" w:lineRule="auto"/>
        <w:ind w:firstLine="720"/>
        <w:jc w:val="both"/>
        <w:rPr>
          <w:rFonts w:ascii="Times New Roman" w:eastAsia="Times New Roman" w:hAnsi="Times New Roman" w:cs="Times New Roman"/>
          <w:sz w:val="24"/>
          <w:szCs w:val="24"/>
        </w:rPr>
      </w:pPr>
    </w:p>
    <w:p w14:paraId="1E4C3BC5" w14:textId="77777777" w:rsidR="001338EA" w:rsidRDefault="00E478E2" w:rsidP="004C273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Motivation and Introduction</w:t>
      </w:r>
    </w:p>
    <w:p w14:paraId="6D9DB97F" w14:textId="3115EDC9" w:rsidR="001338EA" w:rsidRDefault="00E478E2" w:rsidP="004C2737">
      <w:pPr>
        <w:spacing w:line="360" w:lineRule="auto"/>
        <w:ind w:firstLine="450"/>
        <w:jc w:val="both"/>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 xml:space="preserve">Floods pose major risks to people and property </w:t>
      </w:r>
      <w:hyperlink r:id="rId7">
        <w:r>
          <w:rPr>
            <w:rFonts w:ascii="Times New Roman" w:eastAsia="Times New Roman" w:hAnsi="Times New Roman" w:cs="Times New Roman"/>
            <w:color w:val="000000"/>
            <w:sz w:val="24"/>
            <w:szCs w:val="24"/>
          </w:rPr>
          <w:t xml:space="preserve">(Alfieri et al., 2017; Wing et al., 2018; </w:t>
        </w:r>
        <w:proofErr w:type="spellStart"/>
        <w:r>
          <w:rPr>
            <w:rFonts w:ascii="Times New Roman" w:eastAsia="Times New Roman" w:hAnsi="Times New Roman" w:cs="Times New Roman"/>
            <w:color w:val="000000"/>
            <w:sz w:val="24"/>
            <w:szCs w:val="24"/>
          </w:rPr>
          <w:t>Winsemius</w:t>
        </w:r>
        <w:proofErr w:type="spellEnd"/>
        <w:r>
          <w:rPr>
            <w:rFonts w:ascii="Times New Roman" w:eastAsia="Times New Roman" w:hAnsi="Times New Roman" w:cs="Times New Roman"/>
            <w:color w:val="000000"/>
            <w:sz w:val="24"/>
            <w:szCs w:val="24"/>
          </w:rPr>
          <w:t xml:space="preserve"> et al., 2015)</w:t>
        </w:r>
      </w:hyperlink>
      <w:r>
        <w:rPr>
          <w:rFonts w:ascii="Times New Roman" w:eastAsia="Times New Roman" w:hAnsi="Times New Roman" w:cs="Times New Roman"/>
          <w:color w:val="1C1D1E"/>
          <w:sz w:val="24"/>
          <w:szCs w:val="24"/>
        </w:rPr>
        <w:t xml:space="preserve">. These risks are dynamic and deeply uncertain </w:t>
      </w:r>
      <w:hyperlink r:id="rId8">
        <w:r>
          <w:rPr>
            <w:rFonts w:ascii="Times New Roman" w:eastAsia="Times New Roman" w:hAnsi="Times New Roman" w:cs="Times New Roman"/>
            <w:color w:val="000000"/>
            <w:sz w:val="24"/>
            <w:szCs w:val="24"/>
          </w:rPr>
          <w:t xml:space="preserve">(Merz et al., 2010; Read &amp; Vogel, 2015; </w:t>
        </w:r>
        <w:proofErr w:type="spellStart"/>
        <w:r>
          <w:rPr>
            <w:rFonts w:ascii="Times New Roman" w:eastAsia="Times New Roman" w:hAnsi="Times New Roman" w:cs="Times New Roman"/>
            <w:color w:val="000000"/>
            <w:sz w:val="24"/>
            <w:szCs w:val="24"/>
          </w:rPr>
          <w:t>Ruckert</w:t>
        </w:r>
        <w:proofErr w:type="spellEnd"/>
        <w:r>
          <w:rPr>
            <w:rFonts w:ascii="Times New Roman" w:eastAsia="Times New Roman" w:hAnsi="Times New Roman" w:cs="Times New Roman"/>
            <w:color w:val="000000"/>
            <w:sz w:val="24"/>
            <w:szCs w:val="24"/>
          </w:rPr>
          <w:t xml:space="preserve"> et al., 2019; </w:t>
        </w:r>
        <w:proofErr w:type="spellStart"/>
        <w:r>
          <w:rPr>
            <w:rFonts w:ascii="Times New Roman" w:eastAsia="Times New Roman" w:hAnsi="Times New Roman" w:cs="Times New Roman"/>
            <w:color w:val="000000"/>
            <w:sz w:val="24"/>
            <w:szCs w:val="24"/>
          </w:rPr>
          <w:t>Zarekarizi</w:t>
        </w:r>
        <w:proofErr w:type="spellEnd"/>
        <w:r>
          <w:rPr>
            <w:rFonts w:ascii="Times New Roman" w:eastAsia="Times New Roman" w:hAnsi="Times New Roman" w:cs="Times New Roman"/>
            <w:color w:val="000000"/>
            <w:sz w:val="24"/>
            <w:szCs w:val="24"/>
          </w:rPr>
          <w:t xml:space="preserve"> et al., 2020)</w:t>
        </w:r>
      </w:hyperlink>
      <w:r>
        <w:rPr>
          <w:rFonts w:ascii="Times New Roman" w:eastAsia="Times New Roman" w:hAnsi="Times New Roman" w:cs="Times New Roman"/>
          <w:color w:val="1C1D1E"/>
          <w:sz w:val="24"/>
          <w:szCs w:val="24"/>
        </w:rPr>
        <w:t xml:space="preserve">. It is important to characterize the uncertainties surrounding flood hazards in order to understand the multi-sector dynamics and to inform the design of risk-management strategies </w:t>
      </w:r>
      <w:hyperlink r:id="rId9">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Boulange</w:t>
        </w:r>
        <w:proofErr w:type="spellEnd"/>
        <w:r>
          <w:rPr>
            <w:rFonts w:ascii="Times New Roman" w:eastAsia="Times New Roman" w:hAnsi="Times New Roman" w:cs="Times New Roman"/>
            <w:color w:val="000000"/>
            <w:sz w:val="24"/>
            <w:szCs w:val="24"/>
          </w:rPr>
          <w:t xml:space="preserve"> et al., 2021; Chester et al., 2020; Liu &amp; </w:t>
        </w:r>
        <w:proofErr w:type="spellStart"/>
        <w:r>
          <w:rPr>
            <w:rFonts w:ascii="Times New Roman" w:eastAsia="Times New Roman" w:hAnsi="Times New Roman" w:cs="Times New Roman"/>
            <w:color w:val="000000"/>
            <w:sz w:val="24"/>
            <w:szCs w:val="24"/>
          </w:rPr>
          <w:t>Merwade</w:t>
        </w:r>
        <w:proofErr w:type="spellEnd"/>
        <w:r>
          <w:rPr>
            <w:rFonts w:ascii="Times New Roman" w:eastAsia="Times New Roman" w:hAnsi="Times New Roman" w:cs="Times New Roman"/>
            <w:color w:val="000000"/>
            <w:sz w:val="24"/>
            <w:szCs w:val="24"/>
          </w:rPr>
          <w:t>, 2018; Salas et al., 2018</w:t>
        </w:r>
        <w:r w:rsidR="005E1342">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Wasko</w:t>
        </w:r>
        <w:proofErr w:type="spellEnd"/>
        <w:r>
          <w:rPr>
            <w:rFonts w:ascii="Times New Roman" w:eastAsia="Times New Roman" w:hAnsi="Times New Roman" w:cs="Times New Roman"/>
            <w:color w:val="000000"/>
            <w:sz w:val="24"/>
            <w:szCs w:val="24"/>
          </w:rPr>
          <w:t xml:space="preserve"> et al., 2021; Wong &amp; Keller, 2017)</w:t>
        </w:r>
      </w:hyperlink>
      <w:r>
        <w:rPr>
          <w:rFonts w:ascii="Times New Roman" w:eastAsia="Times New Roman" w:hAnsi="Times New Roman" w:cs="Times New Roman"/>
          <w:color w:val="1C1D1E"/>
          <w:sz w:val="24"/>
          <w:szCs w:val="24"/>
        </w:rPr>
        <w:t>.</w:t>
      </w:r>
    </w:p>
    <w:p w14:paraId="56E24189" w14:textId="45A06D1F" w:rsidR="001338EA" w:rsidRDefault="00E478E2" w:rsidP="004C2737">
      <w:pPr>
        <w:spacing w:line="360" w:lineRule="auto"/>
        <w:ind w:firstLine="450"/>
        <w:jc w:val="both"/>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 xml:space="preserve">Hydrologic models are commonly used to understand hydrological processes, predict the response of hydrological systems to changing stresses, and provide boundary conditions to estimate flood hazards and risks (Bates et al., 2021; Brunner et al., 2020; Judi et al., 2018; </w:t>
      </w:r>
      <w:proofErr w:type="spellStart"/>
      <w:r>
        <w:rPr>
          <w:rFonts w:ascii="Times New Roman" w:eastAsia="Times New Roman" w:hAnsi="Times New Roman" w:cs="Times New Roman"/>
          <w:color w:val="1C1D1E"/>
          <w:sz w:val="24"/>
          <w:szCs w:val="24"/>
        </w:rPr>
        <w:t>Koren</w:t>
      </w:r>
      <w:proofErr w:type="spellEnd"/>
      <w:r>
        <w:rPr>
          <w:rFonts w:ascii="Times New Roman" w:eastAsia="Times New Roman" w:hAnsi="Times New Roman" w:cs="Times New Roman"/>
          <w:color w:val="1C1D1E"/>
          <w:sz w:val="24"/>
          <w:szCs w:val="24"/>
        </w:rPr>
        <w:t xml:space="preserve"> et al., 2004; </w:t>
      </w:r>
      <w:proofErr w:type="spellStart"/>
      <w:r>
        <w:rPr>
          <w:rFonts w:ascii="Times New Roman" w:eastAsia="Times New Roman" w:hAnsi="Times New Roman" w:cs="Times New Roman"/>
          <w:color w:val="1C1D1E"/>
          <w:sz w:val="24"/>
          <w:szCs w:val="24"/>
        </w:rPr>
        <w:t>Rajib</w:t>
      </w:r>
      <w:proofErr w:type="spellEnd"/>
      <w:r>
        <w:rPr>
          <w:rFonts w:ascii="Times New Roman" w:eastAsia="Times New Roman" w:hAnsi="Times New Roman" w:cs="Times New Roman"/>
          <w:color w:val="1C1D1E"/>
          <w:sz w:val="24"/>
          <w:szCs w:val="24"/>
        </w:rPr>
        <w:t xml:space="preserve"> et al., 2020; </w:t>
      </w:r>
      <w:proofErr w:type="spellStart"/>
      <w:r>
        <w:rPr>
          <w:rFonts w:ascii="Times New Roman" w:eastAsia="Times New Roman" w:hAnsi="Times New Roman" w:cs="Times New Roman"/>
          <w:color w:val="1C1D1E"/>
          <w:sz w:val="24"/>
          <w:szCs w:val="24"/>
        </w:rPr>
        <w:t>Thorstensen</w:t>
      </w:r>
      <w:proofErr w:type="spellEnd"/>
      <w:r>
        <w:rPr>
          <w:rFonts w:ascii="Times New Roman" w:eastAsia="Times New Roman" w:hAnsi="Times New Roman" w:cs="Times New Roman"/>
          <w:color w:val="1C1D1E"/>
          <w:sz w:val="24"/>
          <w:szCs w:val="24"/>
        </w:rPr>
        <w:t xml:space="preserve"> et al., 2016). However, hydrologic projections are subject to deep uncertainties </w:t>
      </w:r>
      <w:hyperlink r:id="rId10">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Beven</w:t>
        </w:r>
        <w:proofErr w:type="spellEnd"/>
        <w:r>
          <w:rPr>
            <w:rFonts w:ascii="Times New Roman" w:eastAsia="Times New Roman" w:hAnsi="Times New Roman" w:cs="Times New Roman"/>
            <w:color w:val="000000"/>
            <w:sz w:val="24"/>
            <w:szCs w:val="24"/>
          </w:rPr>
          <w:t xml:space="preserve">, 2014; Fisher &amp; </w:t>
        </w:r>
        <w:proofErr w:type="spellStart"/>
        <w:r>
          <w:rPr>
            <w:rFonts w:ascii="Times New Roman" w:eastAsia="Times New Roman" w:hAnsi="Times New Roman" w:cs="Times New Roman"/>
            <w:color w:val="000000"/>
            <w:sz w:val="24"/>
            <w:szCs w:val="24"/>
          </w:rPr>
          <w:t>Koven</w:t>
        </w:r>
        <w:proofErr w:type="spellEnd"/>
        <w:r>
          <w:rPr>
            <w:rFonts w:ascii="Times New Roman" w:eastAsia="Times New Roman" w:hAnsi="Times New Roman" w:cs="Times New Roman"/>
            <w:color w:val="000000"/>
            <w:sz w:val="24"/>
            <w:szCs w:val="24"/>
          </w:rPr>
          <w:t>, 2020; Hu et al., 2019; Mendoza et al., 2015)</w:t>
        </w:r>
      </w:hyperlink>
      <w:r>
        <w:rPr>
          <w:rFonts w:ascii="Times New Roman" w:eastAsia="Times New Roman" w:hAnsi="Times New Roman" w:cs="Times New Roman"/>
          <w:color w:val="1C1D1E"/>
          <w:sz w:val="24"/>
          <w:szCs w:val="24"/>
        </w:rPr>
        <w:t xml:space="preserve">. Deep uncertainty refers to a situation where the system model and the input parameters to the system model are not known or widely agreed on by the experts and/or decision makers </w:t>
      </w:r>
      <w:hyperlink r:id="rId1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Lempert</w:t>
        </w:r>
        <w:proofErr w:type="spellEnd"/>
        <w:r>
          <w:rPr>
            <w:rFonts w:ascii="Times New Roman" w:eastAsia="Times New Roman" w:hAnsi="Times New Roman" w:cs="Times New Roman"/>
            <w:color w:val="000000"/>
            <w:sz w:val="24"/>
            <w:szCs w:val="24"/>
          </w:rPr>
          <w:t>, 2002)</w:t>
        </w:r>
      </w:hyperlink>
      <w:r>
        <w:rPr>
          <w:rFonts w:ascii="Times New Roman" w:eastAsia="Times New Roman" w:hAnsi="Times New Roman" w:cs="Times New Roman"/>
          <w:color w:val="1C1D1E"/>
          <w:sz w:val="24"/>
          <w:szCs w:val="24"/>
        </w:rPr>
        <w:t xml:space="preserve">. Many studies are mostly silent on the deep uncertainty surrounding </w:t>
      </w:r>
      <w:r w:rsidR="005E1342">
        <w:rPr>
          <w:rFonts w:ascii="Times New Roman" w:eastAsia="Times New Roman" w:hAnsi="Times New Roman" w:cs="Times New Roman"/>
          <w:color w:val="1C1D1E"/>
          <w:sz w:val="24"/>
          <w:szCs w:val="24"/>
        </w:rPr>
        <w:t>the model</w:t>
      </w:r>
      <w:r>
        <w:rPr>
          <w:rFonts w:ascii="Times New Roman" w:eastAsia="Times New Roman" w:hAnsi="Times New Roman" w:cs="Times New Roman"/>
          <w:color w:val="1C1D1E"/>
          <w:sz w:val="24"/>
          <w:szCs w:val="24"/>
        </w:rPr>
        <w:t xml:space="preserve"> parameter (parametric uncertainty). Parametric uncertainty can </w:t>
      </w:r>
      <w:r w:rsidR="005E1342">
        <w:rPr>
          <w:rFonts w:ascii="Times New Roman" w:eastAsia="Times New Roman" w:hAnsi="Times New Roman" w:cs="Times New Roman"/>
          <w:color w:val="1C1D1E"/>
          <w:sz w:val="24"/>
          <w:szCs w:val="24"/>
        </w:rPr>
        <w:t>arise from</w:t>
      </w:r>
      <w:r>
        <w:rPr>
          <w:rFonts w:ascii="Times New Roman" w:eastAsia="Times New Roman" w:hAnsi="Times New Roman" w:cs="Times New Roman"/>
          <w:color w:val="1C1D1E"/>
          <w:sz w:val="24"/>
          <w:szCs w:val="24"/>
        </w:rPr>
        <w:t xml:space="preserve"> </w:t>
      </w:r>
      <w:r w:rsidR="005E1342">
        <w:rPr>
          <w:rFonts w:ascii="Times New Roman" w:eastAsia="Times New Roman" w:hAnsi="Times New Roman" w:cs="Times New Roman"/>
          <w:color w:val="1C1D1E"/>
          <w:sz w:val="24"/>
          <w:szCs w:val="24"/>
        </w:rPr>
        <w:t>the epistemic</w:t>
      </w:r>
      <w:r>
        <w:rPr>
          <w:rFonts w:ascii="Times New Roman" w:eastAsia="Times New Roman" w:hAnsi="Times New Roman" w:cs="Times New Roman"/>
          <w:color w:val="1C1D1E"/>
          <w:sz w:val="24"/>
          <w:szCs w:val="24"/>
        </w:rPr>
        <w:t xml:space="preserve"> uncertainties </w:t>
      </w:r>
      <w:r w:rsidR="002C4F26">
        <w:rPr>
          <w:rFonts w:ascii="Times New Roman" w:eastAsia="Times New Roman" w:hAnsi="Times New Roman" w:cs="Times New Roman"/>
          <w:color w:val="1C1D1E"/>
          <w:sz w:val="24"/>
          <w:szCs w:val="24"/>
        </w:rPr>
        <w:t>about model</w:t>
      </w:r>
      <w:r>
        <w:rPr>
          <w:rFonts w:ascii="Times New Roman" w:eastAsia="Times New Roman" w:hAnsi="Times New Roman" w:cs="Times New Roman"/>
          <w:color w:val="1C1D1E"/>
          <w:sz w:val="24"/>
          <w:szCs w:val="24"/>
        </w:rPr>
        <w:t xml:space="preserve"> parameters (for example due to divergent expert priors) and different choices of calibration approaches. Hydrologic models need to resolve the complex response of multiple processes (e.g., land surface characteristics, soil properties and climate variability) with strong nonlinear interactions and often few observations. Characterizing parametric uncertainty can be critical to improve prediction credibility and inform decision-making, for example, in the context of water-resources planning and flood-risk management </w:t>
      </w:r>
      <w:hyperlink r:id="rId12">
        <w:r>
          <w:rPr>
            <w:rFonts w:ascii="Times New Roman" w:eastAsia="Times New Roman" w:hAnsi="Times New Roman" w:cs="Times New Roman"/>
            <w:color w:val="000000"/>
            <w:sz w:val="24"/>
            <w:szCs w:val="24"/>
          </w:rPr>
          <w:t xml:space="preserve">(Herman et al., 2013; </w:t>
        </w:r>
        <w:proofErr w:type="spellStart"/>
        <w:r>
          <w:rPr>
            <w:rFonts w:ascii="Times New Roman" w:eastAsia="Times New Roman" w:hAnsi="Times New Roman" w:cs="Times New Roman"/>
            <w:color w:val="000000"/>
            <w:sz w:val="24"/>
            <w:szCs w:val="24"/>
          </w:rPr>
          <w:t>Ruckert</w:t>
        </w:r>
        <w:proofErr w:type="spellEnd"/>
        <w:r>
          <w:rPr>
            <w:rFonts w:ascii="Times New Roman" w:eastAsia="Times New Roman" w:hAnsi="Times New Roman" w:cs="Times New Roman"/>
            <w:color w:val="000000"/>
            <w:sz w:val="24"/>
            <w:szCs w:val="24"/>
          </w:rPr>
          <w:t xml:space="preserve"> et al., 2019; Wong &amp; Keller, 2017; </w:t>
        </w:r>
        <w:proofErr w:type="spellStart"/>
        <w:r>
          <w:rPr>
            <w:rFonts w:ascii="Times New Roman" w:eastAsia="Times New Roman" w:hAnsi="Times New Roman" w:cs="Times New Roman"/>
            <w:color w:val="000000"/>
            <w:sz w:val="24"/>
            <w:szCs w:val="24"/>
          </w:rPr>
          <w:t>Zarekarizi</w:t>
        </w:r>
        <w:proofErr w:type="spellEnd"/>
        <w:r>
          <w:rPr>
            <w:rFonts w:ascii="Times New Roman" w:eastAsia="Times New Roman" w:hAnsi="Times New Roman" w:cs="Times New Roman"/>
            <w:color w:val="000000"/>
            <w:sz w:val="24"/>
            <w:szCs w:val="24"/>
          </w:rPr>
          <w:t xml:space="preserve"> et al., 2020)</w:t>
        </w:r>
      </w:hyperlink>
      <w:r>
        <w:rPr>
          <w:rFonts w:ascii="Times New Roman" w:eastAsia="Times New Roman" w:hAnsi="Times New Roman" w:cs="Times New Roman"/>
          <w:color w:val="1C1D1E"/>
          <w:sz w:val="24"/>
          <w:szCs w:val="24"/>
        </w:rPr>
        <w:t>.</w:t>
      </w:r>
    </w:p>
    <w:p w14:paraId="40F8FD1C" w14:textId="2846C20F" w:rsidR="001338EA" w:rsidRDefault="00E478E2" w:rsidP="004C2737">
      <w:pPr>
        <w:spacing w:line="360" w:lineRule="auto"/>
        <w:ind w:firstLine="450"/>
        <w:jc w:val="both"/>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 xml:space="preserve">Previous studies provide valuable new insights on flood hazard and risk estimates using model simulations </w:t>
      </w:r>
      <w:hyperlink r:id="rId13">
        <w:r>
          <w:rPr>
            <w:rFonts w:ascii="Times New Roman" w:eastAsia="Times New Roman" w:hAnsi="Times New Roman" w:cs="Times New Roman"/>
            <w:color w:val="000000"/>
            <w:sz w:val="24"/>
            <w:szCs w:val="24"/>
          </w:rPr>
          <w:t xml:space="preserve">(Bates et al., 2021; Judi et al., 2018; </w:t>
        </w:r>
        <w:proofErr w:type="spellStart"/>
        <w:r>
          <w:rPr>
            <w:rFonts w:ascii="Times New Roman" w:eastAsia="Times New Roman" w:hAnsi="Times New Roman" w:cs="Times New Roman"/>
            <w:color w:val="000000"/>
            <w:sz w:val="24"/>
            <w:szCs w:val="24"/>
          </w:rPr>
          <w:t>Rajib</w:t>
        </w:r>
        <w:proofErr w:type="spellEnd"/>
        <w:r>
          <w:rPr>
            <w:rFonts w:ascii="Times New Roman" w:eastAsia="Times New Roman" w:hAnsi="Times New Roman" w:cs="Times New Roman"/>
            <w:color w:val="000000"/>
            <w:sz w:val="24"/>
            <w:szCs w:val="24"/>
          </w:rPr>
          <w:t xml:space="preserve"> et al., 2020; Sanders et al., 2020; Sharma et al., 2021; Wing et al., 2018)</w:t>
        </w:r>
      </w:hyperlink>
      <w:r>
        <w:rPr>
          <w:rFonts w:ascii="Times New Roman" w:eastAsia="Times New Roman" w:hAnsi="Times New Roman" w:cs="Times New Roman"/>
          <w:color w:val="1C1D1E"/>
          <w:sz w:val="24"/>
          <w:szCs w:val="24"/>
        </w:rPr>
        <w:t xml:space="preserve">. For example, Judi et al. (2018) demonstrates an integrated </w:t>
      </w:r>
      <w:proofErr w:type="spellStart"/>
      <w:r>
        <w:rPr>
          <w:rFonts w:ascii="Times New Roman" w:eastAsia="Times New Roman" w:hAnsi="Times New Roman" w:cs="Times New Roman"/>
          <w:color w:val="1C1D1E"/>
          <w:sz w:val="24"/>
          <w:szCs w:val="24"/>
        </w:rPr>
        <w:t>multimodel</w:t>
      </w:r>
      <w:proofErr w:type="spellEnd"/>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color w:val="1C1D1E"/>
          <w:sz w:val="24"/>
          <w:szCs w:val="24"/>
        </w:rPr>
        <w:lastRenderedPageBreak/>
        <w:t xml:space="preserve">multiscale simulation approach to evaluate social, economic, and infrastructure resilience to future flooding. </w:t>
      </w:r>
      <w:proofErr w:type="spellStart"/>
      <w:r>
        <w:rPr>
          <w:rFonts w:ascii="Times New Roman" w:eastAsia="Times New Roman" w:hAnsi="Times New Roman" w:cs="Times New Roman"/>
          <w:color w:val="1C1D1E"/>
          <w:sz w:val="24"/>
          <w:szCs w:val="24"/>
        </w:rPr>
        <w:t>Rajib</w:t>
      </w:r>
      <w:proofErr w:type="spellEnd"/>
      <w:r>
        <w:rPr>
          <w:rFonts w:ascii="Times New Roman" w:eastAsia="Times New Roman" w:hAnsi="Times New Roman" w:cs="Times New Roman"/>
          <w:color w:val="1C1D1E"/>
          <w:sz w:val="24"/>
          <w:szCs w:val="24"/>
        </w:rPr>
        <w:t xml:space="preserve"> et al. (2020) develops a coupled land surface hydrologic and river hydraulic modeling framework to provide regional flood hazard and risk estimates. Bates et al. (2021) presents estimates of current and future flood risk for all properties in the conterminous United States using a combined modeling approach considering river, coastal, or rainfall flooding. These studies typically obtain an optimal parameter set that produces the best possible agreement between simulated and observed streamflow hydrographs at target locations. These previous studies break important new ground, but are mostly silent on the impacts of parametric uncertainties on hazards and dynamics. Neglecting parametric uncertainties can underestimate the tails of flood hazard probability distribution </w:t>
      </w:r>
      <w:hyperlink r:id="rId14">
        <w:r>
          <w:rPr>
            <w:rFonts w:ascii="Times New Roman" w:eastAsia="Times New Roman" w:hAnsi="Times New Roman" w:cs="Times New Roman"/>
            <w:color w:val="000000"/>
            <w:sz w:val="24"/>
            <w:szCs w:val="24"/>
          </w:rPr>
          <w:t>(Bates et al., 2021; Mendoza et al., 2015; Rojas et al., 2020; Salas et al., 2018</w:t>
        </w:r>
        <w:r w:rsidR="005E134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w:t>
        </w:r>
      </w:hyperlink>
      <w:r>
        <w:rPr>
          <w:rFonts w:ascii="Times New Roman" w:eastAsia="Times New Roman" w:hAnsi="Times New Roman" w:cs="Times New Roman"/>
          <w:color w:val="1C1D1E"/>
          <w:sz w:val="24"/>
          <w:szCs w:val="24"/>
        </w:rPr>
        <w:t xml:space="preserve">, and can result in poor decisions and outcomes </w:t>
      </w:r>
      <w:hyperlink r:id="rId15">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Ruckert</w:t>
        </w:r>
        <w:proofErr w:type="spellEnd"/>
        <w:r>
          <w:rPr>
            <w:rFonts w:ascii="Times New Roman" w:eastAsia="Times New Roman" w:hAnsi="Times New Roman" w:cs="Times New Roman"/>
            <w:color w:val="000000"/>
            <w:sz w:val="24"/>
            <w:szCs w:val="24"/>
          </w:rPr>
          <w:t xml:space="preserve"> et al., 2019; Wong &amp; Keller, 2017; </w:t>
        </w:r>
        <w:proofErr w:type="spellStart"/>
        <w:r>
          <w:rPr>
            <w:rFonts w:ascii="Times New Roman" w:eastAsia="Times New Roman" w:hAnsi="Times New Roman" w:cs="Times New Roman"/>
            <w:color w:val="000000"/>
            <w:sz w:val="24"/>
            <w:szCs w:val="24"/>
          </w:rPr>
          <w:t>Zarekarizi</w:t>
        </w:r>
        <w:proofErr w:type="spellEnd"/>
        <w:r>
          <w:rPr>
            <w:rFonts w:ascii="Times New Roman" w:eastAsia="Times New Roman" w:hAnsi="Times New Roman" w:cs="Times New Roman"/>
            <w:color w:val="000000"/>
            <w:sz w:val="24"/>
            <w:szCs w:val="24"/>
          </w:rPr>
          <w:t xml:space="preserve"> et al., 2020)</w:t>
        </w:r>
      </w:hyperlink>
      <w:r>
        <w:rPr>
          <w:rFonts w:ascii="Times New Roman" w:eastAsia="Times New Roman" w:hAnsi="Times New Roman" w:cs="Times New Roman"/>
          <w:color w:val="1C1D1E"/>
          <w:sz w:val="24"/>
          <w:szCs w:val="24"/>
        </w:rPr>
        <w:t>.</w:t>
      </w:r>
    </w:p>
    <w:p w14:paraId="2B12FAEF" w14:textId="124F2146" w:rsidR="001338EA" w:rsidRDefault="00E478E2" w:rsidP="004C273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rPr>
        <w:t xml:space="preserve">Studies that calibrate hydrologic </w:t>
      </w:r>
      <w:r w:rsidR="002C4F26">
        <w:rPr>
          <w:rFonts w:ascii="Times New Roman" w:eastAsia="Times New Roman" w:hAnsi="Times New Roman" w:cs="Times New Roman"/>
          <w:color w:val="1C1D1E"/>
          <w:sz w:val="24"/>
          <w:szCs w:val="24"/>
        </w:rPr>
        <w:t xml:space="preserve">models often </w:t>
      </w:r>
      <w:r>
        <w:rPr>
          <w:rFonts w:ascii="Times New Roman" w:eastAsia="Times New Roman" w:hAnsi="Times New Roman" w:cs="Times New Roman"/>
          <w:color w:val="1C1D1E"/>
          <w:sz w:val="24"/>
          <w:szCs w:val="24"/>
        </w:rPr>
        <w:t xml:space="preserve">manually adjust a subset of model parameters </w:t>
      </w:r>
      <w:hyperlink r:id="rId16">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Bitew</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Gebremichael</w:t>
        </w:r>
        <w:proofErr w:type="spellEnd"/>
        <w:r>
          <w:rPr>
            <w:rFonts w:ascii="Times New Roman" w:eastAsia="Times New Roman" w:hAnsi="Times New Roman" w:cs="Times New Roman"/>
            <w:color w:val="000000"/>
            <w:sz w:val="24"/>
            <w:szCs w:val="24"/>
          </w:rPr>
          <w:t>, 2011; Siddique &amp; Mejia, 2017)</w:t>
        </w:r>
      </w:hyperlink>
      <w:r>
        <w:rPr>
          <w:rFonts w:ascii="Times New Roman" w:eastAsia="Times New Roman" w:hAnsi="Times New Roman" w:cs="Times New Roman"/>
          <w:color w:val="1C1D1E"/>
          <w:sz w:val="24"/>
          <w:szCs w:val="24"/>
        </w:rPr>
        <w:t xml:space="preserve">. These </w:t>
      </w:r>
      <w:r>
        <w:rPr>
          <w:rFonts w:ascii="Times New Roman" w:eastAsia="Times New Roman" w:hAnsi="Times New Roman" w:cs="Times New Roman"/>
          <w:color w:val="1C1D1E"/>
          <w:sz w:val="24"/>
          <w:szCs w:val="24"/>
          <w:highlight w:val="white"/>
        </w:rPr>
        <w:t>manual calibrations typically rely on visual inspection of streamflow hydrograph and a trial and error-based procedure; hence, this method c</w:t>
      </w:r>
      <w:r>
        <w:rPr>
          <w:rFonts w:ascii="Times New Roman" w:eastAsia="Times New Roman" w:hAnsi="Times New Roman" w:cs="Times New Roman"/>
          <w:color w:val="2E2E2E"/>
          <w:sz w:val="24"/>
          <w:szCs w:val="24"/>
        </w:rPr>
        <w:t xml:space="preserve">an be rather labor-intensive and time-consuming </w:t>
      </w:r>
      <w:hyperlink r:id="rId17">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Lahmers</w:t>
        </w:r>
        <w:proofErr w:type="spellEnd"/>
        <w:r>
          <w:rPr>
            <w:rFonts w:ascii="Times New Roman" w:eastAsia="Times New Roman" w:hAnsi="Times New Roman" w:cs="Times New Roman"/>
            <w:color w:val="000000"/>
            <w:sz w:val="24"/>
            <w:szCs w:val="24"/>
          </w:rPr>
          <w:t xml:space="preserve"> et al., 2021; Siddique &amp; Mejia, 2017)</w:t>
        </w:r>
      </w:hyperlink>
      <w:r>
        <w:rPr>
          <w:rFonts w:ascii="Times New Roman" w:eastAsia="Times New Roman" w:hAnsi="Times New Roman" w:cs="Times New Roman"/>
          <w:color w:val="2E2E2E"/>
          <w:sz w:val="24"/>
          <w:szCs w:val="24"/>
        </w:rPr>
        <w:t xml:space="preserve">. A </w:t>
      </w:r>
      <w:r>
        <w:rPr>
          <w:rFonts w:ascii="Times New Roman" w:eastAsia="Times New Roman" w:hAnsi="Times New Roman" w:cs="Times New Roman"/>
          <w:color w:val="1C1D1E"/>
          <w:sz w:val="24"/>
          <w:szCs w:val="24"/>
        </w:rPr>
        <w:t>more complex approach adopted in this area is automatic parameter optimization (</w:t>
      </w:r>
      <w:proofErr w:type="spellStart"/>
      <w:r>
        <w:rPr>
          <w:rFonts w:ascii="Times New Roman" w:eastAsia="Times New Roman" w:hAnsi="Times New Roman" w:cs="Times New Roman"/>
          <w:color w:val="1C1D1E"/>
          <w:sz w:val="24"/>
          <w:szCs w:val="24"/>
        </w:rPr>
        <w:t>Kamali</w:t>
      </w:r>
      <w:proofErr w:type="spellEnd"/>
      <w:r>
        <w:rPr>
          <w:rFonts w:ascii="Times New Roman" w:eastAsia="Times New Roman" w:hAnsi="Times New Roman" w:cs="Times New Roman"/>
          <w:color w:val="1C1D1E"/>
          <w:sz w:val="24"/>
          <w:szCs w:val="24"/>
        </w:rPr>
        <w:t xml:space="preserve"> et al., 2013; Van Liew et al., 2005). </w:t>
      </w:r>
      <w:r>
        <w:rPr>
          <w:rFonts w:ascii="Times New Roman" w:eastAsia="Times New Roman" w:hAnsi="Times New Roman" w:cs="Times New Roman"/>
          <w:color w:val="1C1D1E"/>
          <w:sz w:val="24"/>
          <w:szCs w:val="24"/>
          <w:highlight w:val="white"/>
        </w:rPr>
        <w:t xml:space="preserve">Automatic calibration relies on systematic search approaches to find the best parameter values based on predefined single- and/or multi-objective functions </w:t>
      </w:r>
      <w:hyperlink r:id="rId18">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Kamali</w:t>
        </w:r>
        <w:proofErr w:type="spellEnd"/>
        <w:r>
          <w:rPr>
            <w:rFonts w:ascii="Times New Roman" w:eastAsia="Times New Roman" w:hAnsi="Times New Roman" w:cs="Times New Roman"/>
            <w:color w:val="000000"/>
            <w:sz w:val="24"/>
            <w:szCs w:val="24"/>
            <w:highlight w:val="white"/>
          </w:rPr>
          <w:t xml:space="preserve"> et al., 2013)</w:t>
        </w:r>
      </w:hyperlink>
      <w:r>
        <w:rPr>
          <w:rFonts w:ascii="Times New Roman" w:eastAsia="Times New Roman" w:hAnsi="Times New Roman" w:cs="Times New Roman"/>
          <w:sz w:val="24"/>
          <w:szCs w:val="24"/>
        </w:rPr>
        <w:t>.</w:t>
      </w:r>
      <w:r>
        <w:rPr>
          <w:rFonts w:ascii="Times New Roman" w:eastAsia="Times New Roman" w:hAnsi="Times New Roman" w:cs="Times New Roman"/>
          <w:color w:val="1C1D1E"/>
          <w:sz w:val="24"/>
          <w:szCs w:val="24"/>
        </w:rPr>
        <w:t xml:space="preserve"> Some studies use surrogate methods such as Gaussian process-based emulators to help </w:t>
      </w:r>
      <w:r w:rsidR="002C4F26">
        <w:rPr>
          <w:rFonts w:ascii="Times New Roman" w:eastAsia="Times New Roman" w:hAnsi="Times New Roman" w:cs="Times New Roman"/>
          <w:color w:val="1C1D1E"/>
          <w:sz w:val="24"/>
          <w:szCs w:val="24"/>
        </w:rPr>
        <w:t>identify best</w:t>
      </w:r>
      <w:r>
        <w:rPr>
          <w:rFonts w:ascii="Times New Roman" w:eastAsia="Times New Roman" w:hAnsi="Times New Roman" w:cs="Times New Roman"/>
          <w:color w:val="1C1D1E"/>
          <w:sz w:val="24"/>
          <w:szCs w:val="24"/>
        </w:rPr>
        <w:t xml:space="preserve">-fit parameters  </w:t>
      </w:r>
      <w:hyperlink r:id="rId19">
        <w:r>
          <w:rPr>
            <w:rFonts w:ascii="Times New Roman" w:eastAsia="Times New Roman" w:hAnsi="Times New Roman" w:cs="Times New Roman"/>
            <w:color w:val="000000"/>
            <w:sz w:val="24"/>
            <w:szCs w:val="24"/>
          </w:rPr>
          <w:t xml:space="preserve">(Gou et al., 2020; </w:t>
        </w:r>
        <w:proofErr w:type="spellStart"/>
        <w:r>
          <w:rPr>
            <w:rFonts w:ascii="Times New Roman" w:eastAsia="Times New Roman" w:hAnsi="Times New Roman" w:cs="Times New Roman"/>
            <w:color w:val="000000"/>
            <w:sz w:val="24"/>
            <w:szCs w:val="24"/>
          </w:rPr>
          <w:t>Pianosi</w:t>
        </w:r>
        <w:proofErr w:type="spellEnd"/>
        <w:r>
          <w:rPr>
            <w:rFonts w:ascii="Times New Roman" w:eastAsia="Times New Roman" w:hAnsi="Times New Roman" w:cs="Times New Roman"/>
            <w:color w:val="000000"/>
            <w:sz w:val="24"/>
            <w:szCs w:val="24"/>
          </w:rPr>
          <w:t xml:space="preserve"> et al., 2016; </w:t>
        </w:r>
        <w:proofErr w:type="spellStart"/>
        <w:r>
          <w:rPr>
            <w:rFonts w:ascii="Times New Roman" w:eastAsia="Times New Roman" w:hAnsi="Times New Roman" w:cs="Times New Roman"/>
            <w:color w:val="000000"/>
            <w:sz w:val="24"/>
            <w:szCs w:val="24"/>
          </w:rPr>
          <w:t>Razavi</w:t>
        </w:r>
        <w:proofErr w:type="spellEnd"/>
        <w:r>
          <w:rPr>
            <w:rFonts w:ascii="Times New Roman" w:eastAsia="Times New Roman" w:hAnsi="Times New Roman" w:cs="Times New Roman"/>
            <w:color w:val="000000"/>
            <w:sz w:val="24"/>
            <w:szCs w:val="24"/>
          </w:rPr>
          <w:t xml:space="preserve"> &amp; Tolson, 2013)</w:t>
        </w:r>
      </w:hyperlink>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sz w:val="24"/>
          <w:szCs w:val="24"/>
        </w:rPr>
        <w:t xml:space="preserve">Gou et al. (2020) presents an automatic calibration framework that combines sensitivity analysis and surrogate-based optimization for calibrating catchment-specific hydrologic model parameters. Surrogate-based methods are typically limited to cases with relatively fewer model parameters because training a surrogate model can be computationally prohibitive with high-dimensional inputs due to the large number of training data required </w:t>
      </w:r>
      <w:hyperlink r:id="rId20">
        <w:r>
          <w:rPr>
            <w:rFonts w:ascii="Times New Roman" w:eastAsia="Times New Roman" w:hAnsi="Times New Roman" w:cs="Times New Roman"/>
            <w:color w:val="000000"/>
            <w:sz w:val="24"/>
            <w:szCs w:val="24"/>
          </w:rPr>
          <w:t xml:space="preserve">(Hwang &amp; Martins, 2018; Lee et al., 2020; Liu &amp; </w:t>
        </w:r>
        <w:proofErr w:type="spellStart"/>
        <w:r>
          <w:rPr>
            <w:rFonts w:ascii="Times New Roman" w:eastAsia="Times New Roman" w:hAnsi="Times New Roman" w:cs="Times New Roman"/>
            <w:color w:val="000000"/>
            <w:sz w:val="24"/>
            <w:szCs w:val="24"/>
          </w:rPr>
          <w:t>Guillas</w:t>
        </w:r>
        <w:proofErr w:type="spellEnd"/>
        <w:r>
          <w:rPr>
            <w:rFonts w:ascii="Times New Roman" w:eastAsia="Times New Roman" w:hAnsi="Times New Roman" w:cs="Times New Roman"/>
            <w:color w:val="000000"/>
            <w:sz w:val="24"/>
            <w:szCs w:val="24"/>
          </w:rPr>
          <w:t>, 2017)</w:t>
        </w:r>
      </w:hyperlink>
      <w:r>
        <w:rPr>
          <w:rFonts w:ascii="Times New Roman" w:eastAsia="Times New Roman" w:hAnsi="Times New Roman" w:cs="Times New Roman"/>
          <w:sz w:val="24"/>
          <w:szCs w:val="24"/>
        </w:rPr>
        <w:t xml:space="preserve"> or repeated evaluations of the gradient of the model output with respect to the input parameters </w:t>
      </w:r>
      <w:hyperlink r:id="rId21">
        <w:r>
          <w:rPr>
            <w:rFonts w:ascii="Times New Roman" w:eastAsia="Times New Roman" w:hAnsi="Times New Roman" w:cs="Times New Roman"/>
            <w:color w:val="000000"/>
            <w:sz w:val="24"/>
            <w:szCs w:val="24"/>
          </w:rPr>
          <w:t xml:space="preserve">(Constantine et al., 2014; </w:t>
        </w:r>
        <w:proofErr w:type="spellStart"/>
        <w:r>
          <w:rPr>
            <w:rFonts w:ascii="Times New Roman" w:eastAsia="Times New Roman" w:hAnsi="Times New Roman" w:cs="Times New Roman"/>
            <w:color w:val="000000"/>
            <w:sz w:val="24"/>
            <w:szCs w:val="24"/>
          </w:rPr>
          <w:t>Lataniotis</w:t>
        </w:r>
        <w:proofErr w:type="spellEnd"/>
        <w:r>
          <w:rPr>
            <w:rFonts w:ascii="Times New Roman" w:eastAsia="Times New Roman" w:hAnsi="Times New Roman" w:cs="Times New Roman"/>
            <w:color w:val="000000"/>
            <w:sz w:val="24"/>
            <w:szCs w:val="24"/>
          </w:rPr>
          <w:t xml:space="preserve"> et al., 2020)</w:t>
        </w:r>
      </w:hyperlink>
      <w:r>
        <w:rPr>
          <w:rFonts w:ascii="Times New Roman" w:eastAsia="Times New Roman" w:hAnsi="Times New Roman" w:cs="Times New Roman"/>
          <w:sz w:val="24"/>
          <w:szCs w:val="24"/>
        </w:rPr>
        <w:t xml:space="preserve">. </w:t>
      </w:r>
    </w:p>
    <w:p w14:paraId="12315B8C" w14:textId="77777777" w:rsidR="001338EA" w:rsidRDefault="00E478E2" w:rsidP="004C2737">
      <w:pPr>
        <w:spacing w:line="360" w:lineRule="auto"/>
        <w:ind w:firstLine="720"/>
        <w:jc w:val="both"/>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rPr>
        <w:t xml:space="preserve">Bayesian calibration of hydrologic models have become increasingly popular </w:t>
      </w:r>
      <w:hyperlink r:id="rId22">
        <w:r>
          <w:rPr>
            <w:rFonts w:ascii="Times New Roman" w:eastAsia="Times New Roman" w:hAnsi="Times New Roman" w:cs="Times New Roman"/>
            <w:color w:val="000000"/>
            <w:sz w:val="24"/>
            <w:szCs w:val="24"/>
          </w:rPr>
          <w:t xml:space="preserve">(Hsu et al., 2009; Jeremiah et al., 2011; </w:t>
        </w:r>
        <w:proofErr w:type="spellStart"/>
        <w:r>
          <w:rPr>
            <w:rFonts w:ascii="Times New Roman" w:eastAsia="Times New Roman" w:hAnsi="Times New Roman" w:cs="Times New Roman"/>
            <w:color w:val="000000"/>
            <w:sz w:val="24"/>
            <w:szCs w:val="24"/>
          </w:rPr>
          <w:t>Kavetski</w:t>
        </w:r>
        <w:proofErr w:type="spellEnd"/>
        <w:r>
          <w:rPr>
            <w:rFonts w:ascii="Times New Roman" w:eastAsia="Times New Roman" w:hAnsi="Times New Roman" w:cs="Times New Roman"/>
            <w:color w:val="000000"/>
            <w:sz w:val="24"/>
            <w:szCs w:val="24"/>
          </w:rPr>
          <w:t xml:space="preserve"> et al., 2018; </w:t>
        </w:r>
        <w:proofErr w:type="spellStart"/>
        <w:r>
          <w:rPr>
            <w:rFonts w:ascii="Times New Roman" w:eastAsia="Times New Roman" w:hAnsi="Times New Roman" w:cs="Times New Roman"/>
            <w:color w:val="000000"/>
            <w:sz w:val="24"/>
            <w:szCs w:val="24"/>
          </w:rPr>
          <w:t>Raje</w:t>
        </w:r>
        <w:proofErr w:type="spellEnd"/>
        <w:r>
          <w:rPr>
            <w:rFonts w:ascii="Times New Roman" w:eastAsia="Times New Roman" w:hAnsi="Times New Roman" w:cs="Times New Roman"/>
            <w:color w:val="000000"/>
            <w:sz w:val="24"/>
            <w:szCs w:val="24"/>
          </w:rPr>
          <w:t xml:space="preserve"> &amp; Krishnan, 2012; </w:t>
        </w:r>
        <w:proofErr w:type="spellStart"/>
        <w:r>
          <w:rPr>
            <w:rFonts w:ascii="Times New Roman" w:eastAsia="Times New Roman" w:hAnsi="Times New Roman" w:cs="Times New Roman"/>
            <w:color w:val="000000"/>
            <w:sz w:val="24"/>
            <w:szCs w:val="24"/>
          </w:rPr>
          <w:t>Razavi</w:t>
        </w:r>
        <w:proofErr w:type="spellEnd"/>
        <w:r>
          <w:rPr>
            <w:rFonts w:ascii="Times New Roman" w:eastAsia="Times New Roman" w:hAnsi="Times New Roman" w:cs="Times New Roman"/>
            <w:color w:val="000000"/>
            <w:sz w:val="24"/>
            <w:szCs w:val="24"/>
          </w:rPr>
          <w:t xml:space="preserve"> &amp; Tolson, 2013; </w:t>
        </w:r>
        <w:proofErr w:type="spellStart"/>
        <w:r>
          <w:rPr>
            <w:rFonts w:ascii="Times New Roman" w:eastAsia="Times New Roman" w:hAnsi="Times New Roman" w:cs="Times New Roman"/>
            <w:color w:val="000000"/>
            <w:sz w:val="24"/>
            <w:szCs w:val="24"/>
          </w:rPr>
          <w:lastRenderedPageBreak/>
          <w:t>Shafii</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Su</w:t>
        </w:r>
        <w:proofErr w:type="spellEnd"/>
        <w:r>
          <w:rPr>
            <w:rFonts w:ascii="Times New Roman" w:eastAsia="Times New Roman" w:hAnsi="Times New Roman" w:cs="Times New Roman"/>
            <w:color w:val="000000"/>
            <w:sz w:val="24"/>
            <w:szCs w:val="24"/>
          </w:rPr>
          <w:t xml:space="preserve"> et al., 2018; Zhu et al., 2018)</w:t>
        </w:r>
      </w:hyperlink>
      <w:r>
        <w:rPr>
          <w:rFonts w:ascii="Times New Roman" w:eastAsia="Times New Roman" w:hAnsi="Times New Roman" w:cs="Times New Roman"/>
          <w:sz w:val="24"/>
          <w:szCs w:val="24"/>
        </w:rPr>
        <w:t xml:space="preserve">. For example, Jeremiah et al. (2011) calibrates a conceptual water balance model by approximating the model parameters’ posterior distribution using adaptive Metropolis Markov chain Monte Carlo (MCMC) samplers and sequential Monte Carlo methods. </w:t>
      </w:r>
      <w:proofErr w:type="spellStart"/>
      <w:r>
        <w:rPr>
          <w:rFonts w:ascii="Times New Roman" w:eastAsia="Times New Roman" w:hAnsi="Times New Roman" w:cs="Times New Roman"/>
          <w:sz w:val="24"/>
          <w:szCs w:val="24"/>
        </w:rPr>
        <w:t>Su</w:t>
      </w:r>
      <w:proofErr w:type="spellEnd"/>
      <w:r>
        <w:rPr>
          <w:rFonts w:ascii="Times New Roman" w:eastAsia="Times New Roman" w:hAnsi="Times New Roman" w:cs="Times New Roman"/>
          <w:sz w:val="24"/>
          <w:szCs w:val="24"/>
        </w:rPr>
        <w:t xml:space="preserve"> et al. (2018) uses a Bayesian hierarchical model to calibrate the Priestly–Taylor Jet Propulsion Laboratory model using observed evapotranspiration measurements. Given the relatively short model run times, the hierarchical model can be fit using the Differential Evolution Markov Chain </w:t>
      </w:r>
      <w:hyperlink r:id="rId2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Braak</w:t>
        </w:r>
        <w:proofErr w:type="spellEnd"/>
        <w:r>
          <w:rPr>
            <w:rFonts w:ascii="Times New Roman" w:eastAsia="Times New Roman" w:hAnsi="Times New Roman" w:cs="Times New Roman"/>
            <w:color w:val="000000"/>
            <w:sz w:val="24"/>
            <w:szCs w:val="24"/>
          </w:rPr>
          <w:t xml:space="preserve">, 2006; </w:t>
        </w:r>
        <w:proofErr w:type="spellStart"/>
        <w:r>
          <w:rPr>
            <w:rFonts w:ascii="Times New Roman" w:eastAsia="Times New Roman" w:hAnsi="Times New Roman" w:cs="Times New Roman"/>
            <w:color w:val="000000"/>
            <w:sz w:val="24"/>
            <w:szCs w:val="24"/>
          </w:rPr>
          <w:t>Storn</w:t>
        </w:r>
        <w:proofErr w:type="spellEnd"/>
        <w:r>
          <w:rPr>
            <w:rFonts w:ascii="Times New Roman" w:eastAsia="Times New Roman" w:hAnsi="Times New Roman" w:cs="Times New Roman"/>
            <w:color w:val="000000"/>
            <w:sz w:val="24"/>
            <w:szCs w:val="24"/>
          </w:rPr>
          <w:t xml:space="preserve"> &amp; Price, 1997)</w:t>
        </w:r>
      </w:hyperlink>
      <w:r>
        <w:rPr>
          <w:rFonts w:ascii="Times New Roman" w:eastAsia="Times New Roman" w:hAnsi="Times New Roman" w:cs="Times New Roman"/>
          <w:sz w:val="24"/>
          <w:szCs w:val="24"/>
        </w:rPr>
        <w:t xml:space="preserve">, a population MCMC algorithm. Zhu et al. (2018) calibrates eight parameters of a conceptual water </w:t>
      </w:r>
      <w:r>
        <w:rPr>
          <w:rFonts w:ascii="Times New Roman" w:eastAsia="Times New Roman" w:hAnsi="Times New Roman" w:cs="Times New Roman"/>
          <w:sz w:val="24"/>
          <w:szCs w:val="24"/>
          <w:shd w:val="clear" w:color="auto" w:fill="FCFCFC"/>
        </w:rPr>
        <w:t xml:space="preserve">balance model </w:t>
      </w:r>
      <w:r>
        <w:rPr>
          <w:rFonts w:ascii="Times New Roman" w:eastAsia="Times New Roman" w:hAnsi="Times New Roman" w:cs="Times New Roman"/>
          <w:sz w:val="24"/>
          <w:szCs w:val="24"/>
          <w:highlight w:val="white"/>
        </w:rPr>
        <w:t xml:space="preserve">using a Particle Evolution Metropolis Sequential Monte Carlo (PEM-SMC). The PEM-SMC algorithm evaluates the water balance model 2, 000 times sequentially, which may be computationally prohibitive for distributed hydrologic models with longer run times. </w:t>
      </w:r>
      <w:r>
        <w:rPr>
          <w:rFonts w:ascii="Times New Roman" w:eastAsia="Times New Roman" w:hAnsi="Times New Roman" w:cs="Times New Roman"/>
          <w:sz w:val="24"/>
          <w:szCs w:val="24"/>
          <w:shd w:val="clear" w:color="auto" w:fill="FCFCFC"/>
        </w:rPr>
        <w:t xml:space="preserve">These studies break important new ground, but focus on calibrating (1) average response of process over the watershed using a lumped hydrological model; (2) limited number of model parameters; (3) low-to-moderate flow threshold; and (4) relatively small basins. However, the computational requirement can be drastically larger for fully distributed hydrological modeling over the large basin and with a large number of sensitive parameters. </w:t>
      </w:r>
    </w:p>
    <w:p w14:paraId="0A91D098"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expand on previous studies and demonstrate an implementation of a  Bayesian model calibration framework by: (1) considering a computationally expensive distributed hydrologic model; (2) taking advantage of the massive parallelization afforded by modern high-performance computing systems; (3) focusing on a  large number of extreme streamflow events; (4) characterizing model parametric uncertainty, and (5) assessing the impacts of uncertainty characterization on projected flood-hazards and -risks. </w:t>
      </w:r>
    </w:p>
    <w:p w14:paraId="16FC1CAE" w14:textId="77777777" w:rsidR="001338EA" w:rsidRDefault="001338EA" w:rsidP="004C2737">
      <w:pPr>
        <w:spacing w:line="360" w:lineRule="auto"/>
        <w:ind w:firstLine="720"/>
        <w:jc w:val="both"/>
        <w:rPr>
          <w:rFonts w:ascii="Times New Roman" w:eastAsia="Times New Roman" w:hAnsi="Times New Roman" w:cs="Times New Roman"/>
          <w:sz w:val="24"/>
          <w:szCs w:val="24"/>
        </w:rPr>
      </w:pPr>
    </w:p>
    <w:p w14:paraId="60E5014C" w14:textId="77777777" w:rsidR="001338EA" w:rsidRDefault="00E478E2" w:rsidP="004C27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Bayesian Model Calibration </w:t>
      </w:r>
    </w:p>
    <w:p w14:paraId="4C6FA264" w14:textId="2D3E73CD"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Bayesian computer model calibration </w:t>
      </w:r>
      <w:hyperlink r:id="rId2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Bayarri</w:t>
        </w:r>
        <w:proofErr w:type="spellEnd"/>
        <w:r>
          <w:rPr>
            <w:rFonts w:ascii="Times New Roman" w:eastAsia="Times New Roman" w:hAnsi="Times New Roman" w:cs="Times New Roman"/>
            <w:color w:val="000000"/>
            <w:sz w:val="24"/>
            <w:szCs w:val="24"/>
          </w:rPr>
          <w:t xml:space="preserve"> et al., 2007</w:t>
        </w:r>
        <w:r w:rsidR="005E134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Higdon et al., 2004; Kennedy &amp; O’Hagan, 2001; Sacks et al., 1989)</w:t>
        </w:r>
      </w:hyperlink>
      <w:r>
        <w:rPr>
          <w:rFonts w:ascii="Times New Roman" w:eastAsia="Times New Roman" w:hAnsi="Times New Roman" w:cs="Times New Roman"/>
          <w:sz w:val="24"/>
          <w:szCs w:val="24"/>
        </w:rPr>
        <w:t xml:space="preserve"> typically addresses two main  objectives: (1) to infer the input parameters (in other words: what is the best parameter estimates); and (2) to quantify the uncertainty underlying the parameters (in other words: what is the joint probability density function of the parameters). These parameter estimates are impacted by factors such as model-observation discrepancy </w:t>
      </w:r>
      <w:hyperlink r:id="rId25">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Bayarri</w:t>
        </w:r>
        <w:proofErr w:type="spellEnd"/>
        <w:r>
          <w:rPr>
            <w:rFonts w:ascii="Times New Roman" w:eastAsia="Times New Roman" w:hAnsi="Times New Roman" w:cs="Times New Roman"/>
            <w:color w:val="000000"/>
            <w:sz w:val="24"/>
            <w:szCs w:val="24"/>
          </w:rPr>
          <w:t xml:space="preserve"> et al., 2007</w:t>
        </w:r>
        <w:r w:rsidR="005E1342">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Brynjarsdóttir</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OʼHagan</w:t>
        </w:r>
        <w:proofErr w:type="spellEnd"/>
        <w:r>
          <w:rPr>
            <w:rFonts w:ascii="Times New Roman" w:eastAsia="Times New Roman" w:hAnsi="Times New Roman" w:cs="Times New Roman"/>
            <w:color w:val="000000"/>
            <w:sz w:val="24"/>
            <w:szCs w:val="24"/>
          </w:rPr>
          <w:t>, 2014; Kennedy &amp; O’Hagan, 2001)</w:t>
        </w:r>
      </w:hyperlink>
      <w:r>
        <w:rPr>
          <w:rFonts w:ascii="Times New Roman" w:eastAsia="Times New Roman" w:hAnsi="Times New Roman" w:cs="Times New Roman"/>
          <w:sz w:val="24"/>
          <w:szCs w:val="24"/>
        </w:rPr>
        <w:t xml:space="preserve"> and measurement errors. The Bayesian model calibration framework (see the </w:t>
      </w:r>
      <w:r>
        <w:rPr>
          <w:rFonts w:ascii="Times New Roman" w:eastAsia="Times New Roman" w:hAnsi="Times New Roman" w:cs="Times New Roman"/>
          <w:sz w:val="24"/>
          <w:szCs w:val="24"/>
        </w:rPr>
        <w:lastRenderedPageBreak/>
        <w:t xml:space="preserve">discussion in Kennedy and O’Hagan, 2001) facilitates both parameter estimation and uncertainty quantification while also accounting for external sources of uncertainty (e.g., discrepancy and measurement errors). For each model parameter, we specify prior distributions based on expert knowledge and then update the priors by comparing the model runs to the observed data. The update proceeds by placing more weight on the parameter sets whose corresponding model runs align better with the observations. The resulting posterior (updated) distribution naturally provides both point and interval estimates of the model parameters in light of the newly acquired data. Let </w:t>
      </w:r>
      <m:oMath>
        <m:r>
          <w:rPr>
            <w:rFonts w:ascii="Cambria Math" w:eastAsia="Cambria Math" w:hAnsi="Cambria Math" w:cs="Cambria Math"/>
          </w:rPr>
          <m:t xml:space="preserve">θ </m:t>
        </m:r>
      </m:oMath>
      <w:r>
        <w:rPr>
          <w:rFonts w:ascii="Times New Roman" w:eastAsia="Times New Roman" w:hAnsi="Times New Roman" w:cs="Times New Roman"/>
          <w:sz w:val="24"/>
          <w:szCs w:val="24"/>
        </w:rPr>
        <w:t xml:space="preserve">be the vector of the model parameters, </w:t>
      </w:r>
      <m:oMath>
        <m:sSup>
          <m:sSupPr>
            <m:ctrlPr>
              <w:rPr>
                <w:rFonts w:ascii="Times New Roman" w:eastAsia="Times New Roman" w:hAnsi="Times New Roman" w:cs="Times New Roman"/>
                <w:sz w:val="24"/>
                <w:szCs w:val="24"/>
              </w:rPr>
            </m:ctrlPr>
          </m:sSupPr>
          <m:e>
            <m:r>
              <w:rPr>
                <w:rFonts w:ascii="Cambria Math" w:hAnsi="Cambria Math"/>
              </w:rPr>
              <m:t>σ</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the variance of the (assumed) independent and identically distributed observational error, and </w:t>
      </w:r>
      <m:oMath>
        <m:r>
          <w:rPr>
            <w:rFonts w:ascii="Cambria Math" w:hAnsi="Cambria Math"/>
          </w:rPr>
          <m:t>δ</m:t>
        </m:r>
      </m:oMath>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the discrepancy term. The posterior distribution </w:t>
      </w:r>
      <m:oMath>
        <m:r>
          <w:rPr>
            <w:rFonts w:ascii="Cambria Math" w:hAnsi="Cambria Math"/>
          </w:rPr>
          <m:t>π</m:t>
        </m:r>
        <m:r>
          <w:rPr>
            <w:rFonts w:ascii="Times New Roman" w:eastAsia="Times New Roman" w:hAnsi="Times New Roman" w:cs="Times New Roman"/>
            <w:sz w:val="24"/>
            <w:szCs w:val="24"/>
          </w:rPr>
          <m:t xml:space="preserve">(θ,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 δ| Z</m:t>
        </m:r>
      </m:oMath>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is defined as:</w:t>
      </w:r>
    </w:p>
    <w:p w14:paraId="71B5B1BD" w14:textId="77777777" w:rsidR="001338EA" w:rsidRDefault="00E478E2" w:rsidP="004C2737">
      <w:pPr>
        <w:spacing w:line="360" w:lineRule="auto"/>
        <w:jc w:val="center"/>
        <w:rPr>
          <w:rFonts w:ascii="Times New Roman" w:eastAsia="Times New Roman" w:hAnsi="Times New Roman" w:cs="Times New Roman"/>
          <w:b/>
          <w:sz w:val="24"/>
          <w:szCs w:val="24"/>
        </w:rPr>
      </w:pPr>
      <m:oMath>
        <m:r>
          <w:rPr>
            <w:rFonts w:ascii="Cambria Math" w:hAnsi="Cambria Math"/>
          </w:rPr>
          <m:t>π</m:t>
        </m:r>
        <m:r>
          <w:rPr>
            <w:rFonts w:ascii="Times New Roman" w:eastAsia="Times New Roman" w:hAnsi="Times New Roman" w:cs="Times New Roman"/>
            <w:sz w:val="24"/>
            <w:szCs w:val="24"/>
          </w:rPr>
          <m:t xml:space="preserve">(θ,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 xml:space="preserve">, δ| Z)∝p(Z|θ,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 δ) ×p(θ)×p(</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)×p(δ)</m:t>
        </m:r>
      </m:oMath>
      <w:r>
        <w:rPr>
          <w:rFonts w:ascii="Times New Roman" w:eastAsia="Times New Roman" w:hAnsi="Times New Roman" w:cs="Times New Roman"/>
          <w:b/>
          <w:sz w:val="24"/>
          <w:szCs w:val="24"/>
        </w:rPr>
        <w:t>,</w:t>
      </w:r>
    </w:p>
    <w:p w14:paraId="62709093" w14:textId="77777777" w:rsidR="001338EA" w:rsidRDefault="00E478E2" w:rsidP="004C27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hAnsi="Cambria Math"/>
          </w:rPr>
          <m:t>π</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and </w:t>
      </w:r>
      <m:oMath>
        <m: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 xml:space="preserve"> denotes the probability density function of the posterior and prior distributions, respectively.</w:t>
      </w:r>
    </w:p>
    <w:p w14:paraId="13674D6B" w14:textId="7BAE4B01"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complex deterministic models, the posterior distribution may not be available in closed form </w:t>
      </w:r>
      <w:hyperlink r:id="rId26">
        <w:r>
          <w:rPr>
            <w:rFonts w:ascii="Times New Roman" w:eastAsia="Times New Roman" w:hAnsi="Times New Roman" w:cs="Times New Roman"/>
            <w:color w:val="000000"/>
            <w:sz w:val="24"/>
            <w:szCs w:val="24"/>
          </w:rPr>
          <w:t>(Higdon, 2003; Oakley, 2009)</w:t>
        </w:r>
      </w:hyperlink>
      <w:r>
        <w:rPr>
          <w:rFonts w:ascii="Times New Roman" w:eastAsia="Times New Roman" w:hAnsi="Times New Roman" w:cs="Times New Roman"/>
          <w:sz w:val="24"/>
          <w:szCs w:val="24"/>
        </w:rPr>
        <w:t xml:space="preserve">.  In this case, a common approach is to approximate the posterior via sampling approaches such as Markov chain Monte Carlo (MCMC) or Sequential Monte Carlo.  The choice of sampling approaches in influenced </w:t>
      </w:r>
      <w:r w:rsidR="002C4F26">
        <w:rPr>
          <w:rFonts w:ascii="Times New Roman" w:eastAsia="Times New Roman" w:hAnsi="Times New Roman" w:cs="Times New Roman"/>
          <w:sz w:val="24"/>
          <w:szCs w:val="24"/>
        </w:rPr>
        <w:t>by</w:t>
      </w:r>
      <w:r w:rsidR="001C5381">
        <w:rPr>
          <w:rFonts w:ascii="Times New Roman" w:eastAsia="Times New Roman" w:hAnsi="Times New Roman" w:cs="Times New Roman"/>
          <w:sz w:val="24"/>
          <w:szCs w:val="24"/>
        </w:rPr>
        <w:t xml:space="preserve"> several factors</w:t>
      </w:r>
      <w:r>
        <w:rPr>
          <w:rFonts w:ascii="Times New Roman" w:eastAsia="Times New Roman" w:hAnsi="Times New Roman" w:cs="Times New Roman"/>
          <w:sz w:val="24"/>
          <w:szCs w:val="24"/>
        </w:rPr>
        <w:t xml:space="preserve"> including: (1) the </w:t>
      </w:r>
      <w:r w:rsidR="00185CFC">
        <w:rPr>
          <w:rFonts w:ascii="Times New Roman" w:eastAsia="Times New Roman" w:hAnsi="Times New Roman" w:cs="Times New Roman"/>
          <w:sz w:val="24"/>
          <w:szCs w:val="24"/>
        </w:rPr>
        <w:t>computational time</w:t>
      </w:r>
      <w:r>
        <w:rPr>
          <w:rFonts w:ascii="Times New Roman" w:eastAsia="Times New Roman" w:hAnsi="Times New Roman" w:cs="Times New Roman"/>
          <w:sz w:val="24"/>
          <w:szCs w:val="24"/>
        </w:rPr>
        <w:t xml:space="preserve"> requirements for a single model evaluation;</w:t>
      </w:r>
      <w:r w:rsidR="004C27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the number of model parameters to be calibrated, (3) the degree to which the algorithm can be parallelized, (4) the available computation environment, and (5) the available time for the computations. Markov chain Monte Carlo methods with the true model can be an excellent choice for models with short single model run times </w:t>
      </w:r>
      <w:hyperlink r:id="rId27">
        <w:r>
          <w:rPr>
            <w:rFonts w:ascii="Times New Roman" w:eastAsia="Times New Roman" w:hAnsi="Times New Roman" w:cs="Times New Roman"/>
            <w:color w:val="000000"/>
            <w:sz w:val="24"/>
            <w:szCs w:val="24"/>
          </w:rPr>
          <w:t xml:space="preserve">(Asher et al., 2015; </w:t>
        </w:r>
        <w:proofErr w:type="spellStart"/>
        <w:r>
          <w:rPr>
            <w:rFonts w:ascii="Times New Roman" w:eastAsia="Times New Roman" w:hAnsi="Times New Roman" w:cs="Times New Roman"/>
            <w:color w:val="000000"/>
            <w:sz w:val="24"/>
            <w:szCs w:val="24"/>
          </w:rPr>
          <w:t>Gramacy</w:t>
        </w:r>
        <w:proofErr w:type="spellEnd"/>
        <w:r>
          <w:rPr>
            <w:rFonts w:ascii="Times New Roman" w:eastAsia="Times New Roman" w:hAnsi="Times New Roman" w:cs="Times New Roman"/>
            <w:color w:val="000000"/>
            <w:sz w:val="24"/>
            <w:szCs w:val="24"/>
          </w:rPr>
          <w:t>, 2020; Lee et al., 2020)</w:t>
        </w:r>
      </w:hyperlink>
      <w:r>
        <w:rPr>
          <w:rFonts w:ascii="Times New Roman" w:eastAsia="Times New Roman" w:hAnsi="Times New Roman" w:cs="Times New Roman"/>
          <w:sz w:val="24"/>
          <w:szCs w:val="24"/>
        </w:rPr>
        <w:t xml:space="preserve">. Emulation-calibration approaches replace the hydrologic model with a faster surrogate model, or emulator, and then sample from the posterior distribution via MCMC. However, it may be computationally expensive to construct a high-fidelity surrogate model with many input parameters due to the large amount of training data needed </w:t>
      </w:r>
      <w:r>
        <w:rPr>
          <w:rFonts w:ascii="Times New Roman" w:eastAsia="Times New Roman" w:hAnsi="Times New Roman" w:cs="Times New Roman"/>
          <w:color w:val="1C1D1E"/>
          <w:sz w:val="24"/>
          <w:szCs w:val="24"/>
        </w:rPr>
        <w:t xml:space="preserve">to fully explore the input space </w:t>
      </w:r>
      <w:hyperlink r:id="rId28">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Gramacy</w:t>
        </w:r>
        <w:proofErr w:type="spellEnd"/>
        <w:r>
          <w:rPr>
            <w:rFonts w:ascii="Times New Roman" w:eastAsia="Times New Roman" w:hAnsi="Times New Roman" w:cs="Times New Roman"/>
            <w:color w:val="000000"/>
            <w:sz w:val="24"/>
            <w:szCs w:val="24"/>
          </w:rPr>
          <w:t xml:space="preserve">, 2020; Liu &amp; </w:t>
        </w:r>
        <w:proofErr w:type="spellStart"/>
        <w:r>
          <w:rPr>
            <w:rFonts w:ascii="Times New Roman" w:eastAsia="Times New Roman" w:hAnsi="Times New Roman" w:cs="Times New Roman"/>
            <w:color w:val="000000"/>
            <w:sz w:val="24"/>
            <w:szCs w:val="24"/>
          </w:rPr>
          <w:t>Guillas</w:t>
        </w:r>
        <w:proofErr w:type="spellEnd"/>
        <w:r>
          <w:rPr>
            <w:rFonts w:ascii="Times New Roman" w:eastAsia="Times New Roman" w:hAnsi="Times New Roman" w:cs="Times New Roman"/>
            <w:color w:val="000000"/>
            <w:sz w:val="24"/>
            <w:szCs w:val="24"/>
          </w:rPr>
          <w:t>, 2017)</w:t>
        </w:r>
      </w:hyperlink>
      <w:r>
        <w:rPr>
          <w:rFonts w:ascii="Times New Roman" w:eastAsia="Times New Roman" w:hAnsi="Times New Roman" w:cs="Times New Roman"/>
          <w:color w:val="1C1D1E"/>
          <w:sz w:val="24"/>
          <w:szCs w:val="24"/>
        </w:rPr>
        <w:t xml:space="preserve">. In hydrological applications, </w:t>
      </w:r>
      <w:r>
        <w:rPr>
          <w:rFonts w:ascii="Times New Roman" w:eastAsia="Times New Roman" w:hAnsi="Times New Roman" w:cs="Times New Roman"/>
          <w:color w:val="1C1D1E"/>
          <w:sz w:val="24"/>
          <w:szCs w:val="24"/>
          <w:highlight w:val="white"/>
        </w:rPr>
        <w:t xml:space="preserve">emulation-calibration methods are often used to calibrate broader summaries of water resources (e.g., long-term water balance and </w:t>
      </w:r>
      <w:proofErr w:type="spellStart"/>
      <w:r>
        <w:rPr>
          <w:rFonts w:ascii="Times New Roman" w:eastAsia="Times New Roman" w:hAnsi="Times New Roman" w:cs="Times New Roman"/>
          <w:color w:val="1C1D1E"/>
          <w:sz w:val="24"/>
          <w:szCs w:val="24"/>
          <w:highlight w:val="white"/>
        </w:rPr>
        <w:t>hydroclimatology</w:t>
      </w:r>
      <w:proofErr w:type="spellEnd"/>
      <w:r>
        <w:rPr>
          <w:rFonts w:ascii="Times New Roman" w:eastAsia="Times New Roman" w:hAnsi="Times New Roman" w:cs="Times New Roman"/>
          <w:color w:val="1C1D1E"/>
          <w:sz w:val="24"/>
          <w:szCs w:val="24"/>
          <w:highlight w:val="white"/>
        </w:rPr>
        <w:t xml:space="preserve"> of a region) as the observed data; as opposed to the fine-scale spatiotemporal hydrodynamic processes </w:t>
      </w:r>
      <w:hyperlink r:id="rId29">
        <w:r>
          <w:rPr>
            <w:rFonts w:ascii="Times New Roman" w:eastAsia="Times New Roman" w:hAnsi="Times New Roman" w:cs="Times New Roman"/>
            <w:color w:val="000000"/>
            <w:sz w:val="24"/>
            <w:szCs w:val="24"/>
            <w:highlight w:val="white"/>
          </w:rPr>
          <w:t>(Liu et al., 2018)</w:t>
        </w:r>
      </w:hyperlink>
      <w:r>
        <w:rPr>
          <w:rFonts w:ascii="Times New Roman" w:eastAsia="Times New Roman" w:hAnsi="Times New Roman" w:cs="Times New Roman"/>
          <w:color w:val="1C1D1E"/>
          <w:sz w:val="24"/>
          <w:szCs w:val="24"/>
          <w:highlight w:val="white"/>
        </w:rPr>
        <w:t xml:space="preserve"> inherent to flood-modeling applications.</w:t>
      </w:r>
      <w:r>
        <w:rPr>
          <w:rFonts w:ascii="Times New Roman" w:eastAsia="Times New Roman" w:hAnsi="Times New Roman" w:cs="Times New Roman"/>
          <w:color w:val="1C1D1E"/>
          <w:sz w:val="24"/>
          <w:szCs w:val="24"/>
        </w:rPr>
        <w:t xml:space="preserve"> Sequential Monte Carlo methods (SMC) </w:t>
      </w:r>
      <w:hyperlink r:id="rId30">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Kalyanaraman</w:t>
        </w:r>
        <w:proofErr w:type="spellEnd"/>
        <w:r>
          <w:rPr>
            <w:rFonts w:ascii="Times New Roman" w:eastAsia="Times New Roman" w:hAnsi="Times New Roman" w:cs="Times New Roman"/>
            <w:color w:val="000000"/>
            <w:sz w:val="24"/>
            <w:szCs w:val="24"/>
          </w:rPr>
          <w:t xml:space="preserve"> et al., 2016; </w:t>
        </w:r>
        <w:proofErr w:type="spellStart"/>
        <w:r>
          <w:rPr>
            <w:rFonts w:ascii="Times New Roman" w:eastAsia="Times New Roman" w:hAnsi="Times New Roman" w:cs="Times New Roman"/>
            <w:color w:val="000000"/>
            <w:sz w:val="24"/>
            <w:szCs w:val="24"/>
          </w:rPr>
          <w:t>Kantas</w:t>
        </w:r>
        <w:proofErr w:type="spellEnd"/>
        <w:r>
          <w:rPr>
            <w:rFonts w:ascii="Times New Roman" w:eastAsia="Times New Roman" w:hAnsi="Times New Roman" w:cs="Times New Roman"/>
            <w:color w:val="000000"/>
            <w:sz w:val="24"/>
            <w:szCs w:val="24"/>
          </w:rPr>
          <w:t xml:space="preserve"> et al., 2014; Lee et al., 2020; </w:t>
        </w:r>
        <w:proofErr w:type="spellStart"/>
        <w:r>
          <w:rPr>
            <w:rFonts w:ascii="Times New Roman" w:eastAsia="Times New Roman" w:hAnsi="Times New Roman" w:cs="Times New Roman"/>
            <w:color w:val="000000"/>
            <w:sz w:val="24"/>
            <w:szCs w:val="24"/>
          </w:rPr>
          <w:t>Morzfeld</w:t>
        </w:r>
        <w:proofErr w:type="spellEnd"/>
        <w:r>
          <w:rPr>
            <w:rFonts w:ascii="Times New Roman" w:eastAsia="Times New Roman" w:hAnsi="Times New Roman" w:cs="Times New Roman"/>
            <w:color w:val="000000"/>
            <w:sz w:val="24"/>
            <w:szCs w:val="24"/>
          </w:rPr>
          <w:t xml:space="preserve"> et al., 2018; </w:t>
        </w:r>
        <w:proofErr w:type="spellStart"/>
        <w:r>
          <w:rPr>
            <w:rFonts w:ascii="Times New Roman" w:eastAsia="Times New Roman" w:hAnsi="Times New Roman" w:cs="Times New Roman"/>
            <w:color w:val="000000"/>
            <w:sz w:val="24"/>
            <w:szCs w:val="24"/>
          </w:rPr>
          <w:lastRenderedPageBreak/>
          <w:t>Papaioannou</w:t>
        </w:r>
        <w:proofErr w:type="spellEnd"/>
        <w:r>
          <w:rPr>
            <w:rFonts w:ascii="Times New Roman" w:eastAsia="Times New Roman" w:hAnsi="Times New Roman" w:cs="Times New Roman"/>
            <w:color w:val="000000"/>
            <w:sz w:val="24"/>
            <w:szCs w:val="24"/>
          </w:rPr>
          <w:t xml:space="preserve"> et al., 2016)</w:t>
        </w:r>
      </w:hyperlink>
      <w:r>
        <w:rPr>
          <w:rFonts w:ascii="Times New Roman" w:eastAsia="Times New Roman" w:hAnsi="Times New Roman" w:cs="Times New Roman"/>
          <w:color w:val="1C1D1E"/>
          <w:sz w:val="24"/>
          <w:szCs w:val="24"/>
        </w:rPr>
        <w:t xml:space="preserve"> methods are a practical alternative approach for calibrating high dimensional models with a larger num</w:t>
      </w:r>
      <w:r>
        <w:rPr>
          <w:rFonts w:ascii="Times New Roman" w:eastAsia="Times New Roman" w:hAnsi="Times New Roman" w:cs="Times New Roman"/>
          <w:sz w:val="24"/>
          <w:szCs w:val="24"/>
        </w:rPr>
        <w:t xml:space="preserve">ber of input parameters. </w:t>
      </w:r>
    </w:p>
    <w:p w14:paraId="7D11B891" w14:textId="77777777" w:rsidR="001338EA" w:rsidRDefault="001338EA" w:rsidP="004C2737">
      <w:pPr>
        <w:spacing w:line="360" w:lineRule="auto"/>
        <w:ind w:firstLine="720"/>
        <w:jc w:val="both"/>
        <w:rPr>
          <w:rFonts w:ascii="Times New Roman" w:eastAsia="Times New Roman" w:hAnsi="Times New Roman" w:cs="Times New Roman"/>
          <w:sz w:val="24"/>
          <w:szCs w:val="24"/>
        </w:rPr>
      </w:pPr>
    </w:p>
    <w:p w14:paraId="2BE28372"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The Fast Model Calibrations (FaMoS) approach</w:t>
      </w:r>
    </w:p>
    <w:p w14:paraId="2BD96E21"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Fa</w:t>
      </w:r>
      <w:r>
        <w:rPr>
          <w:rFonts w:ascii="Times New Roman" w:eastAsia="Times New Roman" w:hAnsi="Times New Roman" w:cs="Times New Roman"/>
          <w:sz w:val="24"/>
          <w:szCs w:val="24"/>
        </w:rPr>
        <w:t xml:space="preserve">st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odel Calibration</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(FaMoS) approach </w:t>
      </w:r>
      <w:hyperlink r:id="rId31">
        <w:r>
          <w:rPr>
            <w:rFonts w:ascii="Times New Roman" w:eastAsia="Times New Roman" w:hAnsi="Times New Roman" w:cs="Times New Roman"/>
            <w:color w:val="000000"/>
            <w:sz w:val="24"/>
            <w:szCs w:val="24"/>
          </w:rPr>
          <w:t>(Lee et al., 2020)</w:t>
        </w:r>
      </w:hyperlink>
      <w:r>
        <w:rPr>
          <w:rFonts w:ascii="Times New Roman" w:eastAsia="Times New Roman" w:hAnsi="Times New Roman" w:cs="Times New Roman"/>
          <w:sz w:val="24"/>
          <w:szCs w:val="24"/>
        </w:rPr>
        <w:t xml:space="preserve"> approximates the posterior distribution of the model parameters using a series of sampling, reweighting, and re-sampling steps. The basic premise of sampling-importance resampling </w:t>
      </w:r>
      <w:hyperlink r:id="rId32">
        <w:r>
          <w:rPr>
            <w:rFonts w:ascii="Times New Roman" w:eastAsia="Times New Roman" w:hAnsi="Times New Roman" w:cs="Times New Roman"/>
            <w:color w:val="000000"/>
            <w:sz w:val="24"/>
            <w:szCs w:val="24"/>
          </w:rPr>
          <w:t>(Gordon et al., 1993)</w:t>
        </w:r>
      </w:hyperlink>
      <w:r>
        <w:rPr>
          <w:rFonts w:ascii="Times New Roman" w:eastAsia="Times New Roman" w:hAnsi="Times New Roman" w:cs="Times New Roman"/>
          <w:sz w:val="24"/>
          <w:szCs w:val="24"/>
        </w:rPr>
        <w:t xml:space="preserve"> is to draw independent samples from the model parameters’ prior distribution and retain the parameter sets whose corresponding outputs closely resemble the actual observations. We choose the appropriate parameter sets using weights, typically based on a goodness-of-fit metric such as the log likelihood function. The parameter sets whose model outputs fit the observed data well are given larger weights and those that do not are assigned smaller weights. The (importance) weights </w:t>
      </w:r>
      <m:oMath>
        <m:r>
          <w:rPr>
            <w:rFonts w:ascii="Times New Roman" w:eastAsia="Times New Roman" w:hAnsi="Times New Roman" w:cs="Times New Roman"/>
            <w:sz w:val="24"/>
            <w:szCs w:val="24"/>
          </w:rPr>
          <m:t xml:space="preserve">w(θ) </m:t>
        </m:r>
      </m:oMath>
      <w:r>
        <w:rPr>
          <w:rFonts w:ascii="Times New Roman" w:eastAsia="Times New Roman" w:hAnsi="Times New Roman" w:cs="Times New Roman"/>
          <w:sz w:val="24"/>
          <w:szCs w:val="24"/>
        </w:rPr>
        <w:t>are defined as:</w:t>
      </w:r>
    </w:p>
    <w:p w14:paraId="4F62A6ED" w14:textId="7849511D" w:rsidR="001338EA" w:rsidRDefault="00E478E2" w:rsidP="004C2737">
      <w:pPr>
        <w:spacing w:line="360" w:lineRule="auto"/>
        <w:jc w:val="center"/>
        <w:rPr>
          <w:rFonts w:ascii="Times New Roman" w:eastAsia="Times New Roman" w:hAnsi="Times New Roman" w:cs="Times New Roman"/>
          <w:sz w:val="24"/>
          <w:szCs w:val="24"/>
        </w:rPr>
      </w:pPr>
      <m:oMath>
        <m:r>
          <w:rPr>
            <w:rFonts w:ascii="Cambria Math" w:eastAsia="Cambria Math" w:hAnsi="Cambria Math" w:cs="Cambria Math"/>
            <w:sz w:val="24"/>
            <w:szCs w:val="24"/>
          </w:rPr>
          <m:t xml:space="preserve">                     </m:t>
        </m:r>
        <m:r>
          <w:rPr>
            <w:rFonts w:ascii="Times New Roman" w:eastAsia="Times New Roman" w:hAnsi="Times New Roman" w:cs="Times New Roman"/>
            <w:sz w:val="24"/>
            <w:szCs w:val="24"/>
          </w:rPr>
          <m:t>w(θ)=</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f(θ)</m:t>
            </m:r>
          </m:num>
          <m:den>
            <m:r>
              <w:rPr>
                <w:rFonts w:ascii="Times New Roman" w:eastAsia="Times New Roman" w:hAnsi="Times New Roman" w:cs="Times New Roman"/>
                <w:sz w:val="24"/>
                <w:szCs w:val="24"/>
              </w:rPr>
              <m:t>q(θ)</m:t>
            </m:r>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π(θ|Z)</m:t>
            </m:r>
          </m:num>
          <m:den>
            <m:r>
              <w:rPr>
                <w:rFonts w:ascii="Times New Roman" w:eastAsia="Times New Roman" w:hAnsi="Times New Roman" w:cs="Times New Roman"/>
                <w:sz w:val="24"/>
                <w:szCs w:val="24"/>
              </w:rPr>
              <m:t>p(θ)</m:t>
            </m:r>
          </m:den>
        </m:f>
      </m:oMath>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4C273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w:t>
      </w:r>
    </w:p>
    <w:p w14:paraId="16AAC21E" w14:textId="194B5166" w:rsidR="001338EA" w:rsidRDefault="00E478E2" w:rsidP="004C27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Times New Roman" w:eastAsia="Times New Roman" w:hAnsi="Times New Roman" w:cs="Times New Roman"/>
            <w:sz w:val="24"/>
            <w:szCs w:val="24"/>
          </w:rPr>
          <m:t>f(θ)</m:t>
        </m:r>
      </m:oMath>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the target function and </w:t>
      </w:r>
      <m:oMath>
        <m:r>
          <w:rPr>
            <w:rFonts w:ascii="Times New Roman" w:eastAsia="Times New Roman" w:hAnsi="Times New Roman" w:cs="Times New Roman"/>
            <w:sz w:val="24"/>
            <w:szCs w:val="24"/>
          </w:rPr>
          <m:t>q(θ)</m:t>
        </m:r>
      </m:oMath>
      <w:r>
        <w:rPr>
          <w:rFonts w:ascii="Times New Roman" w:eastAsia="Times New Roman" w:hAnsi="Times New Roman" w:cs="Times New Roman"/>
          <w:sz w:val="24"/>
          <w:szCs w:val="24"/>
        </w:rPr>
        <w:t xml:space="preserve">is the </w:t>
      </w:r>
      <w:del w:id="0" w:author="Seiyon Lee" w:date="2022-01-20T12:48:00Z">
        <w:r w:rsidDel="00BB3F1B">
          <w:rPr>
            <w:rFonts w:ascii="Times New Roman" w:eastAsia="Times New Roman" w:hAnsi="Times New Roman" w:cs="Times New Roman"/>
            <w:sz w:val="24"/>
            <w:szCs w:val="24"/>
          </w:rPr>
          <w:delText xml:space="preserve">important </w:delText>
        </w:r>
      </w:del>
      <w:ins w:id="1" w:author="Seiyon Lee" w:date="2022-01-20T12:48:00Z">
        <w:r w:rsidR="00BB3F1B">
          <w:rPr>
            <w:rFonts w:ascii="Times New Roman" w:eastAsia="Times New Roman" w:hAnsi="Times New Roman" w:cs="Times New Roman"/>
            <w:sz w:val="24"/>
            <w:szCs w:val="24"/>
          </w:rPr>
          <w:t>importance</w:t>
        </w:r>
        <w:r w:rsidR="00BB3F1B">
          <w:rPr>
            <w:rFonts w:ascii="Times New Roman" w:eastAsia="Times New Roman" w:hAnsi="Times New Roman" w:cs="Times New Roman"/>
            <w:sz w:val="24"/>
            <w:szCs w:val="24"/>
          </w:rPr>
          <w:t xml:space="preserve"> </w:t>
        </w:r>
      </w:ins>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xml:space="preserve"> In this context, we specify the target function as the posterior distribution of the model parameters </w:t>
      </w:r>
      <m:oMath>
        <m:r>
          <w:rPr>
            <w:rFonts w:ascii="Cambria Math" w:hAnsi="Cambria Math"/>
          </w:rPr>
          <m:t>π</m:t>
        </m:r>
        <m:r>
          <w:rPr>
            <w:rFonts w:ascii="Times New Roman" w:eastAsia="Times New Roman" w:hAnsi="Times New Roman" w:cs="Times New Roman"/>
            <w:sz w:val="24"/>
            <w:szCs w:val="24"/>
          </w:rPr>
          <m:t>(θ|Z)</m:t>
        </m:r>
      </m:oMath>
      <w:r>
        <w:rPr>
          <w:rFonts w:ascii="Times New Roman" w:eastAsia="Times New Roman" w:hAnsi="Times New Roman" w:cs="Times New Roman"/>
          <w:sz w:val="24"/>
          <w:szCs w:val="24"/>
        </w:rPr>
        <w:t xml:space="preserve"> and importance function as the prior distribution of the parameters </w:t>
      </w:r>
      <m:oMath>
        <m:r>
          <w:rPr>
            <w:rFonts w:ascii="Times New Roman" w:eastAsia="Times New Roman" w:hAnsi="Times New Roman" w:cs="Times New Roman"/>
            <w:sz w:val="24"/>
            <w:szCs w:val="24"/>
          </w:rPr>
          <m:t>p(θ)</m:t>
        </m:r>
      </m:oMath>
      <w:r>
        <w:rPr>
          <w:rFonts w:ascii="Times New Roman" w:eastAsia="Times New Roman" w:hAnsi="Times New Roman" w:cs="Times New Roman"/>
          <w:sz w:val="24"/>
          <w:szCs w:val="24"/>
        </w:rPr>
        <w:t xml:space="preserve">. We approximate the posterior distribution using the weighted empirical distribution </w:t>
      </w:r>
      <m:oMath>
        <m:acc>
          <m:accPr>
            <m:chr m:val="̃"/>
            <m:ctrlPr>
              <w:rPr>
                <w:rFonts w:ascii="Cambria Math" w:hAnsi="Cambria Math"/>
              </w:rPr>
            </m:ctrlPr>
          </m:accPr>
          <m:e>
            <m:r>
              <w:rPr>
                <w:rFonts w:ascii="Cambria Math" w:hAnsi="Cambria Math"/>
              </w:rPr>
              <m:t>π</m:t>
            </m:r>
          </m:e>
        </m:acc>
        <m:r>
          <w:rPr>
            <w:rFonts w:ascii="Times New Roman" w:eastAsia="Times New Roman" w:hAnsi="Times New Roman" w:cs="Times New Roman"/>
            <w:sz w:val="24"/>
            <w:szCs w:val="24"/>
          </w:rPr>
          <m:t>(θ|Z</m:t>
        </m:r>
      </m:oMath>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defined as:</w:t>
      </w:r>
    </w:p>
    <w:p w14:paraId="2FE5C195" w14:textId="7DE9BB0E" w:rsidR="001338EA" w:rsidRDefault="00E478E2" w:rsidP="004C2737">
      <w:pPr>
        <w:spacing w:line="360" w:lineRule="auto"/>
        <w:jc w:val="center"/>
        <w:rPr>
          <w:rFonts w:ascii="Times New Roman" w:eastAsia="Times New Roman" w:hAnsi="Times New Roman" w:cs="Times New Roman"/>
          <w:sz w:val="24"/>
          <w:szCs w:val="24"/>
        </w:rPr>
      </w:pPr>
      <m:oMath>
        <m:r>
          <w:rPr>
            <w:rFonts w:ascii="Cambria Math" w:eastAsia="Cambria Math" w:hAnsi="Cambria Math" w:cs="Cambria Math"/>
          </w:rPr>
          <m:t xml:space="preserve">                   π</m:t>
        </m:r>
        <m:r>
          <w:rPr>
            <w:rFonts w:ascii="Times New Roman" w:eastAsia="Times New Roman" w:hAnsi="Times New Roman" w:cs="Times New Roman"/>
            <w:sz w:val="24"/>
            <w:szCs w:val="24"/>
          </w:rPr>
          <m:t>(θ|Z)≈</m:t>
        </m:r>
        <m:acc>
          <m:accPr>
            <m:chr m:val="̃"/>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π</m:t>
            </m:r>
          </m:e>
        </m:acc>
        <m:r>
          <w:rPr>
            <w:rFonts w:ascii="Times New Roman" w:eastAsia="Times New Roman" w:hAnsi="Times New Roman" w:cs="Times New Roman"/>
            <w:sz w:val="24"/>
            <w:szCs w:val="24"/>
          </w:rPr>
          <m:t>(θ|Z)=</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i=1</m:t>
            </m:r>
          </m:sub>
          <m:sup>
            <m:r>
              <w:rPr>
                <w:rFonts w:ascii="Times New Roman" w:eastAsia="Times New Roman" w:hAnsi="Times New Roman" w:cs="Times New Roman"/>
                <w:sz w:val="24"/>
                <w:szCs w:val="24"/>
              </w:rPr>
              <m:t>N</m:t>
            </m:r>
          </m:sup>
          <m:e>
            <m:r>
              <w:rPr>
                <w:rFonts w:ascii="Cambria Math" w:eastAsia="Times New Roman" w:hAnsi="Times New Roman" w:cs="Times New Roman"/>
                <w:sz w:val="24"/>
                <w:szCs w:val="24"/>
              </w:rPr>
              <m:t>w</m:t>
            </m:r>
          </m:e>
        </m:nary>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θ</m:t>
            </m:r>
          </m:e>
          <m:sub>
            <m:r>
              <w:rPr>
                <w:rFonts w:ascii="Cambria Math" w:eastAsia="Cambria Math" w:hAnsi="Cambria Math" w:cs="Cambria Math"/>
                <w:sz w:val="24"/>
                <w:szCs w:val="24"/>
              </w:rPr>
              <m:t>i</m:t>
            </m:r>
          </m:sub>
        </m:sSub>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θ</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oMath>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(2)</w:t>
      </w:r>
    </w:p>
    <w:p w14:paraId="1C402BF3" w14:textId="77777777" w:rsidR="001338EA" w:rsidRDefault="00E478E2" w:rsidP="004C27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Times New Roman" w:eastAsia="Times New Roman" w:hAnsi="Times New Roman" w:cs="Times New Roman"/>
            <w:sz w:val="24"/>
            <w:szCs w:val="24"/>
          </w:rPr>
          <m:t>w(</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θ</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is the importance weight and </w:t>
      </w:r>
      <m:oMath>
        <m:r>
          <w:rPr>
            <w:rFonts w:ascii="Cambria Math" w:hAnsi="Cambria Math"/>
          </w:rPr>
          <m:t>δ</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θ</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is a Dirac measure at </w:t>
      </w:r>
      <m:oMath>
        <m:sSub>
          <m:sSubPr>
            <m:ctrlPr>
              <w:rPr>
                <w:rFonts w:ascii="Times New Roman" w:eastAsia="Times New Roman" w:hAnsi="Times New Roman" w:cs="Times New Roman"/>
                <w:sz w:val="24"/>
                <w:szCs w:val="24"/>
              </w:rPr>
            </m:ctrlPr>
          </m:sSubPr>
          <m:e>
            <m:r>
              <w:rPr>
                <w:rFonts w:ascii="Cambria Math" w:hAnsi="Cambria Math"/>
              </w:rPr>
              <m:t>θ</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for the i-th </w:t>
      </w:r>
      <w:proofErr w:type="gramStart"/>
      <w:r>
        <w:rPr>
          <w:rFonts w:ascii="Times New Roman" w:eastAsia="Times New Roman" w:hAnsi="Times New Roman" w:cs="Times New Roman"/>
          <w:sz w:val="24"/>
          <w:szCs w:val="24"/>
        </w:rPr>
        <w:t>sample.</w:t>
      </w:r>
      <w:proofErr w:type="gramEnd"/>
      <w:r>
        <w:rPr>
          <w:rFonts w:ascii="Times New Roman" w:eastAsia="Times New Roman" w:hAnsi="Times New Roman" w:cs="Times New Roman"/>
          <w:sz w:val="24"/>
          <w:szCs w:val="24"/>
        </w:rPr>
        <w:t xml:space="preserve"> </w:t>
      </w:r>
    </w:p>
    <w:p w14:paraId="64E2D34E" w14:textId="702E35DA" w:rsidR="001338EA" w:rsidRDefault="00E478E2" w:rsidP="004C2737">
      <w:pPr>
        <w:spacing w:line="360" w:lineRule="auto"/>
        <w:ind w:firstLine="45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the fast particle-based approach (Lee et al. 2020), we draw an initial ensemble of model parameters (particles) from the prior distribution (</w:t>
      </w:r>
      <w:r w:rsidR="002C4F26">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importance function) and approximate the posterior distribution (target function) using the initial ensemble. When there is very little overlap in the high-probability regions of the prior and posterior distribution, the initial ensemble may not adequately approximate the posterior distribution due to: (1) weight degeneracy, where the vast majority of particles have near-zero weights; and (2) sample impoverishment, where we “resample” the existing particles based on the </w:t>
      </w:r>
      <w:r w:rsidR="002C4F26">
        <w:rPr>
          <w:rFonts w:ascii="Times New Roman" w:eastAsia="Times New Roman" w:hAnsi="Times New Roman" w:cs="Times New Roman"/>
          <w:sz w:val="24"/>
          <w:szCs w:val="24"/>
        </w:rPr>
        <w:t>weights,</w:t>
      </w:r>
      <w:r>
        <w:rPr>
          <w:rFonts w:ascii="Times New Roman" w:eastAsia="Times New Roman" w:hAnsi="Times New Roman" w:cs="Times New Roman"/>
          <w:sz w:val="24"/>
          <w:szCs w:val="24"/>
        </w:rPr>
        <w:t xml:space="preserve"> and we are left with multiple copies of a few unique particles. </w:t>
      </w:r>
    </w:p>
    <w:p w14:paraId="6CD142DB"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FaMoS (Lee et al, 2020) mitigates these issues by gradually building up to the posterior distribution, a technique from iterated batch importance sampling  </w:t>
      </w:r>
      <w:hyperlink r:id="rId33">
        <w:r>
          <w:rPr>
            <w:rFonts w:ascii="Times New Roman" w:eastAsia="Times New Roman" w:hAnsi="Times New Roman" w:cs="Times New Roman"/>
            <w:color w:val="000000"/>
            <w:sz w:val="24"/>
            <w:szCs w:val="24"/>
          </w:rPr>
          <w:t>(Chopin, 2002)</w:t>
        </w:r>
      </w:hyperlink>
      <w:r>
        <w:rPr>
          <w:rFonts w:ascii="Times New Roman" w:eastAsia="Times New Roman" w:hAnsi="Times New Roman" w:cs="Times New Roman"/>
          <w:sz w:val="24"/>
          <w:szCs w:val="24"/>
        </w:rPr>
        <w:t xml:space="preserve"> and Sequential Monte Carlo. Here, we consider a series of intermediate posterior distributions where those earlier </w:t>
      </w:r>
      <w:r>
        <w:rPr>
          <w:rFonts w:ascii="Times New Roman" w:eastAsia="Times New Roman" w:hAnsi="Times New Roman" w:cs="Times New Roman"/>
          <w:sz w:val="24"/>
          <w:szCs w:val="24"/>
        </w:rPr>
        <w:lastRenderedPageBreak/>
        <w:t>in the series closely resemble the prior distribution and those at the latter part better resemble the full posterior distribution. In the first cycle, we use particles from the prior distribution to approximate an earlier intermediate posterior distribution. In the subsequent cycles, we use samples from an intermediate posterior distribution to approximate a later intermediate posterior distribution. We end the algorithm when the target distribution is the final posterior distribution.  For cycles t=1,...,T, the 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intermediate posterior distribution is:</w:t>
      </w:r>
    </w:p>
    <w:p w14:paraId="32FEBE80" w14:textId="713444DF" w:rsidR="001338EA" w:rsidRDefault="00EE1EDF" w:rsidP="004C2737">
      <w:pPr>
        <w:spacing w:line="360" w:lineRule="auto"/>
        <w:jc w:val="center"/>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hAnsi="Cambria Math"/>
              </w:rPr>
              <m:t>π</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(θ| Z) ∝ </m:t>
        </m:r>
        <m:r>
          <w:del w:id="2" w:author="Seiyon Lee" w:date="2022-01-20T12:51:00Z">
            <w:rPr>
              <w:rFonts w:ascii="Cambria Math" w:eastAsia="Cambria Math" w:hAnsi="Cambria Math" w:cs="Cambria Math"/>
              <w:sz w:val="24"/>
              <w:szCs w:val="24"/>
            </w:rPr>
            <m:t>p(Z|θ)</m:t>
          </w:del>
        </m:r>
        <m:sSup>
          <m:sSupPr>
            <m:ctrlPr>
              <w:ins w:id="3" w:author="Seiyon Lee" w:date="2022-01-20T12:51:00Z">
                <w:rPr>
                  <w:rFonts w:ascii="Cambria Math" w:eastAsia="Cambria Math" w:hAnsi="Cambria Math" w:cs="Cambria Math"/>
                  <w:i/>
                  <w:sz w:val="24"/>
                  <w:szCs w:val="24"/>
                </w:rPr>
              </w:ins>
            </m:ctrlPr>
          </m:sSupPr>
          <m:e>
            <m:r>
              <w:ins w:id="4" w:author="Seiyon Lee" w:date="2022-01-20T12:51:00Z">
                <w:rPr>
                  <w:rFonts w:ascii="Cambria Math" w:eastAsia="Cambria Math" w:hAnsi="Cambria Math" w:cs="Cambria Math"/>
                  <w:sz w:val="24"/>
                  <w:szCs w:val="24"/>
                </w:rPr>
                <m:t>p(Z|θ)</m:t>
              </w:ins>
            </m:r>
          </m:e>
          <m:sup>
            <m:sSub>
              <m:sSubPr>
                <m:ctrlPr>
                  <w:ins w:id="5" w:author="Seiyon Lee" w:date="2022-01-20T12:51:00Z">
                    <w:rPr>
                      <w:rFonts w:ascii="Cambria Math" w:eastAsia="Times New Roman" w:hAnsi="Cambria Math" w:cs="Times New Roman"/>
                      <w:sz w:val="24"/>
                      <w:szCs w:val="24"/>
                    </w:rPr>
                  </w:ins>
                </m:ctrlPr>
              </m:sSubPr>
              <m:e>
                <m:r>
                  <w:ins w:id="6" w:author="Seiyon Lee" w:date="2022-01-20T12:51:00Z">
                    <w:rPr>
                      <w:rFonts w:ascii="Cambria Math" w:eastAsia="Times New Roman" w:hAnsi="Cambria Math" w:cs="Times New Roman"/>
                      <w:sz w:val="24"/>
                      <w:szCs w:val="24"/>
                    </w:rPr>
                    <m:t>γ</m:t>
                  </w:ins>
                </m:r>
              </m:e>
              <m:sub>
                <m:r>
                  <w:ins w:id="7" w:author="Seiyon Lee" w:date="2022-01-20T12:51:00Z">
                    <w:rPr>
                      <w:rFonts w:ascii="Cambria Math" w:eastAsia="Times New Roman" w:hAnsi="Cambria Math" w:cs="Times New Roman"/>
                      <w:sz w:val="24"/>
                      <w:szCs w:val="24"/>
                    </w:rPr>
                    <m:t>t</m:t>
                  </w:ins>
                </m:r>
              </m:sub>
            </m:sSub>
          </m:sup>
        </m:sSup>
        <m:r>
          <w:rPr>
            <w:rFonts w:ascii="Cambria Math" w:eastAsia="Cambria Math" w:hAnsi="Cambria Math" w:cs="Cambria Math"/>
            <w:sz w:val="24"/>
            <w:szCs w:val="24"/>
          </w:rPr>
          <m:t xml:space="preserve"> × p(θ)</m:t>
        </m:r>
      </m:oMath>
      <w:proofErr w:type="gramStart"/>
      <w:r w:rsidR="00E478E2">
        <w:rPr>
          <w:rFonts w:ascii="Times New Roman" w:eastAsia="Times New Roman" w:hAnsi="Times New Roman" w:cs="Times New Roman"/>
          <w:sz w:val="24"/>
          <w:szCs w:val="24"/>
        </w:rPr>
        <w:t xml:space="preserve">,   </w:t>
      </w:r>
      <w:proofErr w:type="gramEnd"/>
      <w:r w:rsidR="00E478E2">
        <w:rPr>
          <w:rFonts w:ascii="Times New Roman" w:eastAsia="Times New Roman" w:hAnsi="Times New Roman" w:cs="Times New Roman"/>
          <w:sz w:val="24"/>
          <w:szCs w:val="24"/>
        </w:rPr>
        <w:t xml:space="preserve">                       (3)</w:t>
      </w:r>
    </w:p>
    <w:p w14:paraId="71DF008D" w14:textId="77777777" w:rsidR="001338EA" w:rsidRDefault="00E478E2" w:rsidP="004C27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Cambria Math" w:hAnsi="Cambria Math"/>
              </w:rPr>
              <m:t>γ</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denotes the incorporation factor such that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0=γ</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γ</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γ</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γ</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 Note that the 0-th intermediate posterior distribution (</w:t>
      </w:r>
      <m:oMath>
        <m:sSub>
          <m:sSubPr>
            <m:ctrlPr>
              <w:rPr>
                <w:rFonts w:ascii="Times New Roman" w:eastAsia="Times New Roman" w:hAnsi="Times New Roman" w:cs="Times New Roman"/>
                <w:sz w:val="24"/>
                <w:szCs w:val="24"/>
              </w:rPr>
            </m:ctrlPr>
          </m:sSubPr>
          <m:e>
            <m:r>
              <w:rPr>
                <w:rFonts w:ascii="Cambria Math" w:hAnsi="Cambria Math"/>
              </w:rPr>
              <m:t>π</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(θ| Z)</m:t>
        </m:r>
      </m:oMath>
      <w:r>
        <w:rPr>
          <w:rFonts w:ascii="Times New Roman" w:eastAsia="Times New Roman" w:hAnsi="Times New Roman" w:cs="Times New Roman"/>
          <w:sz w:val="24"/>
          <w:szCs w:val="24"/>
        </w:rPr>
        <w:t xml:space="preserve">) is simply the prior distribution  </w:t>
      </w:r>
      <m:oMath>
        <m:r>
          <w:rPr>
            <w:rFonts w:ascii="Times New Roman" w:eastAsia="Times New Roman" w:hAnsi="Times New Roman" w:cs="Times New Roman"/>
            <w:sz w:val="24"/>
            <w:szCs w:val="24"/>
          </w:rPr>
          <m:t>p(θ)</m:t>
        </m:r>
      </m:oMath>
      <w:r>
        <w:rPr>
          <w:rFonts w:ascii="Times New Roman" w:eastAsia="Times New Roman" w:hAnsi="Times New Roman" w:cs="Times New Roman"/>
          <w:sz w:val="24"/>
          <w:szCs w:val="24"/>
        </w:rPr>
        <w:t xml:space="preserve">with incorporation factor </w:t>
      </w:r>
      <m:oMath>
        <m:sSub>
          <m:sSubPr>
            <m:ctrlPr>
              <w:rPr>
                <w:rFonts w:ascii="Times New Roman" w:eastAsia="Times New Roman" w:hAnsi="Times New Roman" w:cs="Times New Roman"/>
                <w:sz w:val="24"/>
                <w:szCs w:val="24"/>
              </w:rPr>
            </m:ctrlPr>
          </m:sSubPr>
          <m:e>
            <m:r>
              <w:rPr>
                <w:rFonts w:ascii="Cambria Math" w:hAnsi="Cambria Math"/>
              </w:rPr>
              <m:t>γ</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=0</m:t>
        </m:r>
      </m:oMath>
      <w:r>
        <w:rPr>
          <w:rFonts w:ascii="Times New Roman" w:eastAsia="Times New Roman" w:hAnsi="Times New Roman" w:cs="Times New Roman"/>
          <w:sz w:val="24"/>
          <w:szCs w:val="24"/>
        </w:rPr>
        <w:t>. Likewise, the T-th intermediate posterior distribution (</w:t>
      </w:r>
      <m:oMath>
        <m:sSub>
          <m:sSubPr>
            <m:ctrlPr>
              <w:rPr>
                <w:rFonts w:ascii="Times New Roman" w:eastAsia="Times New Roman" w:hAnsi="Times New Roman" w:cs="Times New Roman"/>
                <w:sz w:val="24"/>
                <w:szCs w:val="24"/>
              </w:rPr>
            </m:ctrlPr>
          </m:sSubPr>
          <m:e>
            <m:r>
              <w:rPr>
                <w:rFonts w:ascii="Cambria Math" w:hAnsi="Cambria Math"/>
              </w:rPr>
              <m:t>π</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(θ| Z)</m:t>
        </m:r>
      </m:oMath>
      <w:r>
        <w:rPr>
          <w:rFonts w:ascii="Times New Roman" w:eastAsia="Times New Roman" w:hAnsi="Times New Roman" w:cs="Times New Roman"/>
          <w:sz w:val="24"/>
          <w:szCs w:val="24"/>
        </w:rPr>
        <w:t xml:space="preserve">) is the full posterior distribution since </w:t>
      </w:r>
      <m:oMath>
        <m:sSub>
          <m:sSubPr>
            <m:ctrlPr>
              <w:rPr>
                <w:rFonts w:ascii="Times New Roman" w:eastAsia="Times New Roman" w:hAnsi="Times New Roman" w:cs="Times New Roman"/>
                <w:sz w:val="24"/>
                <w:szCs w:val="24"/>
              </w:rPr>
            </m:ctrlPr>
          </m:sSubPr>
          <m:e>
            <m:r>
              <w:rPr>
                <w:rFonts w:ascii="Cambria Math" w:hAnsi="Cambria Math"/>
              </w:rPr>
              <m:t>γ</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1.</w:t>
      </w:r>
    </w:p>
    <w:p w14:paraId="13250914" w14:textId="4629C6FB"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each cycle, there still may be many replicates of a few unique particles, or sample impoverishment. To increase the number of unique particles, we “jitter” or “mutate” the particles through a carefully constructed kernel function </w:t>
      </w:r>
      <w:hyperlink r:id="rId3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Gilks</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Berzuini</w:t>
        </w:r>
        <w:proofErr w:type="spellEnd"/>
        <w:r>
          <w:rPr>
            <w:rFonts w:ascii="Times New Roman" w:eastAsia="Times New Roman" w:hAnsi="Times New Roman" w:cs="Times New Roman"/>
            <w:color w:val="000000"/>
            <w:sz w:val="24"/>
            <w:szCs w:val="24"/>
          </w:rPr>
          <w:t>, 2001; Li et al., 2014; Liu &amp; West, 2001)</w:t>
        </w:r>
      </w:hyperlink>
      <w:r>
        <w:rPr>
          <w:rFonts w:ascii="Times New Roman" w:eastAsia="Times New Roman" w:hAnsi="Times New Roman" w:cs="Times New Roman"/>
          <w:sz w:val="24"/>
          <w:szCs w:val="24"/>
        </w:rPr>
        <w:t>. Upon completion of the fast particle-based calibration algorithm, we are left with an ensemble of updated parameter settings (particles) which sensibly approximate the posterior distribution.  Lee et. al. (2020) also provides guidelines for choosing the number of cycles, how to mutate the particles, and how to construct these intermediate posterior distributions. We approximate the posterior distribution using “mutated” samples from the final (T-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intermediate posterior distribution:</w:t>
      </w:r>
    </w:p>
    <w:p w14:paraId="0ED9EE74" w14:textId="42ACCDC0" w:rsidR="001338EA" w:rsidRDefault="00E478E2" w:rsidP="004C2737">
      <w:pPr>
        <w:spacing w:line="360" w:lineRule="auto"/>
        <w:jc w:val="center"/>
        <w:rPr>
          <w:rFonts w:ascii="Times New Roman" w:eastAsia="Times New Roman" w:hAnsi="Times New Roman" w:cs="Times New Roman"/>
          <w:sz w:val="24"/>
          <w:szCs w:val="24"/>
        </w:rPr>
      </w:pPr>
      <m:oMath>
        <m:r>
          <w:rPr>
            <w:rFonts w:ascii="Cambria Math" w:eastAsia="Cambria Math" w:hAnsi="Cambria Math" w:cs="Cambria Math"/>
          </w:rPr>
          <m:t xml:space="preserve">                            π</m:t>
        </m:r>
        <m:r>
          <w:rPr>
            <w:rFonts w:ascii="Times New Roman" w:eastAsia="Times New Roman" w:hAnsi="Times New Roman" w:cs="Times New Roman"/>
            <w:sz w:val="24"/>
            <w:szCs w:val="24"/>
          </w:rPr>
          <m:t>(θ|Z)=</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π</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(θ|Z) ≈</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i=1</m:t>
            </m:r>
          </m:sub>
          <m:sup>
            <m:r>
              <w:rPr>
                <w:rFonts w:ascii="Times New Roman" w:eastAsia="Times New Roman" w:hAnsi="Times New Roman" w:cs="Times New Roman"/>
                <w:sz w:val="24"/>
                <w:szCs w:val="24"/>
              </w:rPr>
              <m:t>N</m:t>
            </m:r>
          </m:sup>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T</m:t>
                </m:r>
              </m:sub>
            </m:sSub>
          </m:e>
        </m:nary>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θ</m:t>
                </m:r>
              </m:e>
            </m:acc>
          </m:e>
          <m:sub>
            <m:r>
              <w:rPr>
                <w:rFonts w:ascii="Cambria Math" w:eastAsia="Cambria Math" w:hAnsi="Cambria Math" w:cs="Cambria Math"/>
                <w:sz w:val="24"/>
                <w:szCs w:val="24"/>
              </w:rPr>
              <m:t>i</m:t>
            </m:r>
          </m:sub>
        </m:sSub>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θ</m:t>
                </m:r>
              </m:e>
            </m:acc>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(4)</w:t>
      </w:r>
    </w:p>
    <w:p w14:paraId="599D95BB" w14:textId="77777777" w:rsidR="001338EA" w:rsidRDefault="00E478E2" w:rsidP="004C27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acc>
              <m:accPr>
                <m:ctrlPr>
                  <w:rPr>
                    <w:rFonts w:ascii="Cambria Math" w:hAnsi="Cambria Math"/>
                  </w:rPr>
                </m:ctrlPr>
              </m:accPr>
              <m:e>
                <m:r>
                  <w:rPr>
                    <w:rFonts w:ascii="Cambria Math" w:hAnsi="Cambria Math"/>
                  </w:rPr>
                  <m:t>θ</m:t>
                </m:r>
              </m:e>
            </m:acc>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is the i-th mutated particle,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θ</m:t>
                </m:r>
              </m:e>
            </m:acc>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are the corresponding weights from the T-th cycle, and </w:t>
      </w:r>
      <m:oMath>
        <m:r>
          <w:rPr>
            <w:rFonts w:ascii="Cambria Math" w:hAnsi="Cambria Math"/>
          </w:rPr>
          <m:t>δ</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θ</m:t>
                </m:r>
              </m:e>
            </m:acc>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is a Dirac measure at </w:t>
      </w:r>
      <m:oMath>
        <m:sSub>
          <m:sSubPr>
            <m:ctrlPr>
              <w:rPr>
                <w:rFonts w:ascii="Times New Roman" w:eastAsia="Times New Roman" w:hAnsi="Times New Roman" w:cs="Times New Roman"/>
                <w:sz w:val="24"/>
                <w:szCs w:val="24"/>
              </w:rPr>
            </m:ctrlPr>
          </m:sSubPr>
          <m:e>
            <m:acc>
              <m:accPr>
                <m:ctrlPr>
                  <w:rPr>
                    <w:rFonts w:ascii="Cambria Math" w:hAnsi="Cambria Math"/>
                  </w:rPr>
                </m:ctrlPr>
              </m:accPr>
              <m:e>
                <m:r>
                  <w:rPr>
                    <w:rFonts w:ascii="Cambria Math" w:hAnsi="Cambria Math"/>
                  </w:rPr>
                  <m:t>θ</m:t>
                </m:r>
              </m:e>
            </m:acc>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We provide technical details about FaMoS in the Appendix.</w:t>
      </w:r>
    </w:p>
    <w:p w14:paraId="0D860C9D" w14:textId="77777777" w:rsidR="001338EA" w:rsidRDefault="001338EA" w:rsidP="004C2737">
      <w:pPr>
        <w:spacing w:line="360" w:lineRule="auto"/>
        <w:ind w:firstLine="720"/>
        <w:jc w:val="both"/>
        <w:rPr>
          <w:rFonts w:ascii="Times New Roman" w:eastAsia="Times New Roman" w:hAnsi="Times New Roman" w:cs="Times New Roman"/>
          <w:sz w:val="24"/>
          <w:szCs w:val="24"/>
        </w:rPr>
      </w:pPr>
    </w:p>
    <w:p w14:paraId="6A9EA92A"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Experimental Design</w:t>
      </w:r>
    </w:p>
    <w:p w14:paraId="63CCB10F" w14:textId="77777777" w:rsidR="001338EA" w:rsidRDefault="00E478E2" w:rsidP="004C2737">
      <w:pPr>
        <w:spacing w:line="360" w:lineRule="auto"/>
        <w:ind w:firstLine="450"/>
        <w:jc w:val="both"/>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 xml:space="preserve">We demonstrate the approach for a case study in the Susquehanna River basin, Pennsylvania, United States. Pennsylvania provides a relevant study area as it ranked second, tenth, and fourteenth in the United States in terms of the frequency of flash flood-related fatalities, injuries, and casualties in 1959-2005 </w:t>
      </w:r>
      <w:hyperlink r:id="rId35">
        <w:r>
          <w:rPr>
            <w:rFonts w:ascii="Times New Roman" w:eastAsia="Times New Roman" w:hAnsi="Times New Roman" w:cs="Times New Roman"/>
            <w:color w:val="000000"/>
            <w:sz w:val="24"/>
            <w:szCs w:val="24"/>
          </w:rPr>
          <w:t>(Ashley &amp; Ashley, 2008)</w:t>
        </w:r>
      </w:hyperlink>
      <w:r>
        <w:rPr>
          <w:rFonts w:ascii="Times New Roman" w:eastAsia="Times New Roman" w:hAnsi="Times New Roman" w:cs="Times New Roman"/>
          <w:color w:val="1C1D1E"/>
          <w:sz w:val="24"/>
          <w:szCs w:val="24"/>
        </w:rPr>
        <w:t xml:space="preserve">. This region has experienced several devastating flooding events over the recent decades, including floods associated with the remnants of Hurricane Ivan (September 2004), late winter–early spring extratropical systems (April 2005), </w:t>
      </w:r>
      <w:r>
        <w:rPr>
          <w:rFonts w:ascii="Times New Roman" w:eastAsia="Times New Roman" w:hAnsi="Times New Roman" w:cs="Times New Roman"/>
          <w:color w:val="1C1D1E"/>
          <w:sz w:val="24"/>
          <w:szCs w:val="24"/>
        </w:rPr>
        <w:lastRenderedPageBreak/>
        <w:t>warm-season convective systems (June 2006), and tropical storm Lee (September 2011) (</w:t>
      </w:r>
      <w:proofErr w:type="spellStart"/>
      <w:r>
        <w:rPr>
          <w:rFonts w:ascii="Times New Roman" w:eastAsia="Times New Roman" w:hAnsi="Times New Roman" w:cs="Times New Roman"/>
          <w:color w:val="1C1D1E"/>
          <w:sz w:val="24"/>
          <w:szCs w:val="24"/>
        </w:rPr>
        <w:t>Gitro</w:t>
      </w:r>
      <w:proofErr w:type="spellEnd"/>
      <w:r>
        <w:rPr>
          <w:rFonts w:ascii="Times New Roman" w:eastAsia="Times New Roman" w:hAnsi="Times New Roman" w:cs="Times New Roman"/>
          <w:color w:val="1C1D1E"/>
          <w:sz w:val="24"/>
          <w:szCs w:val="24"/>
        </w:rPr>
        <w:t xml:space="preserve"> et al., 2014; </w:t>
      </w:r>
      <w:proofErr w:type="spellStart"/>
      <w:r>
        <w:rPr>
          <w:rFonts w:ascii="Times New Roman" w:eastAsia="Times New Roman" w:hAnsi="Times New Roman" w:cs="Times New Roman"/>
          <w:color w:val="1C1D1E"/>
          <w:sz w:val="24"/>
          <w:szCs w:val="24"/>
        </w:rPr>
        <w:t>Grumm</w:t>
      </w:r>
      <w:proofErr w:type="spellEnd"/>
      <w:r>
        <w:rPr>
          <w:rFonts w:ascii="Times New Roman" w:eastAsia="Times New Roman" w:hAnsi="Times New Roman" w:cs="Times New Roman"/>
          <w:color w:val="1C1D1E"/>
          <w:sz w:val="24"/>
          <w:szCs w:val="24"/>
        </w:rPr>
        <w:t xml:space="preserve">, 2011). In Pennsylvania, </w:t>
      </w:r>
      <w:r>
        <w:rPr>
          <w:rFonts w:ascii="Times New Roman" w:eastAsia="Times New Roman" w:hAnsi="Times New Roman" w:cs="Times New Roman"/>
          <w:sz w:val="24"/>
          <w:szCs w:val="24"/>
          <w:highlight w:val="white"/>
        </w:rPr>
        <w:t>the Federal Emergency Management Agency (</w:t>
      </w:r>
      <w:r>
        <w:rPr>
          <w:rFonts w:ascii="Times New Roman" w:eastAsia="Times New Roman" w:hAnsi="Times New Roman" w:cs="Times New Roman"/>
          <w:sz w:val="24"/>
          <w:szCs w:val="24"/>
        </w:rPr>
        <w:t xml:space="preserve">FEMA) paid $953 million in property damages to National Flood Insurance Program participants between 1975 and 2019 (FEMA, 2019). </w:t>
      </w:r>
      <w:r>
        <w:rPr>
          <w:rFonts w:ascii="Times New Roman" w:eastAsia="Times New Roman" w:hAnsi="Times New Roman" w:cs="Times New Roman"/>
          <w:color w:val="1C1D1E"/>
          <w:sz w:val="24"/>
          <w:szCs w:val="24"/>
        </w:rPr>
        <w:t xml:space="preserve"> </w:t>
      </w:r>
    </w:p>
    <w:p w14:paraId="3EB16F81" w14:textId="4BC37701" w:rsidR="001338EA" w:rsidRDefault="00E478E2" w:rsidP="004C2737">
      <w:pPr>
        <w:spacing w:line="360" w:lineRule="auto"/>
        <w:ind w:firstLine="45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rPr>
        <w:t>We use the National Oceanic and Atmospheric Administration's (</w:t>
      </w:r>
      <w:r>
        <w:rPr>
          <w:rFonts w:ascii="Times New Roman" w:eastAsia="Times New Roman" w:hAnsi="Times New Roman" w:cs="Times New Roman"/>
          <w:sz w:val="24"/>
          <w:szCs w:val="24"/>
        </w:rPr>
        <w:t>NOAA</w:t>
      </w:r>
      <w:r>
        <w:rPr>
          <w:rFonts w:ascii="Times New Roman" w:eastAsia="Times New Roman" w:hAnsi="Times New Roman" w:cs="Times New Roman"/>
          <w:color w:val="000000"/>
          <w:sz w:val="24"/>
          <w:szCs w:val="24"/>
        </w:rPr>
        <w:t>) Hydrology Laboratory-Research Distributed Hydrologic Model (HL-RDHM) (</w:t>
      </w:r>
      <w:proofErr w:type="spellStart"/>
      <w:r>
        <w:rPr>
          <w:rFonts w:ascii="Times New Roman" w:eastAsia="Times New Roman" w:hAnsi="Times New Roman" w:cs="Times New Roman"/>
          <w:color w:val="000000"/>
          <w:sz w:val="24"/>
          <w:szCs w:val="24"/>
        </w:rPr>
        <w:t>Koren</w:t>
      </w:r>
      <w:proofErr w:type="spellEnd"/>
      <w:r>
        <w:rPr>
          <w:rFonts w:ascii="Times New Roman" w:eastAsia="Times New Roman" w:hAnsi="Times New Roman" w:cs="Times New Roman"/>
          <w:color w:val="000000"/>
          <w:sz w:val="24"/>
          <w:szCs w:val="24"/>
        </w:rPr>
        <w:t xml:space="preserve"> et al., 2004). </w:t>
      </w:r>
      <w:r>
        <w:rPr>
          <w:rFonts w:ascii="Times New Roman" w:eastAsia="Times New Roman" w:hAnsi="Times New Roman" w:cs="Times New Roman"/>
          <w:sz w:val="24"/>
          <w:szCs w:val="24"/>
        </w:rPr>
        <w:t xml:space="preserve">We run HL-RDHM in a fully distributed mode at a spatial resolution of 2 km. </w:t>
      </w:r>
      <w:r>
        <w:rPr>
          <w:rFonts w:ascii="Times New Roman" w:eastAsia="Times New Roman" w:hAnsi="Times New Roman" w:cs="Times New Roman"/>
          <w:sz w:val="24"/>
          <w:szCs w:val="24"/>
          <w:highlight w:val="white"/>
        </w:rPr>
        <w:t>The 2 × 2 km</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resolution mainly allows for a more realistic representation of the stream network.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Within HL-RDHM, we deploy the Sacramento Soil Moisture Accounting model with Heat Transfer (SAC-HT) </w:t>
      </w:r>
      <w:hyperlink r:id="rId36">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Koren</w:t>
        </w:r>
        <w:proofErr w:type="spellEnd"/>
        <w:r>
          <w:rPr>
            <w:rFonts w:ascii="Times New Roman" w:eastAsia="Times New Roman" w:hAnsi="Times New Roman" w:cs="Times New Roman"/>
            <w:color w:val="000000"/>
            <w:sz w:val="24"/>
            <w:szCs w:val="24"/>
          </w:rPr>
          <w:t xml:space="preserve"> et al., 2004)</w:t>
        </w:r>
      </w:hyperlink>
      <w:r>
        <w:rPr>
          <w:rFonts w:ascii="Times New Roman" w:eastAsia="Times New Roman" w:hAnsi="Times New Roman" w:cs="Times New Roman"/>
          <w:color w:val="000000"/>
          <w:sz w:val="24"/>
          <w:szCs w:val="24"/>
        </w:rPr>
        <w:t xml:space="preserve"> to represent hillslope rainfall-runoff </w:t>
      </w:r>
      <w:r>
        <w:rPr>
          <w:rFonts w:ascii="Times New Roman" w:eastAsia="Times New Roman" w:hAnsi="Times New Roman" w:cs="Times New Roman"/>
          <w:sz w:val="24"/>
          <w:szCs w:val="24"/>
        </w:rPr>
        <w:t>processes</w:t>
      </w:r>
      <w:r>
        <w:rPr>
          <w:rFonts w:ascii="Times New Roman" w:eastAsia="Times New Roman" w:hAnsi="Times New Roman" w:cs="Times New Roman"/>
          <w:color w:val="000000"/>
          <w:sz w:val="24"/>
          <w:szCs w:val="24"/>
        </w:rPr>
        <w:t xml:space="preserve">, and the SNOW-17 module </w:t>
      </w:r>
      <w:hyperlink r:id="rId37">
        <w:r>
          <w:rPr>
            <w:rFonts w:ascii="Times New Roman" w:eastAsia="Times New Roman" w:hAnsi="Times New Roman" w:cs="Times New Roman"/>
            <w:color w:val="000000"/>
            <w:sz w:val="24"/>
            <w:szCs w:val="24"/>
          </w:rPr>
          <w:t>(Anderson et al., 2006)</w:t>
        </w:r>
      </w:hyperlink>
      <w:r>
        <w:rPr>
          <w:rFonts w:ascii="Times New Roman" w:eastAsia="Times New Roman" w:hAnsi="Times New Roman" w:cs="Times New Roman"/>
          <w:color w:val="000000"/>
          <w:sz w:val="24"/>
          <w:szCs w:val="24"/>
        </w:rPr>
        <w:t xml:space="preserve"> to represent snow accumulation and melt. SAC-HT is a physics-based, conceptual model where the basin system is divided into regularly spaced, square grid cells to account for spatial heterogeneity and variability. Each grid cell, in turn, is composed of storage components that store and transmit water. The cells are ultimately connected to each other through the stream network system, that is, each cell acts as a hillslope capable of generating surface and subsurface runoff that discharges directly into the streams.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rPr>
        <w:t xml:space="preserve">The hillslope runoff, generated at each grid cell by the SAC-HT and SNOW-17, is routed to the stream network using a nonlinear kinematic wave algorithm </w:t>
      </w:r>
      <w:hyperlink r:id="rId38">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Koren</w:t>
        </w:r>
        <w:proofErr w:type="spellEnd"/>
        <w:r>
          <w:rPr>
            <w:rFonts w:ascii="Times New Roman" w:eastAsia="Times New Roman" w:hAnsi="Times New Roman" w:cs="Times New Roman"/>
            <w:color w:val="000000"/>
            <w:sz w:val="24"/>
            <w:szCs w:val="24"/>
          </w:rPr>
          <w:t xml:space="preserve"> et al., 2004)</w:t>
        </w:r>
      </w:hyperlink>
      <w:r>
        <w:rPr>
          <w:rFonts w:ascii="Times New Roman" w:eastAsia="Times New Roman" w:hAnsi="Times New Roman" w:cs="Times New Roman"/>
          <w:sz w:val="24"/>
          <w:szCs w:val="24"/>
        </w:rPr>
        <w:t xml:space="preserve">. Further information about the HL-RDHM model can be found for example </w:t>
      </w:r>
      <w:r w:rsidR="002C4F26">
        <w:rPr>
          <w:rFonts w:ascii="Times New Roman" w:eastAsia="Times New Roman" w:hAnsi="Times New Roman" w:cs="Times New Roman"/>
          <w:sz w:val="24"/>
          <w:szCs w:val="24"/>
        </w:rPr>
        <w:t xml:space="preserve">in </w:t>
      </w:r>
      <w:proofErr w:type="spellStart"/>
      <w:r w:rsidR="002C4F26">
        <w:rPr>
          <w:rFonts w:ascii="Times New Roman" w:eastAsia="Times New Roman" w:hAnsi="Times New Roman" w:cs="Times New Roman"/>
          <w:sz w:val="24"/>
          <w:szCs w:val="24"/>
        </w:rPr>
        <w:t>Koren</w:t>
      </w:r>
      <w:proofErr w:type="spellEnd"/>
      <w:r>
        <w:rPr>
          <w:rFonts w:ascii="Times New Roman" w:eastAsia="Times New Roman" w:hAnsi="Times New Roman" w:cs="Times New Roman"/>
          <w:sz w:val="24"/>
          <w:szCs w:val="24"/>
        </w:rPr>
        <w:t xml:space="preserve"> et al. (2004), Reed et al. (2004), and Anderson et al. (2006).</w:t>
      </w:r>
    </w:p>
    <w:p w14:paraId="380F86A6"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 use three main datasets: </w:t>
      </w:r>
      <w:proofErr w:type="spellStart"/>
      <w:r>
        <w:rPr>
          <w:rFonts w:ascii="Times New Roman" w:eastAsia="Times New Roman" w:hAnsi="Times New Roman" w:cs="Times New Roman"/>
          <w:sz w:val="24"/>
          <w:szCs w:val="24"/>
          <w:highlight w:val="white"/>
        </w:rPr>
        <w:t>multisensor</w:t>
      </w:r>
      <w:proofErr w:type="spellEnd"/>
      <w:r>
        <w:rPr>
          <w:rFonts w:ascii="Times New Roman" w:eastAsia="Times New Roman" w:hAnsi="Times New Roman" w:cs="Times New Roman"/>
          <w:sz w:val="24"/>
          <w:szCs w:val="24"/>
          <w:highlight w:val="white"/>
        </w:rPr>
        <w:t xml:space="preserve"> precipitation estimates, gridded near-surface air temperature, and streamflow. We use NOAA’s </w:t>
      </w:r>
      <w:proofErr w:type="spellStart"/>
      <w:r>
        <w:rPr>
          <w:rFonts w:ascii="Times New Roman" w:eastAsia="Times New Roman" w:hAnsi="Times New Roman" w:cs="Times New Roman"/>
          <w:sz w:val="24"/>
          <w:szCs w:val="24"/>
          <w:highlight w:val="white"/>
        </w:rPr>
        <w:t>multisensor</w:t>
      </w:r>
      <w:proofErr w:type="spellEnd"/>
      <w:r>
        <w:rPr>
          <w:rFonts w:ascii="Times New Roman" w:eastAsia="Times New Roman" w:hAnsi="Times New Roman" w:cs="Times New Roman"/>
          <w:sz w:val="24"/>
          <w:szCs w:val="24"/>
          <w:highlight w:val="white"/>
        </w:rPr>
        <w:t xml:space="preserve"> precipitation estimates and gridded near-surface air temperature products to run the hydrological model for parameter calibration purposes and to initialize the model. </w:t>
      </w:r>
      <w:proofErr w:type="spellStart"/>
      <w:r>
        <w:rPr>
          <w:rFonts w:ascii="Times New Roman" w:eastAsia="Times New Roman" w:hAnsi="Times New Roman" w:cs="Times New Roman"/>
          <w:sz w:val="24"/>
          <w:szCs w:val="24"/>
          <w:highlight w:val="white"/>
        </w:rPr>
        <w:t>Multisensor</w:t>
      </w:r>
      <w:proofErr w:type="spellEnd"/>
      <w:r>
        <w:rPr>
          <w:rFonts w:ascii="Times New Roman" w:eastAsia="Times New Roman" w:hAnsi="Times New Roman" w:cs="Times New Roman"/>
          <w:sz w:val="24"/>
          <w:szCs w:val="24"/>
          <w:highlight w:val="white"/>
        </w:rPr>
        <w:t xml:space="preserve"> precipitation estimates represent a continuous time series of hourly, gridded precipitation observations at 4 × 4 km</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cells, which are produced by combining multiple radar estimates and </w:t>
      </w:r>
      <w:r>
        <w:rPr>
          <w:rFonts w:ascii="Times New Roman" w:eastAsia="Times New Roman" w:hAnsi="Times New Roman" w:cs="Times New Roman"/>
          <w:i/>
          <w:sz w:val="24"/>
          <w:szCs w:val="24"/>
          <w:highlight w:val="white"/>
        </w:rPr>
        <w:t>in situ</w:t>
      </w:r>
      <w:r>
        <w:rPr>
          <w:rFonts w:ascii="Times New Roman" w:eastAsia="Times New Roman" w:hAnsi="Times New Roman" w:cs="Times New Roman"/>
          <w:sz w:val="24"/>
          <w:szCs w:val="24"/>
          <w:highlight w:val="white"/>
        </w:rPr>
        <w:t xml:space="preserve"> rain-gauge measurements </w:t>
      </w:r>
      <w:hyperlink r:id="rId39">
        <w:r>
          <w:rPr>
            <w:rFonts w:ascii="Times New Roman" w:eastAsia="Times New Roman" w:hAnsi="Times New Roman" w:cs="Times New Roman"/>
            <w:color w:val="000000"/>
            <w:sz w:val="24"/>
            <w:szCs w:val="24"/>
            <w:highlight w:val="white"/>
          </w:rPr>
          <w:t xml:space="preserve">(Prat &amp; Nelson, 2015; </w:t>
        </w:r>
        <w:proofErr w:type="spellStart"/>
        <w:r>
          <w:rPr>
            <w:rFonts w:ascii="Times New Roman" w:eastAsia="Times New Roman" w:hAnsi="Times New Roman" w:cs="Times New Roman"/>
            <w:color w:val="000000"/>
            <w:sz w:val="24"/>
            <w:szCs w:val="24"/>
            <w:highlight w:val="white"/>
          </w:rPr>
          <w:t>Rafieeinasab</w:t>
        </w:r>
        <w:proofErr w:type="spellEnd"/>
        <w:r>
          <w:rPr>
            <w:rFonts w:ascii="Times New Roman" w:eastAsia="Times New Roman" w:hAnsi="Times New Roman" w:cs="Times New Roman"/>
            <w:color w:val="000000"/>
            <w:sz w:val="24"/>
            <w:szCs w:val="24"/>
            <w:highlight w:val="white"/>
          </w:rPr>
          <w:t xml:space="preserve"> et al., 2015)</w:t>
        </w:r>
      </w:hyperlink>
      <w:r>
        <w:rPr>
          <w:rFonts w:ascii="Times New Roman" w:eastAsia="Times New Roman" w:hAnsi="Times New Roman" w:cs="Times New Roman"/>
          <w:sz w:val="24"/>
          <w:szCs w:val="24"/>
          <w:highlight w:val="white"/>
        </w:rPr>
        <w:t xml:space="preserve">. The gridded near-surface air temperature data are derived by combining multiple temperature observation networks, </w:t>
      </w:r>
      <w:r>
        <w:rPr>
          <w:rFonts w:ascii="Times New Roman" w:eastAsia="Times New Roman" w:hAnsi="Times New Roman" w:cs="Times New Roman"/>
          <w:color w:val="1C1D1E"/>
          <w:sz w:val="24"/>
          <w:szCs w:val="24"/>
          <w:highlight w:val="white"/>
        </w:rPr>
        <w:t xml:space="preserve">including the meteorological terminal aviation routine weather report (METAR), USGS stations, and National Weather Service Cooperative Observer Program </w:t>
      </w:r>
      <w:hyperlink r:id="rId40">
        <w:r>
          <w:rPr>
            <w:rFonts w:ascii="Times New Roman" w:eastAsia="Times New Roman" w:hAnsi="Times New Roman" w:cs="Times New Roman"/>
            <w:color w:val="000000"/>
            <w:sz w:val="24"/>
            <w:szCs w:val="24"/>
            <w:highlight w:val="white"/>
          </w:rPr>
          <w:t>(Siddique &amp; Mejia, 2017)</w:t>
        </w:r>
      </w:hyperlink>
      <w:r>
        <w:rPr>
          <w:rFonts w:ascii="Times New Roman" w:eastAsia="Times New Roman" w:hAnsi="Times New Roman" w:cs="Times New Roman"/>
          <w:sz w:val="24"/>
          <w:szCs w:val="24"/>
          <w:highlight w:val="white"/>
        </w:rPr>
        <w:t xml:space="preserve">. We use streamflow observations from the United States Geological Survey gage 01554000 located at Susquehanna River at Sunbury, Pennsylvania. </w:t>
      </w:r>
      <w:r>
        <w:rPr>
          <w:rFonts w:ascii="Times New Roman" w:eastAsia="Times New Roman" w:hAnsi="Times New Roman" w:cs="Times New Roman"/>
          <w:sz w:val="24"/>
          <w:szCs w:val="24"/>
        </w:rPr>
        <w:t>The selected gage station represents the drainage area of 47, 396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
    <w:p w14:paraId="46AD5F87" w14:textId="34D68572" w:rsidR="001338EA" w:rsidRDefault="00E478E2" w:rsidP="004C2737">
      <w:pPr>
        <w:spacing w:line="360" w:lineRule="auto"/>
        <w:ind w:firstLine="450"/>
        <w:jc w:val="both"/>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lastRenderedPageBreak/>
        <w:t>We calibrate the model for the period of 2004-2008 and use 2009-2012 observations to evaluate the calibration performance. We use the year 2003 to spin up the model. As part of the calibration process, we select 12 out of the 17 model parameters associated with each model grid cell (Table S1)</w:t>
      </w:r>
      <w:r>
        <w:rPr>
          <w:rFonts w:ascii="Times New Roman" w:eastAsia="Times New Roman" w:hAnsi="Times New Roman" w:cs="Times New Roman"/>
          <w:sz w:val="24"/>
          <w:szCs w:val="24"/>
        </w:rPr>
        <w: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1C1D1E"/>
          <w:sz w:val="24"/>
          <w:szCs w:val="24"/>
        </w:rPr>
        <w:t xml:space="preserve">We only consider the model parameters that have a strong influence on the model output (see Figure S1). Exploring a higher-dimensional parameter space demands </w:t>
      </w:r>
      <w:r w:rsidR="002C4F26">
        <w:rPr>
          <w:rFonts w:ascii="Times New Roman" w:eastAsia="Times New Roman" w:hAnsi="Times New Roman" w:cs="Times New Roman"/>
          <w:color w:val="1C1D1E"/>
          <w:sz w:val="24"/>
          <w:szCs w:val="24"/>
        </w:rPr>
        <w:t>additional processors</w:t>
      </w:r>
      <w:r>
        <w:rPr>
          <w:rFonts w:ascii="Times New Roman" w:eastAsia="Times New Roman" w:hAnsi="Times New Roman" w:cs="Times New Roman"/>
          <w:color w:val="1C1D1E"/>
          <w:sz w:val="24"/>
          <w:szCs w:val="24"/>
        </w:rPr>
        <w:t xml:space="preserve"> (particles) </w:t>
      </w:r>
      <w:hyperlink r:id="rId41">
        <w:r>
          <w:rPr>
            <w:rFonts w:ascii="Times New Roman" w:eastAsia="Times New Roman" w:hAnsi="Times New Roman" w:cs="Times New Roman"/>
            <w:color w:val="000000"/>
            <w:sz w:val="24"/>
            <w:szCs w:val="24"/>
          </w:rPr>
          <w:t xml:space="preserve">(Bain &amp; </w:t>
        </w:r>
        <w:proofErr w:type="spellStart"/>
        <w:r>
          <w:rPr>
            <w:rFonts w:ascii="Times New Roman" w:eastAsia="Times New Roman" w:hAnsi="Times New Roman" w:cs="Times New Roman"/>
            <w:color w:val="000000"/>
            <w:sz w:val="24"/>
            <w:szCs w:val="24"/>
          </w:rPr>
          <w:t>Crisan</w:t>
        </w:r>
        <w:proofErr w:type="spellEnd"/>
        <w:r>
          <w:rPr>
            <w:rFonts w:ascii="Times New Roman" w:eastAsia="Times New Roman" w:hAnsi="Times New Roman" w:cs="Times New Roman"/>
            <w:color w:val="000000"/>
            <w:sz w:val="24"/>
            <w:szCs w:val="24"/>
          </w:rPr>
          <w:t xml:space="preserve">, 2008; Jeremiah et al., 2011; </w:t>
        </w:r>
        <w:proofErr w:type="spellStart"/>
        <w:r>
          <w:rPr>
            <w:rFonts w:ascii="Times New Roman" w:eastAsia="Times New Roman" w:hAnsi="Times New Roman" w:cs="Times New Roman"/>
            <w:color w:val="000000"/>
            <w:sz w:val="24"/>
            <w:szCs w:val="24"/>
          </w:rPr>
          <w:t>Kantas</w:t>
        </w:r>
        <w:proofErr w:type="spellEnd"/>
        <w:r>
          <w:rPr>
            <w:rFonts w:ascii="Times New Roman" w:eastAsia="Times New Roman" w:hAnsi="Times New Roman" w:cs="Times New Roman"/>
            <w:color w:val="000000"/>
            <w:sz w:val="24"/>
            <w:szCs w:val="24"/>
          </w:rPr>
          <w:t xml:space="preserve"> et al., 2014)</w:t>
        </w:r>
      </w:hyperlink>
      <w:r>
        <w:rPr>
          <w:rFonts w:ascii="Times New Roman" w:eastAsia="Times New Roman" w:hAnsi="Times New Roman" w:cs="Times New Roman"/>
          <w:color w:val="1C1D1E"/>
          <w:sz w:val="24"/>
          <w:szCs w:val="24"/>
        </w:rPr>
        <w:t xml:space="preserve"> to sensibly calibrate the hydrological model. Selecting only the strongly influential model parameters can help reduce the computational costs considerably. This is, of course, an approximation and points to future research needs. The sensitive parameters are associated with different hydrodynamic processes related to baseflow, percolation, evaporation, snowfall, storm runoff, and channel routing (Table S1). These parameters are also suggested by several other studies </w:t>
      </w:r>
      <w:hyperlink r:id="rId42">
        <w:r>
          <w:rPr>
            <w:rFonts w:ascii="Times New Roman" w:eastAsia="Times New Roman" w:hAnsi="Times New Roman" w:cs="Times New Roman"/>
            <w:color w:val="000000"/>
            <w:sz w:val="24"/>
            <w:szCs w:val="24"/>
          </w:rPr>
          <w:t xml:space="preserve">(Gomez et al., 2019; Sharma et al., 2021; Siddique &amp; Mejia, 2017; </w:t>
        </w:r>
        <w:proofErr w:type="spellStart"/>
        <w:r>
          <w:rPr>
            <w:rFonts w:ascii="Times New Roman" w:eastAsia="Times New Roman" w:hAnsi="Times New Roman" w:cs="Times New Roman"/>
            <w:color w:val="000000"/>
            <w:sz w:val="24"/>
            <w:szCs w:val="24"/>
          </w:rPr>
          <w:t>Zarzar</w:t>
        </w:r>
        <w:proofErr w:type="spellEnd"/>
        <w:r>
          <w:rPr>
            <w:rFonts w:ascii="Times New Roman" w:eastAsia="Times New Roman" w:hAnsi="Times New Roman" w:cs="Times New Roman"/>
            <w:color w:val="000000"/>
            <w:sz w:val="24"/>
            <w:szCs w:val="24"/>
          </w:rPr>
          <w:t xml:space="preserve"> et al., 2018)</w:t>
        </w:r>
      </w:hyperlink>
      <w:r>
        <w:rPr>
          <w:rFonts w:ascii="Times New Roman" w:eastAsia="Times New Roman" w:hAnsi="Times New Roman" w:cs="Times New Roman"/>
          <w:color w:val="1C1D1E"/>
          <w:sz w:val="24"/>
          <w:szCs w:val="24"/>
        </w:rPr>
        <w:t xml:space="preserve"> as the most sensitive parameters in the Susquehanna river basin.  </w:t>
      </w:r>
    </w:p>
    <w:p w14:paraId="043693FD"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rPr>
        <w:t xml:space="preserve">We compare Bayesian calibration with relatively simple and low-cost model calibration approaches: </w:t>
      </w:r>
      <w:proofErr w:type="spellStart"/>
      <w:r>
        <w:rPr>
          <w:rFonts w:ascii="Times New Roman" w:eastAsia="Times New Roman" w:hAnsi="Times New Roman" w:cs="Times New Roman"/>
          <w:color w:val="1C1D1E"/>
          <w:sz w:val="24"/>
          <w:szCs w:val="24"/>
        </w:rPr>
        <w:t>i</w:t>
      </w:r>
      <w:proofErr w:type="spellEnd"/>
      <w:r>
        <w:rPr>
          <w:rFonts w:ascii="Times New Roman" w:eastAsia="Times New Roman" w:hAnsi="Times New Roman" w:cs="Times New Roman"/>
          <w:color w:val="1C1D1E"/>
          <w:sz w:val="24"/>
          <w:szCs w:val="24"/>
        </w:rPr>
        <w:t xml:space="preserve">) stepwise line search </w:t>
      </w:r>
      <w:hyperlink r:id="rId4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Kuzmin</w:t>
        </w:r>
        <w:proofErr w:type="spellEnd"/>
        <w:r>
          <w:rPr>
            <w:rFonts w:ascii="Times New Roman" w:eastAsia="Times New Roman" w:hAnsi="Times New Roman" w:cs="Times New Roman"/>
            <w:color w:val="000000"/>
            <w:sz w:val="24"/>
            <w:szCs w:val="24"/>
          </w:rPr>
          <w:t xml:space="preserve"> et al., 2008)</w:t>
        </w:r>
      </w:hyperlink>
      <w:r>
        <w:rPr>
          <w:rFonts w:ascii="Times New Roman" w:eastAsia="Times New Roman" w:hAnsi="Times New Roman" w:cs="Times New Roman"/>
          <w:color w:val="1C1D1E"/>
          <w:sz w:val="24"/>
          <w:szCs w:val="24"/>
        </w:rPr>
        <w:t xml:space="preserve"> and ii) precalibration </w:t>
      </w:r>
      <w:hyperlink r:id="rId44">
        <w:r>
          <w:rPr>
            <w:rFonts w:ascii="Times New Roman" w:eastAsia="Times New Roman" w:hAnsi="Times New Roman" w:cs="Times New Roman"/>
            <w:color w:val="000000"/>
            <w:sz w:val="24"/>
            <w:szCs w:val="24"/>
          </w:rPr>
          <w:t>(Edwards et al., 2011)</w:t>
        </w:r>
      </w:hyperlink>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color w:val="1C1D1E"/>
          <w:sz w:val="24"/>
          <w:szCs w:val="24"/>
          <w:highlight w:val="white"/>
        </w:rPr>
        <w:t>Stepwise line search typically adjusts a subset of model parameters to minimize an objective function (e.g., root mean square error) and returns a single estimate of the model parameters (for details of the implementation please see Text S2)</w:t>
      </w:r>
      <w:hyperlink r:id="rId45">
        <w:r>
          <w:rPr>
            <w:rFonts w:ascii="Times New Roman" w:eastAsia="Times New Roman" w:hAnsi="Times New Roman" w:cs="Times New Roman"/>
            <w:color w:val="000000"/>
            <w:sz w:val="24"/>
            <w:szCs w:val="24"/>
            <w:highlight w:val="white"/>
          </w:rPr>
          <w:t>(Bowman et al., 2017; Carlberg et al., 2020; Fares et al., 2014; Mejia &amp; Reed, 2011; Siddique &amp; Mejia, 2017)</w:t>
        </w:r>
      </w:hyperlink>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sz w:val="24"/>
          <w:szCs w:val="24"/>
        </w:rPr>
        <w:t xml:space="preserve">Precalibration applies a screening criterion to a large ensemble of hydrologic model runs and rules out any implausible model runs that deviate substantially from the observations (refer Text S3 for the details) </w:t>
      </w:r>
      <w:hyperlink r:id="rId46">
        <w:r>
          <w:rPr>
            <w:rFonts w:ascii="Times New Roman" w:eastAsia="Times New Roman" w:hAnsi="Times New Roman" w:cs="Times New Roman"/>
            <w:color w:val="000000"/>
            <w:sz w:val="24"/>
            <w:szCs w:val="24"/>
          </w:rPr>
          <w:t xml:space="preserve">(Craig et al., 1997; Edwards et al., 2011; Holden et al., 2010; </w:t>
        </w:r>
        <w:proofErr w:type="spellStart"/>
        <w:r>
          <w:rPr>
            <w:rFonts w:ascii="Times New Roman" w:eastAsia="Times New Roman" w:hAnsi="Times New Roman" w:cs="Times New Roman"/>
            <w:color w:val="000000"/>
            <w:sz w:val="24"/>
            <w:szCs w:val="24"/>
          </w:rPr>
          <w:t>Tarawneh</w:t>
        </w:r>
        <w:proofErr w:type="spellEnd"/>
        <w:r>
          <w:rPr>
            <w:rFonts w:ascii="Times New Roman" w:eastAsia="Times New Roman" w:hAnsi="Times New Roman" w:cs="Times New Roman"/>
            <w:color w:val="000000"/>
            <w:sz w:val="24"/>
            <w:szCs w:val="24"/>
          </w:rPr>
          <w:t xml:space="preserve"> et al., 2016)</w:t>
        </w:r>
      </w:hyperlink>
      <w:r>
        <w:rPr>
          <w:rFonts w:ascii="Times New Roman" w:eastAsia="Times New Roman" w:hAnsi="Times New Roman" w:cs="Times New Roman"/>
          <w:sz w:val="24"/>
          <w:szCs w:val="24"/>
        </w:rPr>
        <w:t xml:space="preserve">. </w:t>
      </w:r>
    </w:p>
    <w:p w14:paraId="3CD81180"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evaluate the calibrated model performance using several decision-relevant metrics. We use traditional deterministic metrics such as the Kling-Gupta Efficiency (KGE) </w:t>
      </w:r>
      <w:hyperlink r:id="rId47">
        <w:r>
          <w:rPr>
            <w:rFonts w:ascii="Times New Roman" w:eastAsia="Times New Roman" w:hAnsi="Times New Roman" w:cs="Times New Roman"/>
            <w:color w:val="000000"/>
            <w:sz w:val="24"/>
            <w:szCs w:val="24"/>
          </w:rPr>
          <w:t>(Mizukami et al., 2019)</w:t>
        </w:r>
      </w:hyperlink>
      <w:r>
        <w:rPr>
          <w:rFonts w:ascii="Times New Roman" w:eastAsia="Times New Roman" w:hAnsi="Times New Roman" w:cs="Times New Roman"/>
          <w:sz w:val="24"/>
          <w:szCs w:val="24"/>
        </w:rPr>
        <w:t xml:space="preserve">, which provides a direct assessment of streamflow time series (e.g., shape, timing, water balance and variability) using the ensemble mean estimate. We also evaluate the probabilistic prediction skill using the Brier Skill Score (BSS) </w:t>
      </w:r>
      <w:hyperlink r:id="rId48">
        <w:r>
          <w:rPr>
            <w:rFonts w:ascii="Times New Roman" w:eastAsia="Times New Roman" w:hAnsi="Times New Roman" w:cs="Times New Roman"/>
            <w:color w:val="000000"/>
            <w:sz w:val="24"/>
            <w:szCs w:val="24"/>
          </w:rPr>
          <w:t>(Murphy, 1973)</w:t>
        </w:r>
      </w:hyperlink>
      <w:r>
        <w:rPr>
          <w:rFonts w:ascii="Times New Roman" w:eastAsia="Times New Roman" w:hAnsi="Times New Roman" w:cs="Times New Roman"/>
          <w:sz w:val="24"/>
          <w:szCs w:val="24"/>
        </w:rPr>
        <w:t xml:space="preserve"> and the Continuous Ranked Probability Skill Score (CRPSS) </w:t>
      </w:r>
      <w:hyperlink r:id="rId49">
        <w:r>
          <w:rPr>
            <w:rFonts w:ascii="Times New Roman" w:eastAsia="Times New Roman" w:hAnsi="Times New Roman" w:cs="Times New Roman"/>
            <w:color w:val="000000"/>
            <w:sz w:val="24"/>
            <w:szCs w:val="24"/>
          </w:rPr>
          <w:t>(Murphy, 1970)</w:t>
        </w:r>
      </w:hyperlink>
      <w:r>
        <w:rPr>
          <w:rFonts w:ascii="Times New Roman" w:eastAsia="Times New Roman" w:hAnsi="Times New Roman" w:cs="Times New Roman"/>
          <w:sz w:val="24"/>
          <w:szCs w:val="24"/>
        </w:rPr>
        <w:t xml:space="preserve">. The Brier score is essentially the mean squared error of the probability predictions, considering that the observation is one if the event occurs, and that the observation is zero if the event does not occur. The Continuous Ranked Probability Score measures the integral square difference between the cumulative distribution functions of the </w:t>
      </w:r>
      <w:r>
        <w:rPr>
          <w:rFonts w:ascii="Times New Roman" w:eastAsia="Times New Roman" w:hAnsi="Times New Roman" w:cs="Times New Roman"/>
          <w:sz w:val="24"/>
          <w:szCs w:val="24"/>
        </w:rPr>
        <w:lastRenderedPageBreak/>
        <w:t xml:space="preserve">observation and predictions, averaged over all pairs of predictions and observations. The selection of these decision-relevant metrics is motivated by the balance between model output goodness-of-fit, calibration approaches, and data availability. The description of evaluation metrics is provided in Text S4 in the supporting information. The evaluation is focused on high flows by choosing the river flow that exceeds NOAA’s Action Stage </w:t>
      </w:r>
      <w:hyperlink r:id="rId50">
        <w:r>
          <w:rPr>
            <w:rFonts w:ascii="Times New Roman" w:eastAsia="Times New Roman" w:hAnsi="Times New Roman" w:cs="Times New Roman"/>
            <w:color w:val="000000"/>
            <w:sz w:val="24"/>
            <w:szCs w:val="24"/>
          </w:rPr>
          <w:t>(McEnery et al., 2005)</w:t>
        </w:r>
      </w:hyperlink>
      <w:r>
        <w:rPr>
          <w:rFonts w:ascii="Times New Roman" w:eastAsia="Times New Roman" w:hAnsi="Times New Roman" w:cs="Times New Roman"/>
          <w:sz w:val="24"/>
          <w:szCs w:val="24"/>
        </w:rPr>
        <w:t>. Action Stage refers to the stage which, when reached by a rising river, represents the level where the National Weather Service or a partner/user needs to take some mitigation action in preparation for possible significant hydrologic activity.</w:t>
      </w:r>
    </w:p>
    <w:p w14:paraId="48242501" w14:textId="1C6A740F"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assess the impact of model calibration on flood damage estimates. Flood damage represents interactions among hazard, exposure and vulnerability </w:t>
      </w:r>
      <w:hyperlink r:id="rId5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Tellman</w:t>
        </w:r>
        <w:proofErr w:type="spellEnd"/>
        <w:r>
          <w:rPr>
            <w:rFonts w:ascii="Times New Roman" w:eastAsia="Times New Roman" w:hAnsi="Times New Roman" w:cs="Times New Roman"/>
            <w:color w:val="000000"/>
            <w:sz w:val="24"/>
            <w:szCs w:val="24"/>
          </w:rPr>
          <w:t xml:space="preserve"> et al., 2021; Wing et al., 2018)</w:t>
        </w:r>
      </w:hyperlink>
      <w:r>
        <w:rPr>
          <w:rFonts w:ascii="Times New Roman" w:eastAsia="Times New Roman" w:hAnsi="Times New Roman" w:cs="Times New Roman"/>
          <w:sz w:val="24"/>
          <w:szCs w:val="24"/>
        </w:rPr>
        <w:t xml:space="preserve">. Hazard in this case refers to the magnitude of the flood event. Exposure characterizes property value in the floodplain. Vulnerability characterizes how sensitive the impacts are for a given hazard and exposure. We consider 2,000 hypothetical houses to quantify the damage from flood hazards (Figure S4; TextS6). We assess damage for a certain depth of water in a house by using a relatively simple Bathtub-based flood inundation model </w:t>
      </w:r>
      <w:hyperlink r:id="rId52">
        <w:r>
          <w:rPr>
            <w:rFonts w:ascii="Times New Roman" w:eastAsia="Times New Roman" w:hAnsi="Times New Roman" w:cs="Times New Roman"/>
            <w:color w:val="000000"/>
            <w:sz w:val="24"/>
            <w:szCs w:val="24"/>
          </w:rPr>
          <w:t xml:space="preserve">(Didier et al., 2019; </w:t>
        </w:r>
        <w:proofErr w:type="spellStart"/>
        <w:r>
          <w:rPr>
            <w:rFonts w:ascii="Times New Roman" w:eastAsia="Times New Roman" w:hAnsi="Times New Roman" w:cs="Times New Roman"/>
            <w:color w:val="000000"/>
            <w:sz w:val="24"/>
            <w:szCs w:val="24"/>
          </w:rPr>
          <w:t>Fereshtehpour</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Karamouz</w:t>
        </w:r>
        <w:proofErr w:type="spellEnd"/>
        <w:r>
          <w:rPr>
            <w:rFonts w:ascii="Times New Roman" w:eastAsia="Times New Roman" w:hAnsi="Times New Roman" w:cs="Times New Roman"/>
            <w:color w:val="000000"/>
            <w:sz w:val="24"/>
            <w:szCs w:val="24"/>
          </w:rPr>
          <w:t xml:space="preserve">, 2018; Neumann &amp; </w:t>
        </w:r>
        <w:proofErr w:type="spellStart"/>
        <w:r>
          <w:rPr>
            <w:rFonts w:ascii="Times New Roman" w:eastAsia="Times New Roman" w:hAnsi="Times New Roman" w:cs="Times New Roman"/>
            <w:color w:val="000000"/>
            <w:sz w:val="24"/>
            <w:szCs w:val="24"/>
          </w:rPr>
          <w:t>Ahrendt</w:t>
        </w:r>
        <w:proofErr w:type="spellEnd"/>
        <w:r>
          <w:rPr>
            <w:rFonts w:ascii="Times New Roman" w:eastAsia="Times New Roman" w:hAnsi="Times New Roman" w:cs="Times New Roman"/>
            <w:color w:val="000000"/>
            <w:sz w:val="24"/>
            <w:szCs w:val="24"/>
          </w:rPr>
          <w:t xml:space="preserve">, 2013; </w:t>
        </w:r>
        <w:proofErr w:type="spellStart"/>
        <w:r>
          <w:rPr>
            <w:rFonts w:ascii="Times New Roman" w:eastAsia="Times New Roman" w:hAnsi="Times New Roman" w:cs="Times New Roman"/>
            <w:color w:val="000000"/>
            <w:sz w:val="24"/>
            <w:szCs w:val="24"/>
          </w:rPr>
          <w:t>Yunus</w:t>
        </w:r>
        <w:proofErr w:type="spellEnd"/>
        <w:r>
          <w:rPr>
            <w:rFonts w:ascii="Times New Roman" w:eastAsia="Times New Roman" w:hAnsi="Times New Roman" w:cs="Times New Roman"/>
            <w:color w:val="000000"/>
            <w:sz w:val="24"/>
            <w:szCs w:val="24"/>
          </w:rPr>
          <w:t xml:space="preserve"> et al., 2016)</w:t>
        </w:r>
      </w:hyperlink>
      <w:r>
        <w:rPr>
          <w:rFonts w:ascii="Times New Roman" w:eastAsia="Times New Roman" w:hAnsi="Times New Roman" w:cs="Times New Roman"/>
          <w:sz w:val="24"/>
          <w:szCs w:val="24"/>
        </w:rPr>
        <w:t xml:space="preserve"> and a vulnerability model </w:t>
      </w:r>
      <w:hyperlink r:id="rId5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Scawthorn</w:t>
        </w:r>
        <w:proofErr w:type="spellEnd"/>
        <w:r>
          <w:rPr>
            <w:rFonts w:ascii="Times New Roman" w:eastAsia="Times New Roman" w:hAnsi="Times New Roman" w:cs="Times New Roman"/>
            <w:color w:val="000000"/>
            <w:sz w:val="24"/>
            <w:szCs w:val="24"/>
          </w:rPr>
          <w:t xml:space="preserve"> et al., 2006)</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The Bathtub model relies on a digital elevation model to provide flood depth in a house for a particular corresponding water level in the river (refer TextS5 and TextS6 for the details). We use </w:t>
      </w:r>
      <w:r w:rsidR="002C4F26">
        <w:rPr>
          <w:rFonts w:ascii="Times New Roman" w:eastAsia="Times New Roman" w:hAnsi="Times New Roman" w:cs="Times New Roman"/>
          <w:sz w:val="24"/>
          <w:szCs w:val="24"/>
          <w:highlight w:val="white"/>
        </w:rPr>
        <w:t xml:space="preserve">a </w:t>
      </w:r>
      <w:r w:rsidR="002C4F26">
        <w:rPr>
          <w:rFonts w:ascii="Times New Roman" w:eastAsia="Times New Roman" w:hAnsi="Times New Roman" w:cs="Times New Roman"/>
          <w:sz w:val="24"/>
          <w:szCs w:val="24"/>
        </w:rPr>
        <w:t>common</w:t>
      </w:r>
      <w:r>
        <w:rPr>
          <w:rFonts w:ascii="Times New Roman" w:eastAsia="Times New Roman" w:hAnsi="Times New Roman" w:cs="Times New Roman"/>
          <w:sz w:val="24"/>
          <w:szCs w:val="24"/>
        </w:rPr>
        <w:t xml:space="preserve"> vulnerability model (depth-damage function) provided by the Federal Emergency Management Agency (FEMA) </w:t>
      </w:r>
      <w:hyperlink r:id="rId5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Scawthorn</w:t>
        </w:r>
        <w:proofErr w:type="spellEnd"/>
        <w:r>
          <w:rPr>
            <w:rFonts w:ascii="Times New Roman" w:eastAsia="Times New Roman" w:hAnsi="Times New Roman" w:cs="Times New Roman"/>
            <w:color w:val="000000"/>
            <w:sz w:val="24"/>
            <w:szCs w:val="24"/>
          </w:rPr>
          <w:t xml:space="preserve"> et al., 2006)</w:t>
        </w:r>
      </w:hyperlink>
      <w:r>
        <w:rPr>
          <w:rFonts w:ascii="Times New Roman" w:eastAsia="Times New Roman" w:hAnsi="Times New Roman" w:cs="Times New Roman"/>
          <w:sz w:val="24"/>
          <w:szCs w:val="24"/>
        </w:rPr>
        <w:t xml:space="preserve">. </w:t>
      </w:r>
    </w:p>
    <w:p w14:paraId="2DAC7879" w14:textId="77777777" w:rsidR="001338EA" w:rsidRDefault="001338EA" w:rsidP="004C2737">
      <w:pPr>
        <w:spacing w:line="360" w:lineRule="auto"/>
        <w:jc w:val="both"/>
        <w:rPr>
          <w:rFonts w:ascii="Times New Roman" w:eastAsia="Times New Roman" w:hAnsi="Times New Roman" w:cs="Times New Roman"/>
          <w:sz w:val="24"/>
          <w:szCs w:val="24"/>
        </w:rPr>
      </w:pPr>
    </w:p>
    <w:p w14:paraId="4C967D04"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Results and Discussion</w:t>
      </w:r>
    </w:p>
    <w:p w14:paraId="4446F219" w14:textId="77777777" w:rsidR="001338EA" w:rsidRDefault="00E478E2" w:rsidP="004C2737">
      <w:pPr>
        <w:spacing w:line="360" w:lineRule="auto"/>
        <w:ind w:firstLine="720"/>
        <w:jc w:val="both"/>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rPr>
        <w:t xml:space="preserve">We first generate streamflow simulations using the "best” parameter estimates obtained via the stepwise line search (Figure 2). In the considered example, stepwise line search substantially underestimates the high streamflow (Figure 2). </w:t>
      </w:r>
      <w:r>
        <w:rPr>
          <w:rFonts w:ascii="Times New Roman" w:eastAsia="Times New Roman" w:hAnsi="Times New Roman" w:cs="Times New Roman"/>
          <w:color w:val="1C1D1E"/>
          <w:sz w:val="24"/>
          <w:szCs w:val="24"/>
          <w:highlight w:val="white"/>
        </w:rPr>
        <w:t xml:space="preserve">Stepwise line is designed to sample high-probability outcomes and excludes comprehensive sampling of the parametric distribution </w:t>
      </w:r>
      <w:hyperlink r:id="rId55">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Kuzmin</w:t>
        </w:r>
        <w:proofErr w:type="spellEnd"/>
        <w:r>
          <w:rPr>
            <w:rFonts w:ascii="Times New Roman" w:eastAsia="Times New Roman" w:hAnsi="Times New Roman" w:cs="Times New Roman"/>
            <w:color w:val="000000"/>
            <w:sz w:val="24"/>
            <w:szCs w:val="24"/>
            <w:highlight w:val="white"/>
          </w:rPr>
          <w:t xml:space="preserve"> et al., 2008; Sharma et al., 2019)</w:t>
        </w:r>
      </w:hyperlink>
      <w:r>
        <w:rPr>
          <w:rFonts w:ascii="Times New Roman" w:eastAsia="Times New Roman" w:hAnsi="Times New Roman" w:cs="Times New Roman"/>
          <w:color w:val="1C1D1E"/>
          <w:sz w:val="24"/>
          <w:szCs w:val="24"/>
          <w:highlight w:val="white"/>
        </w:rPr>
        <w:t>.</w:t>
      </w:r>
    </w:p>
    <w:p w14:paraId="70C27548" w14:textId="678E7F6E" w:rsidR="001338EA" w:rsidRDefault="00E478E2" w:rsidP="004C273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rPr>
        <w:t>​​</w:t>
      </w:r>
      <w:r>
        <w:rPr>
          <w:rFonts w:ascii="Times New Roman" w:eastAsia="Times New Roman" w:hAnsi="Times New Roman" w:cs="Times New Roman"/>
          <w:sz w:val="24"/>
          <w:szCs w:val="24"/>
        </w:rPr>
        <w:t xml:space="preserve">We account for parametric uncertainty using precalibration and FaMoS (Figure S1). </w:t>
      </w:r>
      <w:r>
        <w:rPr>
          <w:rFonts w:ascii="Times New Roman" w:eastAsia="Times New Roman" w:hAnsi="Times New Roman" w:cs="Times New Roman"/>
          <w:sz w:val="24"/>
          <w:szCs w:val="24"/>
          <w:highlight w:val="white"/>
        </w:rPr>
        <w:t xml:space="preserve">Characterizing parametric uncertainty requires knowledge of model behavior throughout the (often high-dimensional) parameter space. </w:t>
      </w:r>
      <w:r>
        <w:rPr>
          <w:rFonts w:ascii="Times New Roman" w:eastAsia="Times New Roman" w:hAnsi="Times New Roman" w:cs="Times New Roman"/>
          <w:sz w:val="24"/>
          <w:szCs w:val="24"/>
        </w:rPr>
        <w:t xml:space="preserve">Precalibration provides a relatively </w:t>
      </w:r>
      <w:r w:rsidR="002C4F26">
        <w:rPr>
          <w:rFonts w:ascii="Times New Roman" w:eastAsia="Times New Roman" w:hAnsi="Times New Roman" w:cs="Times New Roman"/>
          <w:sz w:val="24"/>
          <w:szCs w:val="24"/>
        </w:rPr>
        <w:t>simple method</w:t>
      </w:r>
      <w:r>
        <w:rPr>
          <w:rFonts w:ascii="Times New Roman" w:eastAsia="Times New Roman" w:hAnsi="Times New Roman" w:cs="Times New Roman"/>
          <w:sz w:val="24"/>
          <w:szCs w:val="24"/>
        </w:rPr>
        <w:t xml:space="preserve"> to explore the high-dimensional parameter space. Precalibration is a low-cost way of ruling out implausible </w:t>
      </w:r>
      <w:r>
        <w:rPr>
          <w:rFonts w:ascii="Times New Roman" w:eastAsia="Times New Roman" w:hAnsi="Times New Roman" w:cs="Times New Roman"/>
          <w:sz w:val="24"/>
          <w:szCs w:val="24"/>
        </w:rPr>
        <w:lastRenderedPageBreak/>
        <w:t xml:space="preserve">model runs. We begin with an initial ensemble of 5,000 model runs with input parameters settings selected from a 12-dimensional Latin hypercube design </w:t>
      </w:r>
      <w:hyperlink r:id="rId56">
        <w:r>
          <w:rPr>
            <w:rFonts w:ascii="Times New Roman" w:eastAsia="Times New Roman" w:hAnsi="Times New Roman" w:cs="Times New Roman"/>
            <w:color w:val="000000"/>
            <w:sz w:val="24"/>
            <w:szCs w:val="24"/>
          </w:rPr>
          <w:t>(Helton &amp; Davis, 2003)</w:t>
        </w:r>
      </w:hyperlink>
      <w:r>
        <w:rPr>
          <w:rFonts w:ascii="Times New Roman" w:eastAsia="Times New Roman" w:hAnsi="Times New Roman" w:cs="Times New Roman"/>
          <w:sz w:val="24"/>
          <w:szCs w:val="24"/>
        </w:rPr>
        <w:t xml:space="preserve">. We select an ensemble of 165 runs that fall within the +/- 75% window surrounding each observation. Note that specifying bounds for precalibration is a subjective choice </w:t>
      </w:r>
      <w:hyperlink r:id="rId57">
        <w:r>
          <w:rPr>
            <w:rFonts w:ascii="Times New Roman" w:eastAsia="Times New Roman" w:hAnsi="Times New Roman" w:cs="Times New Roman"/>
            <w:color w:val="000000"/>
            <w:sz w:val="24"/>
            <w:szCs w:val="24"/>
          </w:rPr>
          <w:t xml:space="preserve">(Craig et al., 1997; Edwards et al., 2011; Holden et al., 2010; </w:t>
        </w:r>
        <w:proofErr w:type="spellStart"/>
        <w:r>
          <w:rPr>
            <w:rFonts w:ascii="Times New Roman" w:eastAsia="Times New Roman" w:hAnsi="Times New Roman" w:cs="Times New Roman"/>
            <w:color w:val="000000"/>
            <w:sz w:val="24"/>
            <w:szCs w:val="24"/>
          </w:rPr>
          <w:t>Tarawneh</w:t>
        </w:r>
        <w:proofErr w:type="spellEnd"/>
        <w:r>
          <w:rPr>
            <w:rFonts w:ascii="Times New Roman" w:eastAsia="Times New Roman" w:hAnsi="Times New Roman" w:cs="Times New Roman"/>
            <w:color w:val="000000"/>
            <w:sz w:val="24"/>
            <w:szCs w:val="24"/>
          </w:rPr>
          <w:t xml:space="preserve"> et al., 2016)</w:t>
        </w:r>
      </w:hyperlink>
      <w:r>
        <w:rPr>
          <w:rFonts w:ascii="Times New Roman" w:eastAsia="Times New Roman" w:hAnsi="Times New Roman" w:cs="Times New Roman"/>
          <w:sz w:val="24"/>
          <w:szCs w:val="24"/>
        </w:rPr>
        <w:t>. This choice impacts the “</w:t>
      </w:r>
      <w:r w:rsidR="002C4F26">
        <w:rPr>
          <w:rFonts w:ascii="Times New Roman" w:eastAsia="Times New Roman" w:hAnsi="Times New Roman" w:cs="Times New Roman"/>
          <w:sz w:val="24"/>
          <w:szCs w:val="24"/>
        </w:rPr>
        <w:t>surviving” parameter</w:t>
      </w:r>
      <w:r>
        <w:rPr>
          <w:rFonts w:ascii="Times New Roman" w:eastAsia="Times New Roman" w:hAnsi="Times New Roman" w:cs="Times New Roman"/>
          <w:sz w:val="24"/>
          <w:szCs w:val="24"/>
        </w:rPr>
        <w:t xml:space="preserve"> samples. For instance, imposing tight bounds on the observed streamflow could lead to high-resolution sampling of the plausible parameter space and wider bounds may include more implausible runs into the final ensemble. We choose the considered acceptable range to sample into the upper tails of projected flood hazards, which are often associated with high-cost events. </w:t>
      </w:r>
    </w:p>
    <w:p w14:paraId="6F1A40F1" w14:textId="4AFF0E96"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rPr>
        <w:t xml:space="preserve">FaMoS adopts a more complex (but also more powerful) calibration approach compared to precalibration. We incorporate domain-area expertise (prior distribution) of the unknown parameters and also account for additional sources of uncertainty such as model-observation discrepancies and observational error (see the Appendix for the details). As a result, we obtain a distribution of viable parameter values (posterior distribution) along with interval estimates, as opposed to a single best fit estimate (Figure S1). Unlike precalibration, FaMoS does not fix an arbitrary screening criterion, but rather uses a flexible statistical model to assess model-fit. Moreover, FaMoS sequentially explores the entire parameter space and systematically attempts to move </w:t>
      </w:r>
      <w:r w:rsidR="002C4F26">
        <w:rPr>
          <w:rFonts w:ascii="Times New Roman" w:eastAsia="Times New Roman" w:hAnsi="Times New Roman" w:cs="Times New Roman"/>
          <w:color w:val="1C1D1E"/>
          <w:sz w:val="24"/>
          <w:szCs w:val="24"/>
        </w:rPr>
        <w:t>to a</w:t>
      </w:r>
      <w:r>
        <w:rPr>
          <w:rFonts w:ascii="Times New Roman" w:eastAsia="Times New Roman" w:hAnsi="Times New Roman" w:cs="Times New Roman"/>
          <w:color w:val="1C1D1E"/>
          <w:sz w:val="24"/>
          <w:szCs w:val="24"/>
        </w:rPr>
        <w:t xml:space="preserve"> “target” region that contains the most plausible sets of model parameters. In contrast, precalibration attempts to locate this “target” region using a single initial ensemble of model runs. </w:t>
      </w:r>
    </w:p>
    <w:p w14:paraId="5D3A4C12" w14:textId="77777777" w:rsidR="001338EA" w:rsidRDefault="00E478E2" w:rsidP="004C2737">
      <w:pPr>
        <w:spacing w:line="360" w:lineRule="auto"/>
        <w:ind w:firstLine="450"/>
        <w:jc w:val="both"/>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 xml:space="preserve">Accounting for parametric uncertainty improves model performance metrics for the calibration data and out-of-sample predictions (Figure 3). We compute the skill score (KGE, BSS, and CRPSS) with reference to raw (uncalibrated) model runs using default parameter estimates obtained from several previous studies </w:t>
      </w:r>
      <w:hyperlink r:id="rId58">
        <w:r>
          <w:rPr>
            <w:rFonts w:ascii="Times New Roman" w:eastAsia="Times New Roman" w:hAnsi="Times New Roman" w:cs="Times New Roman"/>
            <w:color w:val="000000"/>
            <w:sz w:val="24"/>
            <w:szCs w:val="24"/>
          </w:rPr>
          <w:t>(Anderson et al., 2006; Reed et al., 2007)</w:t>
        </w:r>
      </w:hyperlink>
      <w:r>
        <w:rPr>
          <w:rFonts w:ascii="Times New Roman" w:eastAsia="Times New Roman" w:hAnsi="Times New Roman" w:cs="Times New Roman"/>
          <w:color w:val="1C1D1E"/>
          <w:sz w:val="24"/>
          <w:szCs w:val="24"/>
        </w:rPr>
        <w:t xml:space="preserve">. In terms of the performance metrics, model predictions remain skillful for all the calibration approaches (Figure 3). Precalibration outperforms the stepwise line search (best estimate predictions). FaMoS demonstrate a higher skill score than both the stepwise line search and precalibration for both calibration and out-of-sample evaluations. </w:t>
      </w:r>
    </w:p>
    <w:p w14:paraId="20852562"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Accounting for parametric uncertainty improves flood hazard estimates (Figure 4). The resulting predictive distribution of flood events demonstrates the impacts of model calibration. The stepwise line search underestimates the flood peaks by as much as 35% (Figure 4b) during calibration and 40% during out-of-sample prediction (Figure 4e). Precalibration captures the </w:t>
      </w:r>
      <w:r>
        <w:rPr>
          <w:rFonts w:ascii="Times New Roman" w:eastAsia="Times New Roman" w:hAnsi="Times New Roman" w:cs="Times New Roman"/>
          <w:sz w:val="24"/>
          <w:szCs w:val="24"/>
        </w:rPr>
        <w:lastRenderedPageBreak/>
        <w:t>specific flood events, but exhibits very high prediction uncertainty as evidenced by the wider prediction intervals. Overall, FaMoS improves flood peak estimates and provides narrower prediction intervals. Consider, as an example, the case of Tropical Storm Lee with streamflow observation of 11, 292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Precalibration provides a flood peak prediction of 10, 539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and prediction intervals (5%-95% credible interval) range from 6, 359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to 14, 222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(width = 7, 863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FaMoS has a corresponding flood peak prediction of 11, 467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with a credible interval ranging from 9, 925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to 13, 121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(width = 3, 196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w:t>
      </w:r>
    </w:p>
    <w:p w14:paraId="2EF7E816" w14:textId="195B2B62"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assess each calibration approach’s classification ability or how well each method discriminates between occurrences (water level crossing the action stage) versus non-occurrences (regular water level) of an event (Figure 5). Managing flood risks can require decision makers to choose between two options (e.g., to evacuate or not or to elevate a house or </w:t>
      </w:r>
      <w:r w:rsidR="002C4F26">
        <w:rPr>
          <w:rFonts w:ascii="Times New Roman" w:eastAsia="Times New Roman" w:hAnsi="Times New Roman" w:cs="Times New Roman"/>
          <w:sz w:val="24"/>
          <w:szCs w:val="24"/>
        </w:rPr>
        <w:t>not) based</w:t>
      </w:r>
      <w:r>
        <w:rPr>
          <w:rFonts w:ascii="Times New Roman" w:eastAsia="Times New Roman" w:hAnsi="Times New Roman" w:cs="Times New Roman"/>
          <w:sz w:val="24"/>
          <w:szCs w:val="24"/>
        </w:rPr>
        <w:t xml:space="preserve"> on a prediction of an event (e.g., water rising to a certain </w:t>
      </w:r>
      <w:r w:rsidR="002C4F26">
        <w:rPr>
          <w:rFonts w:ascii="Times New Roman" w:eastAsia="Times New Roman" w:hAnsi="Times New Roman" w:cs="Times New Roman"/>
          <w:sz w:val="24"/>
          <w:szCs w:val="24"/>
        </w:rPr>
        <w:t>level) with</w:t>
      </w:r>
      <w:r>
        <w:rPr>
          <w:rFonts w:ascii="Times New Roman" w:eastAsia="Times New Roman" w:hAnsi="Times New Roman" w:cs="Times New Roman"/>
          <w:sz w:val="24"/>
          <w:szCs w:val="24"/>
        </w:rPr>
        <w:t xml:space="preserve"> one decision preferred if the event doesn't occur, and the other if it does. A perfect prediction system for a binary outcome correctly predicts the occurrence of an event (unity probability of detection) </w:t>
      </w:r>
      <w:r w:rsidR="002C4F26">
        <w:rPr>
          <w:rFonts w:ascii="Times New Roman" w:eastAsia="Times New Roman" w:hAnsi="Times New Roman" w:cs="Times New Roman"/>
          <w:sz w:val="24"/>
          <w:szCs w:val="24"/>
        </w:rPr>
        <w:t>and never</w:t>
      </w:r>
      <w:r>
        <w:rPr>
          <w:rFonts w:ascii="Times New Roman" w:eastAsia="Times New Roman" w:hAnsi="Times New Roman" w:cs="Times New Roman"/>
          <w:sz w:val="24"/>
          <w:szCs w:val="24"/>
        </w:rPr>
        <w:t xml:space="preserve"> issues incorrect predictions when it does not occur (zero probability of false detection). How well a prediction system approaches this ideal case can be quantified by the relative operating characteristics (ROC) curve</w:t>
      </w:r>
      <w:r>
        <w:rPr>
          <w:rFonts w:ascii="Times New Roman" w:eastAsia="Times New Roman" w:hAnsi="Times New Roman" w:cs="Times New Roman"/>
          <w:sz w:val="24"/>
          <w:szCs w:val="24"/>
          <w:highlight w:val="white"/>
        </w:rPr>
        <w:t xml:space="preserve"> (see Text S4)</w:t>
      </w:r>
      <w:r>
        <w:rPr>
          <w:rFonts w:ascii="Times New Roman" w:eastAsia="Times New Roman" w:hAnsi="Times New Roman" w:cs="Times New Roman"/>
          <w:sz w:val="24"/>
          <w:szCs w:val="24"/>
        </w:rPr>
        <w:t xml:space="preserve"> </w:t>
      </w:r>
      <w:hyperlink r:id="rId59">
        <w:r>
          <w:rPr>
            <w:rFonts w:ascii="Times New Roman" w:eastAsia="Times New Roman" w:hAnsi="Times New Roman" w:cs="Times New Roman"/>
            <w:color w:val="000000"/>
            <w:sz w:val="24"/>
            <w:szCs w:val="24"/>
          </w:rPr>
          <w:t>(Mason &amp; Graham, 2002)</w:t>
        </w:r>
      </w:hyperlink>
      <w:r>
        <w:rPr>
          <w:rFonts w:ascii="Times New Roman" w:eastAsia="Times New Roman" w:hAnsi="Times New Roman" w:cs="Times New Roman"/>
          <w:sz w:val="24"/>
          <w:szCs w:val="24"/>
        </w:rPr>
        <w:t xml:space="preserve">. Technically, the ROC curve assesses the </w:t>
      </w:r>
      <w:r>
        <w:rPr>
          <w:rFonts w:ascii="Times New Roman" w:eastAsia="Times New Roman" w:hAnsi="Times New Roman" w:cs="Times New Roman"/>
          <w:sz w:val="24"/>
          <w:szCs w:val="24"/>
          <w:highlight w:val="white"/>
        </w:rPr>
        <w:t>quality of probability predictions by relating the probability of detection (true alarm) to the corresponding probability of false detection (false-alarm rate), as a decision threshold is varied across the full range of a continuous prediction quantity (Figure 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Streamflow predictions obtained using the FaMoS parameter distribution </w:t>
      </w:r>
      <w:r>
        <w:rPr>
          <w:rFonts w:ascii="Times New Roman" w:eastAsia="Times New Roman" w:hAnsi="Times New Roman" w:cs="Times New Roman"/>
          <w:sz w:val="24"/>
          <w:szCs w:val="24"/>
        </w:rPr>
        <w:t xml:space="preserve">exhibit better discriminatory ability (higher ROC score) than the stepwise line search and precalibration. Stepwise line search shows a relatively poor ability to discriminate between different events. This poor ability to discriminate between the events can lead to </w:t>
      </w:r>
      <w:r w:rsidR="002C4F26">
        <w:rPr>
          <w:rFonts w:ascii="Times New Roman" w:eastAsia="Times New Roman" w:hAnsi="Times New Roman" w:cs="Times New Roman"/>
          <w:sz w:val="24"/>
          <w:szCs w:val="24"/>
        </w:rPr>
        <w:t>poor decisions</w:t>
      </w:r>
      <w:r>
        <w:rPr>
          <w:rFonts w:ascii="Times New Roman" w:eastAsia="Times New Roman" w:hAnsi="Times New Roman" w:cs="Times New Roman"/>
          <w:sz w:val="24"/>
          <w:szCs w:val="24"/>
        </w:rPr>
        <w:t xml:space="preserve"> and outcomes. </w:t>
      </w:r>
    </w:p>
    <w:p w14:paraId="778F5268"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Neglecting parametric uncertainty also underestimates potential flood damage (Figure 6). We find that the stepwise line search tends to underestimate the flood damage. The underestimation bias increases as flood magnitude increases. Accounting for parametric uncertainty improves the damage estimates for the calibration data and out-of-sample predictions. The damage credible interval obtained using FaMoS parameter distribution generally captures the observed damage for different flood events. As expected, at the upper tails of the damage, the predictive uncertainty tends to be higher for the out-of-sample prediction as compared to the calibration. </w:t>
      </w:r>
    </w:p>
    <w:p w14:paraId="50594562" w14:textId="77777777" w:rsidR="001338EA" w:rsidRDefault="001338EA" w:rsidP="004C2737">
      <w:pPr>
        <w:spacing w:line="360" w:lineRule="auto"/>
        <w:ind w:firstLine="720"/>
        <w:jc w:val="both"/>
        <w:rPr>
          <w:rFonts w:ascii="Times New Roman" w:eastAsia="Times New Roman" w:hAnsi="Times New Roman" w:cs="Times New Roman"/>
          <w:sz w:val="24"/>
          <w:szCs w:val="24"/>
        </w:rPr>
      </w:pPr>
    </w:p>
    <w:p w14:paraId="0BC7A622"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Caveats</w:t>
      </w:r>
    </w:p>
    <w:p w14:paraId="053D1E8D" w14:textId="324ADC2A" w:rsidR="001338EA" w:rsidRDefault="00E478E2" w:rsidP="004C2737">
      <w:pPr>
        <w:spacing w:line="360" w:lineRule="auto"/>
        <w:ind w:firstLine="450"/>
        <w:jc w:val="both"/>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We use a relatively simple model and </w:t>
      </w:r>
      <w:r w:rsidR="002C4F26">
        <w:rPr>
          <w:rFonts w:ascii="Times New Roman" w:eastAsia="Times New Roman" w:hAnsi="Times New Roman" w:cs="Times New Roman"/>
          <w:color w:val="1C1D1E"/>
          <w:sz w:val="24"/>
          <w:szCs w:val="24"/>
          <w:highlight w:val="white"/>
        </w:rPr>
        <w:t>small region</w:t>
      </w:r>
      <w:r>
        <w:rPr>
          <w:rFonts w:ascii="Times New Roman" w:eastAsia="Times New Roman" w:hAnsi="Times New Roman" w:cs="Times New Roman"/>
          <w:color w:val="1C1D1E"/>
          <w:sz w:val="24"/>
          <w:szCs w:val="24"/>
          <w:highlight w:val="white"/>
        </w:rPr>
        <w:t xml:space="preserve"> with hypothetical exposure to demonstrate our points. This parsimony helps with transparency, but it comes with several caveats. For example, our analysis focuses on high flows. Future work might consider calibrating other flow thresholds, including low flows and moderate flows. Due to a large number of low and moderate flow observations, dimension-reduction techniques like principal components </w:t>
      </w:r>
      <w:hyperlink r:id="rId60">
        <w:r>
          <w:rPr>
            <w:rFonts w:ascii="Times New Roman" w:eastAsia="Times New Roman" w:hAnsi="Times New Roman" w:cs="Times New Roman"/>
            <w:color w:val="000000"/>
            <w:sz w:val="24"/>
            <w:szCs w:val="24"/>
            <w:highlight w:val="white"/>
          </w:rPr>
          <w:t>(Chang et al., 2014; Higdon et al., 2008)</w:t>
        </w:r>
      </w:hyperlink>
      <w:r>
        <w:rPr>
          <w:rFonts w:ascii="Times New Roman" w:eastAsia="Times New Roman" w:hAnsi="Times New Roman" w:cs="Times New Roman"/>
          <w:color w:val="1C1D1E"/>
          <w:sz w:val="24"/>
          <w:szCs w:val="24"/>
          <w:highlight w:val="white"/>
        </w:rPr>
        <w:t xml:space="preserve"> or eigenfunctions </w:t>
      </w:r>
      <w:hyperlink r:id="rId61">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Mak</w:t>
        </w:r>
        <w:proofErr w:type="spellEnd"/>
        <w:r>
          <w:rPr>
            <w:rFonts w:ascii="Times New Roman" w:eastAsia="Times New Roman" w:hAnsi="Times New Roman" w:cs="Times New Roman"/>
            <w:color w:val="000000"/>
            <w:sz w:val="24"/>
            <w:szCs w:val="24"/>
            <w:highlight w:val="white"/>
          </w:rPr>
          <w:t xml:space="preserve"> et al., 2018)</w:t>
        </w:r>
      </w:hyperlink>
      <w:r>
        <w:rPr>
          <w:rFonts w:ascii="Times New Roman" w:eastAsia="Times New Roman" w:hAnsi="Times New Roman" w:cs="Times New Roman"/>
          <w:color w:val="1C1D1E"/>
          <w:sz w:val="24"/>
          <w:szCs w:val="24"/>
          <w:highlight w:val="white"/>
        </w:rPr>
        <w:t xml:space="preserve"> may be appropriate to summarize the large datasets. There are, of course, other deep uncertainties affecting ﬂood hazards and risks that could be taken into account in future work. These include model structural uncertainty as well as different spatial resolutions and land surface characteristics. Increasing the </w:t>
      </w:r>
      <w:proofErr w:type="spellStart"/>
      <w:r>
        <w:rPr>
          <w:rFonts w:ascii="Times New Roman" w:eastAsia="Times New Roman" w:hAnsi="Times New Roman" w:cs="Times New Roman"/>
          <w:color w:val="1C1D1E"/>
          <w:sz w:val="24"/>
          <w:szCs w:val="24"/>
          <w:highlight w:val="white"/>
        </w:rPr>
        <w:t>spatio</w:t>
      </w:r>
      <w:proofErr w:type="spellEnd"/>
      <w:r>
        <w:rPr>
          <w:rFonts w:ascii="Times New Roman" w:eastAsia="Times New Roman" w:hAnsi="Times New Roman" w:cs="Times New Roman"/>
          <w:color w:val="1C1D1E"/>
          <w:sz w:val="24"/>
          <w:szCs w:val="24"/>
          <w:highlight w:val="white"/>
        </w:rPr>
        <w:t xml:space="preserve">-temporal resolutions may drastically raise the hydrologic model’s complexity as well as the associated single model run times. To reduce the number of sequential hydrologic model evaluations, we can embed parallel Markov Chain Monte Carlo approaches such as Multiple-Try Metropolis </w:t>
      </w:r>
      <w:hyperlink r:id="rId62">
        <w:r>
          <w:rPr>
            <w:rFonts w:ascii="Times New Roman" w:eastAsia="Times New Roman" w:hAnsi="Times New Roman" w:cs="Times New Roman"/>
            <w:color w:val="000000"/>
            <w:sz w:val="24"/>
            <w:szCs w:val="24"/>
            <w:highlight w:val="white"/>
          </w:rPr>
          <w:t>(Liu et al., 2000)</w:t>
        </w:r>
      </w:hyperlink>
      <w:r>
        <w:rPr>
          <w:rFonts w:ascii="Times New Roman" w:eastAsia="Times New Roman" w:hAnsi="Times New Roman" w:cs="Times New Roman"/>
          <w:color w:val="1C1D1E"/>
          <w:sz w:val="24"/>
          <w:szCs w:val="24"/>
          <w:highlight w:val="white"/>
        </w:rPr>
        <w:t xml:space="preserve"> or “emcee” samplers </w:t>
      </w:r>
      <w:hyperlink r:id="rId63">
        <w:r>
          <w:rPr>
            <w:rFonts w:ascii="Times New Roman" w:eastAsia="Times New Roman" w:hAnsi="Times New Roman" w:cs="Times New Roman"/>
            <w:color w:val="000000"/>
            <w:sz w:val="24"/>
            <w:szCs w:val="24"/>
            <w:highlight w:val="white"/>
          </w:rPr>
          <w:t xml:space="preserve">(Goodman &amp; </w:t>
        </w:r>
        <w:proofErr w:type="spellStart"/>
        <w:r>
          <w:rPr>
            <w:rFonts w:ascii="Times New Roman" w:eastAsia="Times New Roman" w:hAnsi="Times New Roman" w:cs="Times New Roman"/>
            <w:color w:val="000000"/>
            <w:sz w:val="24"/>
            <w:szCs w:val="24"/>
            <w:highlight w:val="white"/>
          </w:rPr>
          <w:t>Weare</w:t>
        </w:r>
        <w:proofErr w:type="spellEnd"/>
        <w:r>
          <w:rPr>
            <w:rFonts w:ascii="Times New Roman" w:eastAsia="Times New Roman" w:hAnsi="Times New Roman" w:cs="Times New Roman"/>
            <w:color w:val="000000"/>
            <w:sz w:val="24"/>
            <w:szCs w:val="24"/>
            <w:highlight w:val="white"/>
          </w:rPr>
          <w:t>, 2010)</w:t>
        </w:r>
      </w:hyperlink>
      <w:r>
        <w:rPr>
          <w:rFonts w:ascii="Times New Roman" w:eastAsia="Times New Roman" w:hAnsi="Times New Roman" w:cs="Times New Roman"/>
          <w:color w:val="1C1D1E"/>
          <w:sz w:val="24"/>
          <w:szCs w:val="24"/>
          <w:highlight w:val="white"/>
        </w:rPr>
        <w:t xml:space="preserve">or genetic algorithms </w:t>
      </w:r>
      <w:hyperlink r:id="rId64">
        <w:r>
          <w:rPr>
            <w:rFonts w:ascii="Times New Roman" w:eastAsia="Times New Roman" w:hAnsi="Times New Roman" w:cs="Times New Roman"/>
            <w:color w:val="000000"/>
            <w:sz w:val="24"/>
            <w:szCs w:val="24"/>
            <w:highlight w:val="white"/>
          </w:rPr>
          <w:t>(Park et al., 2009)</w:t>
        </w:r>
      </w:hyperlink>
      <w:r>
        <w:rPr>
          <w:rFonts w:ascii="Times New Roman" w:eastAsia="Times New Roman" w:hAnsi="Times New Roman" w:cs="Times New Roman"/>
          <w:color w:val="1C1D1E"/>
          <w:sz w:val="24"/>
          <w:szCs w:val="24"/>
          <w:highlight w:val="white"/>
        </w:rPr>
        <w:t xml:space="preserve"> into the FaMoS calibration framework. We note that our damage estimates are based on a simple Bathtub-based flood inundation model. Future work could use process-informed models to characterize the impacts of hydrodynamic processes in damage estimates </w:t>
      </w:r>
      <w:hyperlink r:id="rId65">
        <w:r>
          <w:rPr>
            <w:rFonts w:ascii="Times New Roman" w:eastAsia="Times New Roman" w:hAnsi="Times New Roman" w:cs="Times New Roman"/>
            <w:color w:val="000000"/>
            <w:sz w:val="24"/>
            <w:szCs w:val="24"/>
            <w:highlight w:val="white"/>
          </w:rPr>
          <w:t xml:space="preserve">(Brunner, 1995; </w:t>
        </w:r>
        <w:proofErr w:type="spellStart"/>
        <w:r>
          <w:rPr>
            <w:rFonts w:ascii="Times New Roman" w:eastAsia="Times New Roman" w:hAnsi="Times New Roman" w:cs="Times New Roman"/>
            <w:color w:val="000000"/>
            <w:sz w:val="24"/>
            <w:szCs w:val="24"/>
            <w:highlight w:val="white"/>
          </w:rPr>
          <w:t>Coulthard</w:t>
        </w:r>
        <w:proofErr w:type="spellEnd"/>
        <w:r>
          <w:rPr>
            <w:rFonts w:ascii="Times New Roman" w:eastAsia="Times New Roman" w:hAnsi="Times New Roman" w:cs="Times New Roman"/>
            <w:color w:val="000000"/>
            <w:sz w:val="24"/>
            <w:szCs w:val="24"/>
            <w:highlight w:val="white"/>
          </w:rPr>
          <w:t xml:space="preserve"> et al., 2013; Judi et al., 2018)</w:t>
        </w:r>
      </w:hyperlink>
      <w:r>
        <w:rPr>
          <w:rFonts w:ascii="Times New Roman" w:eastAsia="Times New Roman" w:hAnsi="Times New Roman" w:cs="Times New Roman"/>
          <w:color w:val="1C1D1E"/>
          <w:sz w:val="24"/>
          <w:szCs w:val="24"/>
          <w:highlight w:val="white"/>
        </w:rPr>
        <w:t xml:space="preserve">. In addition, future work could sample the uncertainty surrounding the flood vulnerability of the building </w:t>
      </w:r>
      <w:hyperlink r:id="rId66">
        <w:r>
          <w:rPr>
            <w:rFonts w:ascii="Times New Roman" w:eastAsia="Times New Roman" w:hAnsi="Times New Roman" w:cs="Times New Roman"/>
            <w:color w:val="000000"/>
            <w:sz w:val="24"/>
            <w:szCs w:val="24"/>
            <w:highlight w:val="white"/>
          </w:rPr>
          <w:t>(Wing et al., 2020)</w:t>
        </w:r>
      </w:hyperlink>
      <w:r>
        <w:rPr>
          <w:rFonts w:ascii="Times New Roman" w:eastAsia="Times New Roman" w:hAnsi="Times New Roman" w:cs="Times New Roman"/>
          <w:color w:val="1C1D1E"/>
          <w:sz w:val="24"/>
          <w:szCs w:val="24"/>
          <w:highlight w:val="white"/>
        </w:rPr>
        <w:t xml:space="preserve">. </w:t>
      </w:r>
    </w:p>
    <w:p w14:paraId="14C9C38B" w14:textId="77777777" w:rsidR="001338EA" w:rsidRDefault="001338EA" w:rsidP="004C2737">
      <w:pPr>
        <w:spacing w:line="360" w:lineRule="auto"/>
        <w:jc w:val="both"/>
        <w:rPr>
          <w:rFonts w:ascii="Times New Roman" w:eastAsia="Times New Roman" w:hAnsi="Times New Roman" w:cs="Times New Roman"/>
          <w:sz w:val="24"/>
          <w:szCs w:val="24"/>
        </w:rPr>
      </w:pPr>
    </w:p>
    <w:p w14:paraId="1B5F6771"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Conclusions</w:t>
      </w:r>
    </w:p>
    <w:p w14:paraId="36101984" w14:textId="311FA31E" w:rsidR="001338EA" w:rsidRDefault="00E478E2" w:rsidP="004C2737">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 xml:space="preserve">We use </w:t>
      </w:r>
      <w:r w:rsidR="002C4F26">
        <w:rPr>
          <w:rFonts w:ascii="Times New Roman" w:eastAsia="Times New Roman" w:hAnsi="Times New Roman" w:cs="Times New Roman"/>
          <w:sz w:val="24"/>
          <w:szCs w:val="24"/>
          <w:highlight w:val="white"/>
        </w:rPr>
        <w:t>a Bayesian</w:t>
      </w:r>
      <w:r>
        <w:rPr>
          <w:rFonts w:ascii="Times New Roman" w:eastAsia="Times New Roman" w:hAnsi="Times New Roman" w:cs="Times New Roman"/>
          <w:sz w:val="24"/>
          <w:szCs w:val="24"/>
          <w:highlight w:val="white"/>
        </w:rPr>
        <w:t xml:space="preserve"> data-model fusion framework to calibrate a distributed hydrologic model and to demonstrate practical implications of neglecting key uncertainties on hazard- and risk-estimates. We compare the results of the Bayesian approach to two simpler methods: stepwise line search and precalibration. We show that these simpler </w:t>
      </w:r>
      <w:r w:rsidR="002C4F26">
        <w:rPr>
          <w:rFonts w:ascii="Times New Roman" w:eastAsia="Times New Roman" w:hAnsi="Times New Roman" w:cs="Times New Roman"/>
          <w:sz w:val="24"/>
          <w:szCs w:val="24"/>
          <w:highlight w:val="white"/>
        </w:rPr>
        <w:t>methods</w:t>
      </w:r>
      <w:r w:rsidR="001C5381">
        <w:rPr>
          <w:rFonts w:ascii="Times New Roman" w:eastAsia="Times New Roman" w:hAnsi="Times New Roman" w:cs="Times New Roman"/>
          <w:sz w:val="24"/>
          <w:szCs w:val="24"/>
          <w:highlight w:val="white"/>
        </w:rPr>
        <w:t xml:space="preserve"> </w:t>
      </w:r>
      <w:r w:rsidR="002C4F26">
        <w:rPr>
          <w:rFonts w:ascii="Times New Roman" w:eastAsia="Times New Roman" w:hAnsi="Times New Roman" w:cs="Times New Roman"/>
          <w:sz w:val="24"/>
          <w:szCs w:val="24"/>
          <w:highlight w:val="white"/>
        </w:rPr>
        <w:t>can</w:t>
      </w:r>
      <w:r>
        <w:rPr>
          <w:rFonts w:ascii="Times New Roman" w:eastAsia="Times New Roman" w:hAnsi="Times New Roman" w:cs="Times New Roman"/>
          <w:sz w:val="24"/>
          <w:szCs w:val="24"/>
          <w:highlight w:val="white"/>
        </w:rPr>
        <w:t xml:space="preserve"> considerably underestimate flood hazards and risks. Precalibration improves flood hazards estimates over the best fit estimates, but provides a wider predictive interval (i.e., highly uncertain estimates). The predictive skill of the Bayesian approach dominates the stepwise line search and precalibration approaches. We show how neglecting model parametric uncertainty can substantially </w:t>
      </w:r>
      <w:r>
        <w:rPr>
          <w:rFonts w:ascii="Times New Roman" w:eastAsia="Times New Roman" w:hAnsi="Times New Roman" w:cs="Times New Roman"/>
          <w:sz w:val="24"/>
          <w:szCs w:val="24"/>
          <w:highlight w:val="white"/>
        </w:rPr>
        <w:lastRenderedPageBreak/>
        <w:t>underestimate flood hazards and risk estimates and demonstrate how applying state-of-the-art statistical methods can help to refine flood-risk projections.</w:t>
      </w:r>
    </w:p>
    <w:p w14:paraId="790617AD" w14:textId="77777777" w:rsidR="001338EA" w:rsidRDefault="001338EA" w:rsidP="004C2737">
      <w:pPr>
        <w:spacing w:line="360" w:lineRule="auto"/>
        <w:jc w:val="both"/>
        <w:rPr>
          <w:rFonts w:ascii="Times New Roman" w:eastAsia="Times New Roman" w:hAnsi="Times New Roman" w:cs="Times New Roman"/>
          <w:sz w:val="24"/>
          <w:szCs w:val="24"/>
          <w:highlight w:val="white"/>
        </w:rPr>
      </w:pPr>
    </w:p>
    <w:p w14:paraId="79C745F3" w14:textId="77777777" w:rsidR="001338EA" w:rsidRDefault="00E478E2" w:rsidP="004C273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Acknowledgments</w:t>
      </w:r>
    </w:p>
    <w:p w14:paraId="6CD37017" w14:textId="77777777" w:rsidR="001338EA" w:rsidRDefault="00E478E2" w:rsidP="004C2737">
      <w:pPr>
        <w:spacing w:line="360" w:lineRule="auto"/>
        <w:ind w:firstLine="4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This study was co-supported by the US Department of Energy, Office of Science through the Program on Coupled Human and Earth Systems (PCHES) under DOE Cooperative Agreement No. DE-SC0016162 and DE-SC0022141 as well as the Penn State Center for Climate Risk Management. </w:t>
      </w:r>
      <w:r>
        <w:rPr>
          <w:rFonts w:ascii="Times New Roman" w:eastAsia="Times New Roman" w:hAnsi="Times New Roman" w:cs="Times New Roman"/>
          <w:sz w:val="24"/>
          <w:szCs w:val="24"/>
          <w:highlight w:val="white"/>
        </w:rPr>
        <w:t xml:space="preserve"> We thank Rob Nicholas, Skip Wishbone, Dave Judi, and the PSIRC team for inputs. </w:t>
      </w:r>
      <w:r>
        <w:rPr>
          <w:rFonts w:ascii="Times New Roman" w:eastAsia="Times New Roman" w:hAnsi="Times New Roman" w:cs="Times New Roman"/>
          <w:sz w:val="24"/>
          <w:szCs w:val="24"/>
        </w:rPr>
        <w:t>All errors and opinions (unless cited) are those of the authors and not of the funding entities.</w:t>
      </w:r>
    </w:p>
    <w:p w14:paraId="06800317" w14:textId="77777777" w:rsidR="001338EA" w:rsidRDefault="001338EA" w:rsidP="004C2737">
      <w:pPr>
        <w:spacing w:line="360" w:lineRule="auto"/>
        <w:ind w:firstLine="720"/>
        <w:jc w:val="both"/>
        <w:rPr>
          <w:rFonts w:ascii="Times New Roman" w:eastAsia="Times New Roman" w:hAnsi="Times New Roman" w:cs="Times New Roman"/>
          <w:sz w:val="24"/>
          <w:szCs w:val="24"/>
          <w:highlight w:val="white"/>
        </w:rPr>
      </w:pPr>
    </w:p>
    <w:p w14:paraId="78035002"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Disclaimer and License</w:t>
      </w:r>
    </w:p>
    <w:p w14:paraId="322167F2" w14:textId="77777777" w:rsidR="001338EA" w:rsidRDefault="00E478E2" w:rsidP="004C2737">
      <w:pPr>
        <w:spacing w:line="360" w:lineRule="auto"/>
        <w:ind w:firstLine="450"/>
        <w:jc w:val="both"/>
        <w:rPr>
          <w:rFonts w:ascii="Times New Roman" w:eastAsia="Times New Roman" w:hAnsi="Times New Roman" w:cs="Times New Roman"/>
          <w:b/>
          <w:sz w:val="24"/>
          <w:szCs w:val="24"/>
        </w:rPr>
      </w:pPr>
      <w:r>
        <w:rPr>
          <w:rFonts w:ascii="Times New Roman" w:eastAsia="Times New Roman" w:hAnsi="Times New Roman" w:cs="Times New Roman"/>
          <w:color w:val="1C1D1E"/>
          <w:sz w:val="24"/>
          <w:szCs w:val="24"/>
        </w:rPr>
        <w:t>The results, data, software tools, and other resources related to this work will be available under the GNU general public open-source license, as-is, without warranty of any kind, expressed or implied. In no event shall the authors or copyright holders be liable for any claim, damages, or other liability in connection with the use of these resources. This is academic research and not designed to be used to guide a specific decision.</w:t>
      </w:r>
      <w:r>
        <w:rPr>
          <w:rFonts w:ascii="Times New Roman" w:eastAsia="Times New Roman" w:hAnsi="Times New Roman" w:cs="Times New Roman"/>
          <w:sz w:val="24"/>
          <w:szCs w:val="24"/>
        </w:rPr>
        <w:t xml:space="preserve"> </w:t>
      </w:r>
    </w:p>
    <w:p w14:paraId="469D7546" w14:textId="77777777" w:rsidR="001338EA" w:rsidRDefault="001338EA" w:rsidP="004C2737">
      <w:pPr>
        <w:spacing w:line="360" w:lineRule="auto"/>
        <w:rPr>
          <w:rFonts w:ascii="Times New Roman" w:eastAsia="Times New Roman" w:hAnsi="Times New Roman" w:cs="Times New Roman"/>
          <w:b/>
          <w:sz w:val="24"/>
          <w:szCs w:val="24"/>
        </w:rPr>
      </w:pPr>
    </w:p>
    <w:p w14:paraId="21A8C769" w14:textId="77777777" w:rsidR="001338EA" w:rsidRDefault="00E478E2" w:rsidP="004C273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62F6DDD6"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authors contributed to the study design. S.S. led the hydrologic analysis. B.L. and M.H. constructed the particle-based calibration model. I.H.S led the flood damage analysis. I.H.S. performed a code review. S.S., B.L, and K.K wrote the initial draft of the manuscript. All authors revised and edited the manuscript.</w:t>
      </w:r>
    </w:p>
    <w:p w14:paraId="33A93AA7" w14:textId="77777777" w:rsidR="001338EA" w:rsidRDefault="001338EA" w:rsidP="004C2737">
      <w:pPr>
        <w:spacing w:line="360" w:lineRule="auto"/>
        <w:ind w:firstLine="450"/>
        <w:jc w:val="both"/>
        <w:rPr>
          <w:rFonts w:ascii="Times New Roman" w:eastAsia="Times New Roman" w:hAnsi="Times New Roman" w:cs="Times New Roman"/>
          <w:sz w:val="24"/>
          <w:szCs w:val="24"/>
        </w:rPr>
      </w:pPr>
    </w:p>
    <w:p w14:paraId="7E3BDF52"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and Code Availability</w:t>
      </w:r>
    </w:p>
    <w:p w14:paraId="59F35801" w14:textId="29C8AF2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used for this analysis and the data required to plot the results is available through a publicly accessible GitHub repository and under the GNU open-access license upon acceptance to a peer-reviewed journal. Reviewers can access these resources </w:t>
      </w:r>
      <w:r w:rsidR="00627CFF">
        <w:rPr>
          <w:rFonts w:ascii="Times New Roman" w:eastAsia="Times New Roman" w:hAnsi="Times New Roman" w:cs="Times New Roman"/>
          <w:sz w:val="24"/>
          <w:szCs w:val="24"/>
        </w:rPr>
        <w:t xml:space="preserve">from </w:t>
      </w:r>
      <w:r w:rsidR="00627CFF" w:rsidRPr="00627CFF">
        <w:rPr>
          <w:rFonts w:ascii="Times New Roman" w:eastAsia="Times New Roman" w:hAnsi="Times New Roman" w:cs="Times New Roman"/>
          <w:sz w:val="24"/>
          <w:szCs w:val="24"/>
        </w:rPr>
        <w:t>https://github.com/benee55/FamosHydroModel</w:t>
      </w:r>
      <w:r w:rsidR="00627CFF">
        <w:rPr>
          <w:rFonts w:ascii="Times New Roman" w:eastAsia="Times New Roman" w:hAnsi="Times New Roman" w:cs="Times New Roman"/>
          <w:sz w:val="24"/>
          <w:szCs w:val="24"/>
        </w:rPr>
        <w:t>.</w:t>
      </w:r>
    </w:p>
    <w:p w14:paraId="67840B15" w14:textId="77777777" w:rsidR="001338EA" w:rsidRDefault="001338EA" w:rsidP="004C2737">
      <w:pPr>
        <w:spacing w:line="360" w:lineRule="auto"/>
        <w:ind w:firstLine="450"/>
        <w:jc w:val="both"/>
        <w:rPr>
          <w:rFonts w:ascii="Times New Roman" w:eastAsia="Times New Roman" w:hAnsi="Times New Roman" w:cs="Times New Roman"/>
          <w:sz w:val="24"/>
          <w:szCs w:val="24"/>
        </w:rPr>
      </w:pPr>
    </w:p>
    <w:p w14:paraId="4FAA13F9"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Competing interests</w:t>
      </w:r>
    </w:p>
    <w:p w14:paraId="4ACD0E26" w14:textId="77777777" w:rsidR="001338EA" w:rsidRDefault="00E478E2" w:rsidP="004C2737">
      <w:pPr>
        <w:spacing w:line="360" w:lineRule="auto"/>
        <w:ind w:firstLine="450"/>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are not aware of any competing financial or nonfinancial interests.</w:t>
      </w:r>
    </w:p>
    <w:p w14:paraId="37A4A7B7" w14:textId="77777777" w:rsidR="001338EA" w:rsidRDefault="001338EA" w:rsidP="004C2737">
      <w:pPr>
        <w:spacing w:line="360" w:lineRule="auto"/>
        <w:ind w:firstLine="450"/>
        <w:rPr>
          <w:rFonts w:ascii="Times New Roman" w:eastAsia="Times New Roman" w:hAnsi="Times New Roman" w:cs="Times New Roman"/>
          <w:sz w:val="24"/>
          <w:szCs w:val="24"/>
        </w:rPr>
      </w:pPr>
    </w:p>
    <w:p w14:paraId="42C2DE23" w14:textId="77777777" w:rsidR="001338EA" w:rsidRDefault="00E478E2" w:rsidP="004C273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&amp; Correspondence</w:t>
      </w:r>
    </w:p>
    <w:p w14:paraId="48D0C991" w14:textId="77777777" w:rsidR="001338EA" w:rsidRDefault="00E478E2" w:rsidP="004C2737">
      <w:pPr>
        <w:spacing w:line="360" w:lineRule="auto"/>
        <w:ind w:firstLine="45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Correspondence and requests for materials should be addressed to the corresponding author. The code and data are available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(made public upon acceptance of the paper)</w:t>
      </w:r>
      <w:r>
        <w:br w:type="page"/>
      </w:r>
    </w:p>
    <w:p w14:paraId="0CD1AC40" w14:textId="77777777" w:rsidR="001338EA" w:rsidRDefault="00E478E2" w:rsidP="004C2737">
      <w:pPr>
        <w:widowControl w:val="0"/>
        <w:pBdr>
          <w:top w:val="nil"/>
          <w:left w:val="nil"/>
          <w:bottom w:val="nil"/>
          <w:right w:val="nil"/>
          <w:between w:val="nil"/>
        </w:pBdr>
        <w:spacing w:after="220" w:line="360" w:lineRule="auto"/>
        <w:ind w:left="440" w:hanging="440"/>
        <w:rPr>
          <w:rFonts w:ascii="Calibri" w:eastAsia="Calibri" w:hAnsi="Calibri" w:cs="Calibri"/>
          <w:b/>
          <w:sz w:val="24"/>
          <w:szCs w:val="24"/>
        </w:rPr>
      </w:pPr>
      <w:r>
        <w:rPr>
          <w:rFonts w:ascii="Calibri" w:eastAsia="Calibri" w:hAnsi="Calibri" w:cs="Calibri"/>
          <w:b/>
          <w:sz w:val="24"/>
          <w:szCs w:val="24"/>
        </w:rPr>
        <w:lastRenderedPageBreak/>
        <w:t>List of Figures</w:t>
      </w:r>
    </w:p>
    <w:p w14:paraId="62C9CE4B"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72FBF22D" w14:textId="77777777" w:rsidR="001338EA" w:rsidRDefault="00E478E2" w:rsidP="004C2737">
      <w:pPr>
        <w:widowControl w:val="0"/>
        <w:pBdr>
          <w:top w:val="nil"/>
          <w:left w:val="nil"/>
          <w:bottom w:val="nil"/>
          <w:right w:val="nil"/>
          <w:between w:val="nil"/>
        </w:pBdr>
        <w:spacing w:line="36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9F1E064" wp14:editId="5F3A32CB">
            <wp:extent cx="5943600" cy="49276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7"/>
                    <a:srcRect/>
                    <a:stretch>
                      <a:fillRect/>
                    </a:stretch>
                  </pic:blipFill>
                  <pic:spPr>
                    <a:xfrm>
                      <a:off x="0" y="0"/>
                      <a:ext cx="5943600" cy="4927600"/>
                    </a:xfrm>
                    <a:prstGeom prst="rect">
                      <a:avLst/>
                    </a:prstGeom>
                    <a:ln/>
                  </pic:spPr>
                </pic:pic>
              </a:graphicData>
            </a:graphic>
          </wp:inline>
        </w:drawing>
      </w:r>
    </w:p>
    <w:p w14:paraId="4686ADDF"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37C911DD" w14:textId="77777777" w:rsidR="001338EA" w:rsidRDefault="00E478E2" w:rsidP="004C2737">
      <w:pPr>
        <w:widowControl w:val="0"/>
        <w:pBdr>
          <w:top w:val="nil"/>
          <w:left w:val="nil"/>
          <w:bottom w:val="nil"/>
          <w:right w:val="nil"/>
          <w:between w:val="nil"/>
        </w:pBdr>
        <w:spacing w:line="360" w:lineRule="auto"/>
        <w:rPr>
          <w:rFonts w:ascii="Calibri" w:eastAsia="Calibri" w:hAnsi="Calibri" w:cs="Calibri"/>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Diagrammatic representation of distributed hydrological model calibration framework. The framework also demonstrates flood hazards and risk components.</w:t>
      </w:r>
    </w:p>
    <w:p w14:paraId="37BF1A8F"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396AC088"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4F69006A"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0A41C8A4"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18BADECC"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5401F9D2" w14:textId="77777777" w:rsidR="001338EA" w:rsidRDefault="00E478E2" w:rsidP="004C2737">
      <w:pPr>
        <w:widowControl w:val="0"/>
        <w:pBdr>
          <w:top w:val="nil"/>
          <w:left w:val="nil"/>
          <w:bottom w:val="nil"/>
          <w:right w:val="nil"/>
          <w:between w:val="nil"/>
        </w:pBdr>
        <w:spacing w:line="360" w:lineRule="auto"/>
        <w:rPr>
          <w:rFonts w:ascii="Calibri" w:eastAsia="Calibri" w:hAnsi="Calibri" w:cs="Calibri"/>
          <w:b/>
          <w:sz w:val="24"/>
          <w:szCs w:val="24"/>
        </w:rPr>
      </w:pPr>
      <w:r>
        <w:rPr>
          <w:rFonts w:ascii="Calibri" w:eastAsia="Calibri" w:hAnsi="Calibri" w:cs="Calibri"/>
          <w:noProof/>
          <w:sz w:val="24"/>
          <w:szCs w:val="24"/>
        </w:rPr>
        <w:lastRenderedPageBreak/>
        <w:drawing>
          <wp:inline distT="114300" distB="114300" distL="114300" distR="114300" wp14:anchorId="56BB871D" wp14:editId="733B368E">
            <wp:extent cx="5943600" cy="33909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8"/>
                    <a:srcRect t="28141" b="32258"/>
                    <a:stretch>
                      <a:fillRect/>
                    </a:stretch>
                  </pic:blipFill>
                  <pic:spPr>
                    <a:xfrm>
                      <a:off x="0" y="0"/>
                      <a:ext cx="5943600" cy="3390900"/>
                    </a:xfrm>
                    <a:prstGeom prst="rect">
                      <a:avLst/>
                    </a:prstGeom>
                    <a:ln/>
                  </pic:spPr>
                </pic:pic>
              </a:graphicData>
            </a:graphic>
          </wp:inline>
        </w:drawing>
      </w:r>
    </w:p>
    <w:p w14:paraId="6AD9D297" w14:textId="77777777" w:rsidR="001338EA" w:rsidRDefault="00E478E2" w:rsidP="004C273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Historical time series of water level observation and model simulations obtained using best parameter estimates (stepwise line search). We obtain the observation from the United States Geological Survey (USGS) gauge records for ID 01554000 located upstream of Selinsgrove, Pennsylvania, USA. </w:t>
      </w:r>
      <w:r>
        <w:rPr>
          <w:rFonts w:ascii="Times New Roman" w:eastAsia="Times New Roman" w:hAnsi="Times New Roman" w:cs="Times New Roman"/>
          <w:color w:val="1C1D1E"/>
          <w:sz w:val="24"/>
          <w:szCs w:val="24"/>
        </w:rPr>
        <w:t xml:space="preserve">The most destructive floods in the </w:t>
      </w:r>
      <w:proofErr w:type="gramStart"/>
      <w:r>
        <w:rPr>
          <w:rFonts w:ascii="Times New Roman" w:eastAsia="Times New Roman" w:hAnsi="Times New Roman" w:cs="Times New Roman"/>
          <w:color w:val="1C1D1E"/>
          <w:sz w:val="24"/>
          <w:szCs w:val="24"/>
        </w:rPr>
        <w:t>Susquehanna river</w:t>
      </w:r>
      <w:proofErr w:type="gramEnd"/>
      <w:r>
        <w:rPr>
          <w:rFonts w:ascii="Times New Roman" w:eastAsia="Times New Roman" w:hAnsi="Times New Roman" w:cs="Times New Roman"/>
          <w:color w:val="1C1D1E"/>
          <w:sz w:val="24"/>
          <w:szCs w:val="24"/>
        </w:rPr>
        <w:t xml:space="preserve"> basin that occurred in recent years, each associated with different flood-generating mechanisms, includes Hurricane Ivan (September 2004), late winter–early spring extratropical systems (April 2005), warm-season convective systems (June 2006), and tropical storm Lee (September 2011). </w:t>
      </w:r>
    </w:p>
    <w:p w14:paraId="4170DAE0"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21898C22"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34D1B624"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6C4548FC"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390DD772"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630EF978"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50854E41"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2517EF67"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22480974"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409F621C"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3D83A423"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7E3CB5FE" w14:textId="77777777" w:rsidR="001338EA" w:rsidRDefault="00E478E2" w:rsidP="004C2737">
      <w:pPr>
        <w:widowControl w:val="0"/>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1A8C951" wp14:editId="033FF947">
            <wp:extent cx="5457825" cy="36957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9"/>
                    <a:srcRect t="11320" r="8172" b="45615"/>
                    <a:stretch>
                      <a:fillRect/>
                    </a:stretch>
                  </pic:blipFill>
                  <pic:spPr>
                    <a:xfrm>
                      <a:off x="0" y="0"/>
                      <a:ext cx="5457825" cy="3695700"/>
                    </a:xfrm>
                    <a:prstGeom prst="rect">
                      <a:avLst/>
                    </a:prstGeom>
                    <a:ln/>
                  </pic:spPr>
                </pic:pic>
              </a:graphicData>
            </a:graphic>
          </wp:inline>
        </w:drawing>
      </w:r>
    </w:p>
    <w:p w14:paraId="7A1EC4F6" w14:textId="77777777" w:rsidR="001338EA" w:rsidRDefault="00E478E2" w:rsidP="004C273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Performance metrics for hydrological model calibration and out-of-sample prediction.  We compute Kling-Gupta Efficiency (KGE), and Brier skill score (BSS), and Continuous ranked probability skill score (CRPSS). All the metrics are computed with reference to the default parameter set available from several previous studies </w:t>
      </w:r>
      <w:r>
        <w:rPr>
          <w:rFonts w:ascii="Times New Roman" w:eastAsia="Times New Roman" w:hAnsi="Times New Roman" w:cs="Times New Roman"/>
          <w:sz w:val="24"/>
          <w:szCs w:val="24"/>
        </w:rPr>
        <w:t xml:space="preserve">(Anderson et al. 2006, Reed et al. 2004). </w:t>
      </w:r>
      <w:r>
        <w:rPr>
          <w:rFonts w:ascii="Times New Roman" w:eastAsia="Times New Roman" w:hAnsi="Times New Roman" w:cs="Times New Roman"/>
          <w:sz w:val="24"/>
          <w:szCs w:val="24"/>
          <w:highlight w:val="white"/>
        </w:rPr>
        <w:t>Any positive values of the skill score, from 0 to 1, indicate that the calibration approach performs better than the reference system. Thus, a skill score of zero indicates no skill, and a skill of one indicates perfect skill.</w:t>
      </w:r>
    </w:p>
    <w:p w14:paraId="0976FC98"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34C50400"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053730FF" w14:textId="77777777" w:rsidR="001338EA" w:rsidRDefault="00E478E2" w:rsidP="004C2737">
      <w:pPr>
        <w:widowControl w:val="0"/>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484ACBE5" wp14:editId="787CE562">
            <wp:extent cx="5943600" cy="57912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0"/>
                    <a:srcRect b="32368"/>
                    <a:stretch>
                      <a:fillRect/>
                    </a:stretch>
                  </pic:blipFill>
                  <pic:spPr>
                    <a:xfrm>
                      <a:off x="0" y="0"/>
                      <a:ext cx="5943600" cy="5791200"/>
                    </a:xfrm>
                    <a:prstGeom prst="rect">
                      <a:avLst/>
                    </a:prstGeom>
                    <a:ln/>
                  </pic:spPr>
                </pic:pic>
              </a:graphicData>
            </a:graphic>
          </wp:inline>
        </w:drawing>
      </w:r>
    </w:p>
    <w:p w14:paraId="315F5492" w14:textId="77777777" w:rsidR="001338EA" w:rsidRDefault="00E478E2" w:rsidP="004C273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4: </w:t>
      </w:r>
      <w:r>
        <w:rPr>
          <w:rFonts w:ascii="Times New Roman" w:eastAsia="Times New Roman" w:hAnsi="Times New Roman" w:cs="Times New Roman"/>
          <w:sz w:val="24"/>
          <w:szCs w:val="24"/>
        </w:rPr>
        <w:t>(a) - (c) Calibration and (d) - (f) and out-of-sample prediction for different flood events.</w:t>
      </w:r>
    </w:p>
    <w:p w14:paraId="313C25C7"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6B821ABB"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79487729"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6C104A37"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47FC1698"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2CFB8D60"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496B72A4" w14:textId="77777777" w:rsidR="001338EA" w:rsidRDefault="00E478E2" w:rsidP="004C2737">
      <w:pPr>
        <w:widowControl w:val="0"/>
        <w:pBdr>
          <w:top w:val="nil"/>
          <w:left w:val="nil"/>
          <w:bottom w:val="nil"/>
          <w:right w:val="nil"/>
          <w:between w:val="nil"/>
        </w:pBdr>
        <w:spacing w:line="360" w:lineRule="auto"/>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6A78E599" wp14:editId="3B0D084E">
            <wp:extent cx="3429000" cy="357187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1"/>
                    <a:srcRect l="21474" t="12903" r="20833" b="45382"/>
                    <a:stretch>
                      <a:fillRect/>
                    </a:stretch>
                  </pic:blipFill>
                  <pic:spPr>
                    <a:xfrm>
                      <a:off x="0" y="0"/>
                      <a:ext cx="3429000" cy="3571875"/>
                    </a:xfrm>
                    <a:prstGeom prst="rect">
                      <a:avLst/>
                    </a:prstGeom>
                    <a:ln/>
                  </pic:spPr>
                </pic:pic>
              </a:graphicData>
            </a:graphic>
          </wp:inline>
        </w:drawing>
      </w:r>
    </w:p>
    <w:p w14:paraId="3A19E475"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0E5E1F0B" w14:textId="77777777" w:rsidR="001338EA" w:rsidRDefault="00E478E2" w:rsidP="004C2737">
      <w:pPr>
        <w:widowControl w:val="0"/>
        <w:pBdr>
          <w:top w:val="nil"/>
          <w:left w:val="nil"/>
          <w:bottom w:val="nil"/>
          <w:right w:val="nil"/>
          <w:between w:val="nil"/>
        </w:pBdr>
        <w:spacing w:line="360" w:lineRule="auto"/>
        <w:jc w:val="both"/>
        <w:rPr>
          <w:rFonts w:ascii="Times New Roman" w:eastAsia="Times New Roman" w:hAnsi="Times New Roman" w:cs="Times New Roman"/>
          <w:color w:val="1C1D1E"/>
          <w:sz w:val="24"/>
          <w:szCs w:val="24"/>
        </w:rPr>
      </w:pPr>
      <w:r>
        <w:rPr>
          <w:rFonts w:ascii="Times New Roman" w:eastAsia="Times New Roman" w:hAnsi="Times New Roman" w:cs="Times New Roman"/>
          <w:b/>
          <w:sz w:val="24"/>
          <w:szCs w:val="24"/>
        </w:rPr>
        <w:t xml:space="preserve">Figure 5: </w:t>
      </w:r>
      <w:r>
        <w:rPr>
          <w:rFonts w:ascii="Times New Roman" w:eastAsia="Times New Roman" w:hAnsi="Times New Roman" w:cs="Times New Roman"/>
          <w:color w:val="1C1D1E"/>
          <w:sz w:val="24"/>
          <w:szCs w:val="24"/>
        </w:rPr>
        <w:t xml:space="preserve">Relative operating characteristics (ROC) curve for different calibration approaches. ROC curve plots the probability of detection against the probability of false detection for a range of forecast probability levels. A larger area under the ROC curve represents a more skillful prediction, with more ability to discriminate between flood thresholds. </w:t>
      </w:r>
      <w:r>
        <w:rPr>
          <w:rFonts w:ascii="Times New Roman" w:eastAsia="Times New Roman" w:hAnsi="Times New Roman" w:cs="Times New Roman"/>
          <w:color w:val="1C1D1E"/>
          <w:sz w:val="24"/>
          <w:szCs w:val="24"/>
          <w:highlight w:val="white"/>
        </w:rPr>
        <w:t>The area under the ROC curve can range between 0 and 1, where a score of 1 implies perfect discrimination and a score of 0.5 or less implies predictive discrimination that is no better than a random guess.</w:t>
      </w:r>
      <w:r>
        <w:rPr>
          <w:rFonts w:ascii="Times New Roman" w:eastAsia="Times New Roman" w:hAnsi="Times New Roman" w:cs="Times New Roman"/>
          <w:color w:val="1C1D1E"/>
          <w:sz w:val="24"/>
          <w:szCs w:val="24"/>
        </w:rPr>
        <w:t xml:space="preserve"> We also compute the ROC score. The ROC score measures the average gain over climatology for all probability levels. The ROC score for stepwise line search, precalibration and FAMOS is 0.55, 0.85 and 0.96 respectively.</w:t>
      </w:r>
    </w:p>
    <w:p w14:paraId="4BD9A7DC"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78098BF8" w14:textId="77777777" w:rsidR="001338EA" w:rsidRDefault="00E478E2" w:rsidP="004C2737">
      <w:pPr>
        <w:widowControl w:val="0"/>
        <w:pBdr>
          <w:top w:val="nil"/>
          <w:left w:val="nil"/>
          <w:bottom w:val="nil"/>
          <w:right w:val="nil"/>
          <w:between w:val="nil"/>
        </w:pBdr>
        <w:spacing w:line="360" w:lineRule="auto"/>
        <w:jc w:val="center"/>
        <w:rPr>
          <w:rFonts w:ascii="Calibri" w:eastAsia="Calibri" w:hAnsi="Calibri" w:cs="Calibri"/>
          <w:sz w:val="24"/>
          <w:szCs w:val="24"/>
        </w:rPr>
      </w:pPr>
      <w:r>
        <w:rPr>
          <w:rFonts w:ascii="Calibri" w:eastAsia="Calibri" w:hAnsi="Calibri" w:cs="Calibri"/>
          <w:b/>
          <w:noProof/>
          <w:sz w:val="24"/>
          <w:szCs w:val="24"/>
        </w:rPr>
        <w:lastRenderedPageBreak/>
        <w:drawing>
          <wp:inline distT="114300" distB="114300" distL="114300" distR="114300" wp14:anchorId="7E047D7C" wp14:editId="0D4F067F">
            <wp:extent cx="5695950" cy="3933825"/>
            <wp:effectExtent l="0" t="0" r="0" b="0"/>
            <wp:docPr id="1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2"/>
                    <a:srcRect t="8120" r="4166" b="45939"/>
                    <a:stretch>
                      <a:fillRect/>
                    </a:stretch>
                  </pic:blipFill>
                  <pic:spPr>
                    <a:xfrm>
                      <a:off x="0" y="0"/>
                      <a:ext cx="5695950" cy="3933825"/>
                    </a:xfrm>
                    <a:prstGeom prst="rect">
                      <a:avLst/>
                    </a:prstGeom>
                    <a:ln/>
                  </pic:spPr>
                </pic:pic>
              </a:graphicData>
            </a:graphic>
          </wp:inline>
        </w:drawing>
      </w:r>
    </w:p>
    <w:p w14:paraId="214B9C43" w14:textId="77777777" w:rsidR="001338EA" w:rsidRDefault="00E478E2" w:rsidP="004C2737">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6: </w:t>
      </w:r>
      <w:r>
        <w:rPr>
          <w:rFonts w:ascii="Times New Roman" w:eastAsia="Times New Roman" w:hAnsi="Times New Roman" w:cs="Times New Roman"/>
          <w:sz w:val="24"/>
          <w:szCs w:val="24"/>
        </w:rPr>
        <w:t xml:space="preserve">Survival function (one minus the cumulative frequency) for damage estimates using streamflow obtained using the best parameter set (stepwise line search) and parameter distribution (FaMoS). We shoe damage estimates for a) calibration and b) out-of-sample prediction. </w:t>
      </w:r>
      <w:proofErr w:type="spellStart"/>
      <w:r>
        <w:rPr>
          <w:rFonts w:ascii="Times New Roman" w:eastAsia="Times New Roman" w:hAnsi="Times New Roman" w:cs="Times New Roman"/>
          <w:sz w:val="24"/>
          <w:szCs w:val="24"/>
        </w:rPr>
        <w:t>cdf</w:t>
      </w:r>
      <w:proofErr w:type="spellEnd"/>
      <w:r>
        <w:rPr>
          <w:rFonts w:ascii="Times New Roman" w:eastAsia="Times New Roman" w:hAnsi="Times New Roman" w:cs="Times New Roman"/>
          <w:sz w:val="24"/>
          <w:szCs w:val="24"/>
        </w:rPr>
        <w:t xml:space="preserve">= cumulative distribution function. </w:t>
      </w:r>
    </w:p>
    <w:p w14:paraId="6CB670DB" w14:textId="77777777" w:rsidR="001338EA" w:rsidRDefault="001338EA" w:rsidP="0036245B">
      <w:pPr>
        <w:widowControl w:val="0"/>
        <w:suppressLineNumbers/>
        <w:jc w:val="both"/>
        <w:rPr>
          <w:rFonts w:ascii="Calibri" w:eastAsia="Calibri" w:hAnsi="Calibri" w:cs="Calibri"/>
          <w:sz w:val="24"/>
          <w:szCs w:val="24"/>
        </w:rPr>
      </w:pPr>
    </w:p>
    <w:p w14:paraId="2E147C71" w14:textId="77777777" w:rsidR="001338EA" w:rsidRDefault="001338EA" w:rsidP="0036245B">
      <w:pPr>
        <w:widowControl w:val="0"/>
        <w:suppressLineNumbers/>
        <w:jc w:val="both"/>
        <w:rPr>
          <w:rFonts w:ascii="Calibri" w:eastAsia="Calibri" w:hAnsi="Calibri" w:cs="Calibri"/>
          <w:b/>
          <w:sz w:val="24"/>
          <w:szCs w:val="24"/>
        </w:rPr>
      </w:pPr>
    </w:p>
    <w:p w14:paraId="62F6D0B1" w14:textId="77777777" w:rsidR="001338EA" w:rsidRDefault="001338EA" w:rsidP="0036245B">
      <w:pPr>
        <w:widowControl w:val="0"/>
        <w:suppressLineNumbers/>
        <w:jc w:val="both"/>
        <w:rPr>
          <w:rFonts w:ascii="Calibri" w:eastAsia="Calibri" w:hAnsi="Calibri" w:cs="Calibri"/>
          <w:b/>
          <w:sz w:val="24"/>
          <w:szCs w:val="24"/>
        </w:rPr>
      </w:pPr>
    </w:p>
    <w:p w14:paraId="31B107BE" w14:textId="77777777" w:rsidR="001338EA" w:rsidRDefault="001338EA" w:rsidP="0036245B">
      <w:pPr>
        <w:widowControl w:val="0"/>
        <w:suppressLineNumbers/>
        <w:jc w:val="both"/>
        <w:rPr>
          <w:rFonts w:ascii="Calibri" w:eastAsia="Calibri" w:hAnsi="Calibri" w:cs="Calibri"/>
          <w:b/>
          <w:sz w:val="24"/>
          <w:szCs w:val="24"/>
        </w:rPr>
      </w:pPr>
    </w:p>
    <w:p w14:paraId="6F82DE02" w14:textId="77777777" w:rsidR="001338EA" w:rsidRDefault="001338EA" w:rsidP="0036245B">
      <w:pPr>
        <w:widowControl w:val="0"/>
        <w:suppressLineNumbers/>
        <w:jc w:val="both"/>
        <w:rPr>
          <w:rFonts w:ascii="Calibri" w:eastAsia="Calibri" w:hAnsi="Calibri" w:cs="Calibri"/>
          <w:b/>
          <w:sz w:val="24"/>
          <w:szCs w:val="24"/>
        </w:rPr>
      </w:pPr>
    </w:p>
    <w:p w14:paraId="0A8BF8B4" w14:textId="77777777" w:rsidR="001338EA" w:rsidRDefault="001338EA" w:rsidP="0036245B">
      <w:pPr>
        <w:widowControl w:val="0"/>
        <w:suppressLineNumbers/>
        <w:jc w:val="both"/>
        <w:rPr>
          <w:rFonts w:ascii="Calibri" w:eastAsia="Calibri" w:hAnsi="Calibri" w:cs="Calibri"/>
          <w:b/>
          <w:sz w:val="24"/>
          <w:szCs w:val="24"/>
        </w:rPr>
      </w:pPr>
    </w:p>
    <w:p w14:paraId="36D0BC2D" w14:textId="77777777" w:rsidR="001338EA" w:rsidRDefault="001338EA" w:rsidP="0036245B">
      <w:pPr>
        <w:widowControl w:val="0"/>
        <w:suppressLineNumbers/>
        <w:jc w:val="both"/>
        <w:rPr>
          <w:rFonts w:ascii="Calibri" w:eastAsia="Calibri" w:hAnsi="Calibri" w:cs="Calibri"/>
          <w:b/>
          <w:sz w:val="24"/>
          <w:szCs w:val="24"/>
        </w:rPr>
      </w:pPr>
    </w:p>
    <w:p w14:paraId="00CFD954" w14:textId="77777777" w:rsidR="001338EA" w:rsidRDefault="001338EA" w:rsidP="0036245B">
      <w:pPr>
        <w:widowControl w:val="0"/>
        <w:suppressLineNumbers/>
        <w:jc w:val="both"/>
        <w:rPr>
          <w:rFonts w:ascii="Calibri" w:eastAsia="Calibri" w:hAnsi="Calibri" w:cs="Calibri"/>
          <w:b/>
          <w:sz w:val="24"/>
          <w:szCs w:val="24"/>
        </w:rPr>
      </w:pPr>
    </w:p>
    <w:p w14:paraId="40D109DD" w14:textId="77777777" w:rsidR="001338EA" w:rsidRDefault="001338EA" w:rsidP="0036245B">
      <w:pPr>
        <w:widowControl w:val="0"/>
        <w:suppressLineNumbers/>
        <w:jc w:val="both"/>
        <w:rPr>
          <w:rFonts w:ascii="Calibri" w:eastAsia="Calibri" w:hAnsi="Calibri" w:cs="Calibri"/>
          <w:b/>
          <w:sz w:val="24"/>
          <w:szCs w:val="24"/>
        </w:rPr>
      </w:pPr>
    </w:p>
    <w:p w14:paraId="2E742C6B" w14:textId="77777777" w:rsidR="001338EA" w:rsidRDefault="001338EA" w:rsidP="0036245B">
      <w:pPr>
        <w:widowControl w:val="0"/>
        <w:suppressLineNumbers/>
        <w:jc w:val="both"/>
        <w:rPr>
          <w:rFonts w:ascii="Calibri" w:eastAsia="Calibri" w:hAnsi="Calibri" w:cs="Calibri"/>
          <w:b/>
          <w:sz w:val="24"/>
          <w:szCs w:val="24"/>
        </w:rPr>
      </w:pPr>
    </w:p>
    <w:p w14:paraId="39D8CE9A" w14:textId="77777777" w:rsidR="001338EA" w:rsidRDefault="001338EA" w:rsidP="0036245B">
      <w:pPr>
        <w:widowControl w:val="0"/>
        <w:suppressLineNumbers/>
        <w:jc w:val="both"/>
        <w:rPr>
          <w:rFonts w:ascii="Calibri" w:eastAsia="Calibri" w:hAnsi="Calibri" w:cs="Calibri"/>
          <w:b/>
          <w:sz w:val="24"/>
          <w:szCs w:val="24"/>
        </w:rPr>
      </w:pPr>
    </w:p>
    <w:p w14:paraId="4D7AB998" w14:textId="77777777" w:rsidR="001338EA" w:rsidRDefault="001338EA" w:rsidP="0036245B">
      <w:pPr>
        <w:widowControl w:val="0"/>
        <w:suppressLineNumbers/>
        <w:jc w:val="both"/>
        <w:rPr>
          <w:rFonts w:ascii="Calibri" w:eastAsia="Calibri" w:hAnsi="Calibri" w:cs="Calibri"/>
          <w:b/>
          <w:sz w:val="24"/>
          <w:szCs w:val="24"/>
        </w:rPr>
      </w:pPr>
    </w:p>
    <w:p w14:paraId="782ED947" w14:textId="77777777" w:rsidR="001338EA" w:rsidRDefault="001338EA" w:rsidP="0036245B">
      <w:pPr>
        <w:widowControl w:val="0"/>
        <w:suppressLineNumbers/>
        <w:jc w:val="both"/>
        <w:rPr>
          <w:rFonts w:ascii="Calibri" w:eastAsia="Calibri" w:hAnsi="Calibri" w:cs="Calibri"/>
          <w:b/>
          <w:sz w:val="24"/>
          <w:szCs w:val="24"/>
        </w:rPr>
      </w:pPr>
    </w:p>
    <w:p w14:paraId="4F3BAD58" w14:textId="77777777" w:rsidR="00185CFC" w:rsidRDefault="00185CFC" w:rsidP="0036245B">
      <w:pPr>
        <w:widowControl w:val="0"/>
        <w:suppressLineNumbers/>
        <w:pBdr>
          <w:top w:val="nil"/>
          <w:left w:val="nil"/>
          <w:bottom w:val="nil"/>
          <w:right w:val="nil"/>
          <w:between w:val="nil"/>
        </w:pBdr>
        <w:rPr>
          <w:rFonts w:ascii="Times New Roman" w:eastAsia="Times New Roman" w:hAnsi="Times New Roman" w:cs="Times New Roman"/>
          <w:b/>
          <w:sz w:val="24"/>
          <w:szCs w:val="24"/>
        </w:rPr>
      </w:pPr>
    </w:p>
    <w:p w14:paraId="7C09A6AA" w14:textId="25AF401F" w:rsidR="001338EA" w:rsidRDefault="00E478E2">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194BC5B7" w14:textId="77777777" w:rsidR="001338EA" w:rsidRPr="00185CFC" w:rsidRDefault="00EE1EDF">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rPr>
      </w:pPr>
      <w:hyperlink r:id="rId73">
        <w:r w:rsidR="00E478E2" w:rsidRPr="00185CFC">
          <w:rPr>
            <w:rFonts w:ascii="Times New Roman" w:eastAsia="Times New Roman" w:hAnsi="Times New Roman" w:cs="Times New Roman"/>
            <w:color w:val="000000"/>
          </w:rPr>
          <w:t xml:space="preserve">Alfieri, L., Bisselink, B., Dottori, F., Naumann, G., de Roo, A., Salamon, P., et al. (2017). Global projections of river flood risk in a warmer world. </w:t>
        </w:r>
      </w:hyperlink>
      <w:hyperlink r:id="rId74">
        <w:r w:rsidR="00E478E2" w:rsidRPr="00185CFC">
          <w:rPr>
            <w:rFonts w:ascii="Times New Roman" w:eastAsia="Times New Roman" w:hAnsi="Times New Roman" w:cs="Times New Roman"/>
            <w:i/>
            <w:color w:val="000000"/>
          </w:rPr>
          <w:t>Earth’s Future</w:t>
        </w:r>
      </w:hyperlink>
      <w:hyperlink r:id="rId75">
        <w:r w:rsidR="00E478E2" w:rsidRPr="00185CFC">
          <w:rPr>
            <w:rFonts w:ascii="Times New Roman" w:eastAsia="Times New Roman" w:hAnsi="Times New Roman" w:cs="Times New Roman"/>
            <w:color w:val="000000"/>
          </w:rPr>
          <w:t>. https://doi.org/</w:t>
        </w:r>
      </w:hyperlink>
      <w:hyperlink r:id="rId76">
        <w:r w:rsidR="00E478E2" w:rsidRPr="00185CFC">
          <w:rPr>
            <w:rFonts w:ascii="Times New Roman" w:eastAsia="Times New Roman" w:hAnsi="Times New Roman" w:cs="Times New Roman"/>
            <w:color w:val="000000"/>
          </w:rPr>
          <w:t>10.1002/2016ef000485</w:t>
        </w:r>
      </w:hyperlink>
    </w:p>
    <w:p w14:paraId="0AECBDFF"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77">
        <w:r w:rsidR="00E478E2" w:rsidRPr="00185CFC">
          <w:rPr>
            <w:rFonts w:ascii="Times New Roman" w:eastAsia="Times New Roman" w:hAnsi="Times New Roman" w:cs="Times New Roman"/>
            <w:color w:val="000000"/>
          </w:rPr>
          <w:t xml:space="preserve">Anderson, R. M., </w:t>
        </w:r>
        <w:proofErr w:type="spellStart"/>
        <w:r w:rsidR="00E478E2" w:rsidRPr="00185CFC">
          <w:rPr>
            <w:rFonts w:ascii="Times New Roman" w:eastAsia="Times New Roman" w:hAnsi="Times New Roman" w:cs="Times New Roman"/>
            <w:color w:val="000000"/>
          </w:rPr>
          <w:t>Koren</w:t>
        </w:r>
        <w:proofErr w:type="spellEnd"/>
        <w:r w:rsidR="00E478E2" w:rsidRPr="00185CFC">
          <w:rPr>
            <w:rFonts w:ascii="Times New Roman" w:eastAsia="Times New Roman" w:hAnsi="Times New Roman" w:cs="Times New Roman"/>
            <w:color w:val="000000"/>
          </w:rPr>
          <w:t xml:space="preserve">, V. I., &amp; Reed, S. M. (2006). Using SSURGO data to improve Sacramento Model a priori parameter estimates. </w:t>
        </w:r>
      </w:hyperlink>
      <w:hyperlink r:id="rId78">
        <w:r w:rsidR="00E478E2" w:rsidRPr="00185CFC">
          <w:rPr>
            <w:rFonts w:ascii="Times New Roman" w:eastAsia="Times New Roman" w:hAnsi="Times New Roman" w:cs="Times New Roman"/>
            <w:i/>
            <w:color w:val="000000"/>
          </w:rPr>
          <w:t>Journal of Hydrology</w:t>
        </w:r>
      </w:hyperlink>
      <w:hyperlink r:id="rId79">
        <w:r w:rsidR="00E478E2" w:rsidRPr="00185CFC">
          <w:rPr>
            <w:rFonts w:ascii="Times New Roman" w:eastAsia="Times New Roman" w:hAnsi="Times New Roman" w:cs="Times New Roman"/>
            <w:color w:val="000000"/>
          </w:rPr>
          <w:t xml:space="preserve">, </w:t>
        </w:r>
      </w:hyperlink>
      <w:hyperlink r:id="rId80">
        <w:r w:rsidR="00E478E2" w:rsidRPr="00185CFC">
          <w:rPr>
            <w:rFonts w:ascii="Times New Roman" w:eastAsia="Times New Roman" w:hAnsi="Times New Roman" w:cs="Times New Roman"/>
            <w:i/>
            <w:color w:val="000000"/>
          </w:rPr>
          <w:t>320</w:t>
        </w:r>
      </w:hyperlink>
      <w:hyperlink r:id="rId81">
        <w:r w:rsidR="00E478E2" w:rsidRPr="00185CFC">
          <w:rPr>
            <w:rFonts w:ascii="Times New Roman" w:eastAsia="Times New Roman" w:hAnsi="Times New Roman" w:cs="Times New Roman"/>
            <w:color w:val="000000"/>
          </w:rPr>
          <w:t>(1), 103–116.</w:t>
        </w:r>
      </w:hyperlink>
    </w:p>
    <w:p w14:paraId="3741A22D"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82">
        <w:r w:rsidR="00E478E2" w:rsidRPr="00185CFC">
          <w:rPr>
            <w:rFonts w:ascii="Times New Roman" w:eastAsia="Times New Roman" w:hAnsi="Times New Roman" w:cs="Times New Roman"/>
            <w:color w:val="000000"/>
          </w:rPr>
          <w:t xml:space="preserve">Asher, M. J., Croke, B. F. W., Jakeman, A. J., &amp; Peeters, L. J. M. (2015). A review of surrogate models and their application to groundwater modeling. </w:t>
        </w:r>
      </w:hyperlink>
      <w:hyperlink r:id="rId83">
        <w:r w:rsidR="00E478E2" w:rsidRPr="00185CFC">
          <w:rPr>
            <w:rFonts w:ascii="Times New Roman" w:eastAsia="Times New Roman" w:hAnsi="Times New Roman" w:cs="Times New Roman"/>
            <w:i/>
            <w:color w:val="000000"/>
          </w:rPr>
          <w:t>Water Resources Research</w:t>
        </w:r>
      </w:hyperlink>
      <w:hyperlink r:id="rId84">
        <w:r w:rsidR="00E478E2" w:rsidRPr="00185CFC">
          <w:rPr>
            <w:rFonts w:ascii="Times New Roman" w:eastAsia="Times New Roman" w:hAnsi="Times New Roman" w:cs="Times New Roman"/>
            <w:color w:val="000000"/>
          </w:rPr>
          <w:t>. https://doi.org/</w:t>
        </w:r>
      </w:hyperlink>
      <w:hyperlink r:id="rId85">
        <w:r w:rsidR="00E478E2" w:rsidRPr="00185CFC">
          <w:rPr>
            <w:rFonts w:ascii="Times New Roman" w:eastAsia="Times New Roman" w:hAnsi="Times New Roman" w:cs="Times New Roman"/>
            <w:color w:val="000000"/>
          </w:rPr>
          <w:t>10.1002/2015wr016967</w:t>
        </w:r>
      </w:hyperlink>
    </w:p>
    <w:p w14:paraId="6BF75736"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86">
        <w:r w:rsidR="00E478E2" w:rsidRPr="00185CFC">
          <w:rPr>
            <w:rFonts w:ascii="Times New Roman" w:eastAsia="Times New Roman" w:hAnsi="Times New Roman" w:cs="Times New Roman"/>
            <w:color w:val="000000"/>
          </w:rPr>
          <w:t xml:space="preserve">Ashley, S. T., &amp; Ashley, W. S. (2008). Flood Fatalities in the United States. </w:t>
        </w:r>
      </w:hyperlink>
      <w:hyperlink r:id="rId87">
        <w:r w:rsidR="00E478E2" w:rsidRPr="00185CFC">
          <w:rPr>
            <w:rFonts w:ascii="Times New Roman" w:eastAsia="Times New Roman" w:hAnsi="Times New Roman" w:cs="Times New Roman"/>
            <w:i/>
            <w:color w:val="000000"/>
          </w:rPr>
          <w:t>Journal of Applied Meteorology and Climatology</w:t>
        </w:r>
      </w:hyperlink>
      <w:hyperlink r:id="rId88">
        <w:r w:rsidR="00E478E2" w:rsidRPr="00185CFC">
          <w:rPr>
            <w:rFonts w:ascii="Times New Roman" w:eastAsia="Times New Roman" w:hAnsi="Times New Roman" w:cs="Times New Roman"/>
            <w:color w:val="000000"/>
          </w:rPr>
          <w:t xml:space="preserve">, </w:t>
        </w:r>
      </w:hyperlink>
      <w:hyperlink r:id="rId89">
        <w:r w:rsidR="00E478E2" w:rsidRPr="00185CFC">
          <w:rPr>
            <w:rFonts w:ascii="Times New Roman" w:eastAsia="Times New Roman" w:hAnsi="Times New Roman" w:cs="Times New Roman"/>
            <w:i/>
            <w:color w:val="000000"/>
          </w:rPr>
          <w:t>47</w:t>
        </w:r>
      </w:hyperlink>
      <w:hyperlink r:id="rId90">
        <w:r w:rsidR="00E478E2" w:rsidRPr="00185CFC">
          <w:rPr>
            <w:rFonts w:ascii="Times New Roman" w:eastAsia="Times New Roman" w:hAnsi="Times New Roman" w:cs="Times New Roman"/>
            <w:color w:val="000000"/>
          </w:rPr>
          <w:t>(3), 805–818.</w:t>
        </w:r>
      </w:hyperlink>
    </w:p>
    <w:p w14:paraId="0AD99BAC"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91">
        <w:r w:rsidR="00E478E2" w:rsidRPr="00185CFC">
          <w:rPr>
            <w:rFonts w:ascii="Times New Roman" w:eastAsia="Times New Roman" w:hAnsi="Times New Roman" w:cs="Times New Roman"/>
            <w:color w:val="000000"/>
          </w:rPr>
          <w:t xml:space="preserve">Bain, A., &amp; </w:t>
        </w:r>
        <w:proofErr w:type="spellStart"/>
        <w:r w:rsidR="00E478E2" w:rsidRPr="00185CFC">
          <w:rPr>
            <w:rFonts w:ascii="Times New Roman" w:eastAsia="Times New Roman" w:hAnsi="Times New Roman" w:cs="Times New Roman"/>
            <w:color w:val="000000"/>
          </w:rPr>
          <w:t>Crisan</w:t>
        </w:r>
        <w:proofErr w:type="spellEnd"/>
        <w:r w:rsidR="00E478E2" w:rsidRPr="00185CFC">
          <w:rPr>
            <w:rFonts w:ascii="Times New Roman" w:eastAsia="Times New Roman" w:hAnsi="Times New Roman" w:cs="Times New Roman"/>
            <w:color w:val="000000"/>
          </w:rPr>
          <w:t xml:space="preserve">, D. (2008). </w:t>
        </w:r>
      </w:hyperlink>
      <w:hyperlink r:id="rId92">
        <w:r w:rsidR="00E478E2" w:rsidRPr="00185CFC">
          <w:rPr>
            <w:rFonts w:ascii="Times New Roman" w:eastAsia="Times New Roman" w:hAnsi="Times New Roman" w:cs="Times New Roman"/>
            <w:i/>
            <w:color w:val="000000"/>
          </w:rPr>
          <w:t>Fundamentals of Stochastic Filtering</w:t>
        </w:r>
      </w:hyperlink>
      <w:hyperlink r:id="rId93">
        <w:r w:rsidR="00E478E2" w:rsidRPr="00185CFC">
          <w:rPr>
            <w:rFonts w:ascii="Times New Roman" w:eastAsia="Times New Roman" w:hAnsi="Times New Roman" w:cs="Times New Roman"/>
            <w:color w:val="000000"/>
          </w:rPr>
          <w:t>. Springer Science &amp; Business Media.</w:t>
        </w:r>
      </w:hyperlink>
    </w:p>
    <w:p w14:paraId="5935BC12"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94">
        <w:r w:rsidR="00E478E2" w:rsidRPr="00185CFC">
          <w:rPr>
            <w:rFonts w:ascii="Times New Roman" w:eastAsia="Times New Roman" w:hAnsi="Times New Roman" w:cs="Times New Roman"/>
            <w:color w:val="000000"/>
          </w:rPr>
          <w:t xml:space="preserve">Bates, P. D., Quinn, N., Sampson, C., Smith, A., Wing, O., Sosa, J., et al. (2021). Combined modeling of US fluvial, pluvial, and coastal flood hazard under current and future climates. </w:t>
        </w:r>
      </w:hyperlink>
      <w:hyperlink r:id="rId95">
        <w:r w:rsidR="00E478E2" w:rsidRPr="00185CFC">
          <w:rPr>
            <w:rFonts w:ascii="Times New Roman" w:eastAsia="Times New Roman" w:hAnsi="Times New Roman" w:cs="Times New Roman"/>
            <w:i/>
            <w:color w:val="000000"/>
          </w:rPr>
          <w:t>Water Resources Research</w:t>
        </w:r>
      </w:hyperlink>
      <w:hyperlink r:id="rId96">
        <w:r w:rsidR="00E478E2" w:rsidRPr="00185CFC">
          <w:rPr>
            <w:rFonts w:ascii="Times New Roman" w:eastAsia="Times New Roman" w:hAnsi="Times New Roman" w:cs="Times New Roman"/>
            <w:color w:val="000000"/>
          </w:rPr>
          <w:t xml:space="preserve">, </w:t>
        </w:r>
      </w:hyperlink>
      <w:hyperlink r:id="rId97">
        <w:r w:rsidR="00E478E2" w:rsidRPr="00185CFC">
          <w:rPr>
            <w:rFonts w:ascii="Times New Roman" w:eastAsia="Times New Roman" w:hAnsi="Times New Roman" w:cs="Times New Roman"/>
            <w:i/>
            <w:color w:val="000000"/>
          </w:rPr>
          <w:t>57</w:t>
        </w:r>
      </w:hyperlink>
      <w:hyperlink r:id="rId98">
        <w:r w:rsidR="00E478E2" w:rsidRPr="00185CFC">
          <w:rPr>
            <w:rFonts w:ascii="Times New Roman" w:eastAsia="Times New Roman" w:hAnsi="Times New Roman" w:cs="Times New Roman"/>
            <w:color w:val="000000"/>
          </w:rPr>
          <w:t>(2). https://doi.org/</w:t>
        </w:r>
      </w:hyperlink>
      <w:hyperlink r:id="rId99">
        <w:r w:rsidR="00E478E2" w:rsidRPr="00185CFC">
          <w:rPr>
            <w:rFonts w:ascii="Times New Roman" w:eastAsia="Times New Roman" w:hAnsi="Times New Roman" w:cs="Times New Roman"/>
            <w:color w:val="000000"/>
          </w:rPr>
          <w:t>10.1029/2020wr028673</w:t>
        </w:r>
      </w:hyperlink>
    </w:p>
    <w:p w14:paraId="7D7CED48" w14:textId="5EA837F3"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00">
        <w:proofErr w:type="spellStart"/>
        <w:r w:rsidR="00E478E2" w:rsidRPr="00185CFC">
          <w:rPr>
            <w:rFonts w:ascii="Times New Roman" w:eastAsia="Times New Roman" w:hAnsi="Times New Roman" w:cs="Times New Roman"/>
            <w:color w:val="000000"/>
          </w:rPr>
          <w:t>Bayarri</w:t>
        </w:r>
        <w:proofErr w:type="spellEnd"/>
        <w:r w:rsidR="00E478E2" w:rsidRPr="00185CFC">
          <w:rPr>
            <w:rFonts w:ascii="Times New Roman" w:eastAsia="Times New Roman" w:hAnsi="Times New Roman" w:cs="Times New Roman"/>
            <w:color w:val="000000"/>
          </w:rPr>
          <w:t xml:space="preserve">, M. J., Berger, J. O., Paulo, R., Sacks, J., </w:t>
        </w:r>
        <w:proofErr w:type="spellStart"/>
        <w:r w:rsidR="00E478E2" w:rsidRPr="00185CFC">
          <w:rPr>
            <w:rFonts w:ascii="Times New Roman" w:eastAsia="Times New Roman" w:hAnsi="Times New Roman" w:cs="Times New Roman"/>
            <w:color w:val="000000"/>
          </w:rPr>
          <w:t>Cafeo</w:t>
        </w:r>
        <w:proofErr w:type="spellEnd"/>
        <w:r w:rsidR="00E478E2" w:rsidRPr="00185CFC">
          <w:rPr>
            <w:rFonts w:ascii="Times New Roman" w:eastAsia="Times New Roman" w:hAnsi="Times New Roman" w:cs="Times New Roman"/>
            <w:color w:val="000000"/>
          </w:rPr>
          <w:t>, J. A., Cavendish, J., et al. (2007</w:t>
        </w:r>
        <w:r w:rsidR="00386EEB" w:rsidRPr="00185CFC">
          <w:rPr>
            <w:rFonts w:ascii="Times New Roman" w:eastAsia="Times New Roman" w:hAnsi="Times New Roman" w:cs="Times New Roman"/>
            <w:color w:val="000000"/>
          </w:rPr>
          <w:t>a</w:t>
        </w:r>
        <w:r w:rsidR="00E478E2" w:rsidRPr="00185CFC">
          <w:rPr>
            <w:rFonts w:ascii="Times New Roman" w:eastAsia="Times New Roman" w:hAnsi="Times New Roman" w:cs="Times New Roman"/>
            <w:color w:val="000000"/>
          </w:rPr>
          <w:t xml:space="preserve">). A Framework for Validation of Computer Models. </w:t>
        </w:r>
      </w:hyperlink>
      <w:hyperlink r:id="rId101">
        <w:proofErr w:type="spellStart"/>
        <w:r w:rsidR="00E478E2" w:rsidRPr="00185CFC">
          <w:rPr>
            <w:rFonts w:ascii="Times New Roman" w:eastAsia="Times New Roman" w:hAnsi="Times New Roman" w:cs="Times New Roman"/>
            <w:i/>
            <w:color w:val="000000"/>
          </w:rPr>
          <w:t>Technometrics</w:t>
        </w:r>
        <w:proofErr w:type="spellEnd"/>
        <w:r w:rsidR="00E478E2" w:rsidRPr="00185CFC">
          <w:rPr>
            <w:rFonts w:ascii="Times New Roman" w:eastAsia="Times New Roman" w:hAnsi="Times New Roman" w:cs="Times New Roman"/>
            <w:i/>
            <w:color w:val="000000"/>
          </w:rPr>
          <w:t>: A Journal of Statistics for the Physical, Chemical, and Engineering Sciences</w:t>
        </w:r>
      </w:hyperlink>
      <w:hyperlink r:id="rId102">
        <w:r w:rsidR="00E478E2" w:rsidRPr="00185CFC">
          <w:rPr>
            <w:rFonts w:ascii="Times New Roman" w:eastAsia="Times New Roman" w:hAnsi="Times New Roman" w:cs="Times New Roman"/>
            <w:color w:val="000000"/>
          </w:rPr>
          <w:t xml:space="preserve">, </w:t>
        </w:r>
      </w:hyperlink>
      <w:hyperlink r:id="rId103">
        <w:r w:rsidR="00E478E2" w:rsidRPr="00185CFC">
          <w:rPr>
            <w:rFonts w:ascii="Times New Roman" w:eastAsia="Times New Roman" w:hAnsi="Times New Roman" w:cs="Times New Roman"/>
            <w:i/>
            <w:color w:val="000000"/>
          </w:rPr>
          <w:t>49</w:t>
        </w:r>
      </w:hyperlink>
      <w:hyperlink r:id="rId104">
        <w:r w:rsidR="00E478E2" w:rsidRPr="00185CFC">
          <w:rPr>
            <w:rFonts w:ascii="Times New Roman" w:eastAsia="Times New Roman" w:hAnsi="Times New Roman" w:cs="Times New Roman"/>
            <w:color w:val="000000"/>
          </w:rPr>
          <w:t>(2), 138–154.</w:t>
        </w:r>
      </w:hyperlink>
    </w:p>
    <w:p w14:paraId="3CA7CED4" w14:textId="1B1853B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05">
        <w:proofErr w:type="spellStart"/>
        <w:r w:rsidR="00E478E2" w:rsidRPr="00185CFC">
          <w:rPr>
            <w:rFonts w:ascii="Times New Roman" w:eastAsia="Times New Roman" w:hAnsi="Times New Roman" w:cs="Times New Roman"/>
            <w:color w:val="000000"/>
          </w:rPr>
          <w:t>Bayarri</w:t>
        </w:r>
        <w:proofErr w:type="spellEnd"/>
        <w:r w:rsidR="00E478E2" w:rsidRPr="00185CFC">
          <w:rPr>
            <w:rFonts w:ascii="Times New Roman" w:eastAsia="Times New Roman" w:hAnsi="Times New Roman" w:cs="Times New Roman"/>
            <w:color w:val="000000"/>
          </w:rPr>
          <w:t xml:space="preserve">, M. J., Walsh, D., Berger, J. O., </w:t>
        </w:r>
        <w:proofErr w:type="spellStart"/>
        <w:r w:rsidR="00E478E2" w:rsidRPr="00185CFC">
          <w:rPr>
            <w:rFonts w:ascii="Times New Roman" w:eastAsia="Times New Roman" w:hAnsi="Times New Roman" w:cs="Times New Roman"/>
            <w:color w:val="000000"/>
          </w:rPr>
          <w:t>Cafeo</w:t>
        </w:r>
        <w:proofErr w:type="spellEnd"/>
        <w:r w:rsidR="00E478E2" w:rsidRPr="00185CFC">
          <w:rPr>
            <w:rFonts w:ascii="Times New Roman" w:eastAsia="Times New Roman" w:hAnsi="Times New Roman" w:cs="Times New Roman"/>
            <w:color w:val="000000"/>
          </w:rPr>
          <w:t>, J., Garcia-Donato, G., Liu, F., et al. (2007</w:t>
        </w:r>
        <w:r w:rsidR="00386EEB" w:rsidRPr="00185CFC">
          <w:rPr>
            <w:rFonts w:ascii="Times New Roman" w:eastAsia="Times New Roman" w:hAnsi="Times New Roman" w:cs="Times New Roman"/>
            <w:color w:val="000000"/>
          </w:rPr>
          <w:t>b</w:t>
        </w:r>
        <w:r w:rsidR="00E478E2" w:rsidRPr="00185CFC">
          <w:rPr>
            <w:rFonts w:ascii="Times New Roman" w:eastAsia="Times New Roman" w:hAnsi="Times New Roman" w:cs="Times New Roman"/>
            <w:color w:val="000000"/>
          </w:rPr>
          <w:t xml:space="preserve">). Computer model validation with functional output. </w:t>
        </w:r>
      </w:hyperlink>
      <w:hyperlink r:id="rId106">
        <w:r w:rsidR="00E478E2" w:rsidRPr="00185CFC">
          <w:rPr>
            <w:rFonts w:ascii="Times New Roman" w:eastAsia="Times New Roman" w:hAnsi="Times New Roman" w:cs="Times New Roman"/>
            <w:i/>
            <w:color w:val="000000"/>
          </w:rPr>
          <w:t>The Annals of Statistics</w:t>
        </w:r>
      </w:hyperlink>
      <w:hyperlink r:id="rId107">
        <w:r w:rsidR="00E478E2" w:rsidRPr="00185CFC">
          <w:rPr>
            <w:rFonts w:ascii="Times New Roman" w:eastAsia="Times New Roman" w:hAnsi="Times New Roman" w:cs="Times New Roman"/>
            <w:color w:val="000000"/>
          </w:rPr>
          <w:t xml:space="preserve">, </w:t>
        </w:r>
      </w:hyperlink>
      <w:hyperlink r:id="rId108">
        <w:r w:rsidR="00E478E2" w:rsidRPr="00185CFC">
          <w:rPr>
            <w:rFonts w:ascii="Times New Roman" w:eastAsia="Times New Roman" w:hAnsi="Times New Roman" w:cs="Times New Roman"/>
            <w:i/>
            <w:color w:val="000000"/>
          </w:rPr>
          <w:t>35</w:t>
        </w:r>
      </w:hyperlink>
      <w:hyperlink r:id="rId109">
        <w:r w:rsidR="00E478E2" w:rsidRPr="00185CFC">
          <w:rPr>
            <w:rFonts w:ascii="Times New Roman" w:eastAsia="Times New Roman" w:hAnsi="Times New Roman" w:cs="Times New Roman"/>
            <w:color w:val="000000"/>
          </w:rPr>
          <w:t>(5), 1874–1906.</w:t>
        </w:r>
      </w:hyperlink>
    </w:p>
    <w:p w14:paraId="0CDD08C3" w14:textId="77777777" w:rsidR="00F85850" w:rsidRPr="00185CFC" w:rsidRDefault="00EE1EDF" w:rsidP="00F85850">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10">
        <w:r w:rsidR="00E478E2" w:rsidRPr="00185CFC">
          <w:rPr>
            <w:rFonts w:ascii="Times New Roman" w:eastAsia="Times New Roman" w:hAnsi="Times New Roman" w:cs="Times New Roman"/>
            <w:color w:val="000000"/>
          </w:rPr>
          <w:t xml:space="preserve">Beven, K. (2014). The GLUE Methodology for Model Calibration with Uncertainty. </w:t>
        </w:r>
      </w:hyperlink>
      <w:hyperlink r:id="rId111">
        <w:r w:rsidR="00E478E2" w:rsidRPr="00185CFC">
          <w:rPr>
            <w:rFonts w:ascii="Times New Roman" w:eastAsia="Times New Roman" w:hAnsi="Times New Roman" w:cs="Times New Roman"/>
            <w:i/>
            <w:color w:val="000000"/>
          </w:rPr>
          <w:t>Applied Uncertainty Analysis for Flood Risk Management</w:t>
        </w:r>
      </w:hyperlink>
      <w:hyperlink r:id="rId112">
        <w:r w:rsidR="00E478E2" w:rsidRPr="00185CFC">
          <w:rPr>
            <w:rFonts w:ascii="Times New Roman" w:eastAsia="Times New Roman" w:hAnsi="Times New Roman" w:cs="Times New Roman"/>
            <w:color w:val="000000"/>
          </w:rPr>
          <w:t>. https://doi.org/</w:t>
        </w:r>
      </w:hyperlink>
      <w:hyperlink r:id="rId113">
        <w:r w:rsidR="00E478E2" w:rsidRPr="00185CFC">
          <w:rPr>
            <w:rFonts w:ascii="Times New Roman" w:eastAsia="Times New Roman" w:hAnsi="Times New Roman" w:cs="Times New Roman"/>
            <w:color w:val="000000"/>
          </w:rPr>
          <w:t>10.1142/9781848162716_0006</w:t>
        </w:r>
      </w:hyperlink>
    </w:p>
    <w:p w14:paraId="710AF609" w14:textId="77777777" w:rsidR="00F85850" w:rsidRPr="00185CFC" w:rsidRDefault="00F85850" w:rsidP="00F85850">
      <w:pPr>
        <w:widowControl w:val="0"/>
        <w:pBdr>
          <w:top w:val="nil"/>
          <w:left w:val="nil"/>
          <w:bottom w:val="nil"/>
          <w:right w:val="nil"/>
          <w:between w:val="nil"/>
        </w:pBdr>
        <w:spacing w:line="480" w:lineRule="auto"/>
        <w:ind w:left="480" w:hanging="480"/>
        <w:rPr>
          <w:rFonts w:ascii="Times New Roman" w:hAnsi="Times New Roman" w:cs="Times New Roman"/>
        </w:rPr>
      </w:pPr>
      <w:r w:rsidRPr="00185CFC">
        <w:rPr>
          <w:rFonts w:ascii="Times New Roman" w:hAnsi="Times New Roman" w:cs="Times New Roman"/>
        </w:rPr>
        <w:t xml:space="preserve">Bhat, K. S., Haran, M., Goes, M., &amp; Chen, M. (2010). Computer model calibration with multivariate spatial output: A case study. </w:t>
      </w:r>
      <w:r w:rsidRPr="00185CFC">
        <w:rPr>
          <w:rFonts w:ascii="Times New Roman" w:hAnsi="Times New Roman" w:cs="Times New Roman"/>
          <w:i/>
          <w:iCs/>
        </w:rPr>
        <w:t>Frontiers of Statistical Decision Making and Bayesian Analysis</w:t>
      </w:r>
      <w:r w:rsidRPr="00185CFC">
        <w:rPr>
          <w:rFonts w:ascii="Times New Roman" w:hAnsi="Times New Roman" w:cs="Times New Roman"/>
        </w:rPr>
        <w:t>, 168–184.</w:t>
      </w:r>
    </w:p>
    <w:p w14:paraId="67662871" w14:textId="34A0D548" w:rsidR="00F85850"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14" w:history="1">
        <w:r w:rsidR="00F85850" w:rsidRPr="00185CFC">
          <w:rPr>
            <w:rStyle w:val="Hyperlink"/>
            <w:rFonts w:ascii="Times New Roman" w:hAnsi="Times New Roman" w:cs="Times New Roman"/>
            <w:color w:val="000000"/>
            <w:u w:val="none"/>
          </w:rPr>
          <w:t xml:space="preserve">Bhattacharyya, A. (1946). On a Measure of Divergence between Two Multinomial Populations. </w:t>
        </w:r>
        <w:r w:rsidR="00F85850" w:rsidRPr="00185CFC">
          <w:rPr>
            <w:rStyle w:val="Hyperlink"/>
            <w:rFonts w:ascii="Times New Roman" w:hAnsi="Times New Roman" w:cs="Times New Roman"/>
            <w:i/>
            <w:iCs/>
            <w:color w:val="000000"/>
            <w:u w:val="none"/>
          </w:rPr>
          <w:t xml:space="preserve">Journal </w:t>
        </w:r>
        <w:r w:rsidR="00F85850" w:rsidRPr="00185CFC">
          <w:rPr>
            <w:rStyle w:val="Hyperlink"/>
            <w:rFonts w:ascii="Times New Roman" w:hAnsi="Times New Roman" w:cs="Times New Roman"/>
            <w:i/>
            <w:iCs/>
            <w:color w:val="000000"/>
            <w:u w:val="none"/>
          </w:rPr>
          <w:lastRenderedPageBreak/>
          <w:t>of the Indian Society of Agricultural Statistics. Indian Society of Agricultural Statistics</w:t>
        </w:r>
        <w:r w:rsidR="00F85850" w:rsidRPr="00185CFC">
          <w:rPr>
            <w:rStyle w:val="Hyperlink"/>
            <w:rFonts w:ascii="Times New Roman" w:hAnsi="Times New Roman" w:cs="Times New Roman"/>
            <w:color w:val="000000"/>
            <w:u w:val="none"/>
          </w:rPr>
          <w:t xml:space="preserve">, </w:t>
        </w:r>
        <w:r w:rsidR="00F85850" w:rsidRPr="00185CFC">
          <w:rPr>
            <w:rStyle w:val="Hyperlink"/>
            <w:rFonts w:ascii="Times New Roman" w:hAnsi="Times New Roman" w:cs="Times New Roman"/>
            <w:i/>
            <w:iCs/>
            <w:color w:val="000000"/>
            <w:u w:val="none"/>
          </w:rPr>
          <w:t>7</w:t>
        </w:r>
        <w:r w:rsidR="00F85850" w:rsidRPr="00185CFC">
          <w:rPr>
            <w:rStyle w:val="Hyperlink"/>
            <w:rFonts w:ascii="Times New Roman" w:hAnsi="Times New Roman" w:cs="Times New Roman"/>
            <w:color w:val="000000"/>
            <w:u w:val="none"/>
          </w:rPr>
          <w:t>(4), 401–406.</w:t>
        </w:r>
      </w:hyperlink>
    </w:p>
    <w:p w14:paraId="4ECA85F0"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15">
        <w:r w:rsidR="00E478E2" w:rsidRPr="00185CFC">
          <w:rPr>
            <w:rFonts w:ascii="Times New Roman" w:eastAsia="Times New Roman" w:hAnsi="Times New Roman" w:cs="Times New Roman"/>
            <w:color w:val="000000"/>
          </w:rPr>
          <w:t xml:space="preserve">Bitew, M. M., &amp; Gebremichael, M. (2011). Evaluation of satellite rainfall products through hydrologic simulation in a fully distributed hydrologic model. </w:t>
        </w:r>
      </w:hyperlink>
      <w:hyperlink r:id="rId116">
        <w:r w:rsidR="00E478E2" w:rsidRPr="00185CFC">
          <w:rPr>
            <w:rFonts w:ascii="Times New Roman" w:eastAsia="Times New Roman" w:hAnsi="Times New Roman" w:cs="Times New Roman"/>
            <w:i/>
            <w:color w:val="000000"/>
          </w:rPr>
          <w:t>Water Resources Research</w:t>
        </w:r>
      </w:hyperlink>
      <w:hyperlink r:id="rId117">
        <w:r w:rsidR="00E478E2" w:rsidRPr="00185CFC">
          <w:rPr>
            <w:rFonts w:ascii="Times New Roman" w:eastAsia="Times New Roman" w:hAnsi="Times New Roman" w:cs="Times New Roman"/>
            <w:color w:val="000000"/>
          </w:rPr>
          <w:t xml:space="preserve">, </w:t>
        </w:r>
      </w:hyperlink>
      <w:hyperlink r:id="rId118">
        <w:r w:rsidR="00E478E2" w:rsidRPr="00185CFC">
          <w:rPr>
            <w:rFonts w:ascii="Times New Roman" w:eastAsia="Times New Roman" w:hAnsi="Times New Roman" w:cs="Times New Roman"/>
            <w:i/>
            <w:color w:val="000000"/>
          </w:rPr>
          <w:t>47</w:t>
        </w:r>
      </w:hyperlink>
      <w:hyperlink r:id="rId119">
        <w:r w:rsidR="00E478E2" w:rsidRPr="00185CFC">
          <w:rPr>
            <w:rFonts w:ascii="Times New Roman" w:eastAsia="Times New Roman" w:hAnsi="Times New Roman" w:cs="Times New Roman"/>
            <w:color w:val="000000"/>
          </w:rPr>
          <w:t>(6). https://doi.org/</w:t>
        </w:r>
      </w:hyperlink>
      <w:hyperlink r:id="rId120">
        <w:r w:rsidR="00E478E2" w:rsidRPr="00185CFC">
          <w:rPr>
            <w:rFonts w:ascii="Times New Roman" w:eastAsia="Times New Roman" w:hAnsi="Times New Roman" w:cs="Times New Roman"/>
            <w:color w:val="000000"/>
          </w:rPr>
          <w:t>10.1029/2010wr009917</w:t>
        </w:r>
      </w:hyperlink>
    </w:p>
    <w:p w14:paraId="4A811EBB"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21">
        <w:proofErr w:type="spellStart"/>
        <w:r w:rsidR="00E478E2" w:rsidRPr="00185CFC">
          <w:rPr>
            <w:rFonts w:ascii="Times New Roman" w:eastAsia="Times New Roman" w:hAnsi="Times New Roman" w:cs="Times New Roman"/>
            <w:color w:val="000000"/>
          </w:rPr>
          <w:t>Boulange</w:t>
        </w:r>
        <w:proofErr w:type="spellEnd"/>
        <w:r w:rsidR="00E478E2" w:rsidRPr="00185CFC">
          <w:rPr>
            <w:rFonts w:ascii="Times New Roman" w:eastAsia="Times New Roman" w:hAnsi="Times New Roman" w:cs="Times New Roman"/>
            <w:color w:val="000000"/>
          </w:rPr>
          <w:t xml:space="preserve">, J., </w:t>
        </w:r>
        <w:proofErr w:type="spellStart"/>
        <w:r w:rsidR="00E478E2" w:rsidRPr="00185CFC">
          <w:rPr>
            <w:rFonts w:ascii="Times New Roman" w:eastAsia="Times New Roman" w:hAnsi="Times New Roman" w:cs="Times New Roman"/>
            <w:color w:val="000000"/>
          </w:rPr>
          <w:t>Hanasaki</w:t>
        </w:r>
        <w:proofErr w:type="spellEnd"/>
        <w:r w:rsidR="00E478E2" w:rsidRPr="00185CFC">
          <w:rPr>
            <w:rFonts w:ascii="Times New Roman" w:eastAsia="Times New Roman" w:hAnsi="Times New Roman" w:cs="Times New Roman"/>
            <w:color w:val="000000"/>
          </w:rPr>
          <w:t xml:space="preserve">, N., Yamazaki, D., &amp; </w:t>
        </w:r>
        <w:proofErr w:type="spellStart"/>
        <w:r w:rsidR="00E478E2" w:rsidRPr="00185CFC">
          <w:rPr>
            <w:rFonts w:ascii="Times New Roman" w:eastAsia="Times New Roman" w:hAnsi="Times New Roman" w:cs="Times New Roman"/>
            <w:color w:val="000000"/>
          </w:rPr>
          <w:t>Pokhrel</w:t>
        </w:r>
        <w:proofErr w:type="spellEnd"/>
        <w:r w:rsidR="00E478E2" w:rsidRPr="00185CFC">
          <w:rPr>
            <w:rFonts w:ascii="Times New Roman" w:eastAsia="Times New Roman" w:hAnsi="Times New Roman" w:cs="Times New Roman"/>
            <w:color w:val="000000"/>
          </w:rPr>
          <w:t xml:space="preserve">, Y. (2021). Role of dams in reducing global flood exposure under climate change. </w:t>
        </w:r>
      </w:hyperlink>
      <w:hyperlink r:id="rId122">
        <w:r w:rsidR="00E478E2" w:rsidRPr="00185CFC">
          <w:rPr>
            <w:rFonts w:ascii="Times New Roman" w:eastAsia="Times New Roman" w:hAnsi="Times New Roman" w:cs="Times New Roman"/>
            <w:i/>
            <w:color w:val="000000"/>
          </w:rPr>
          <w:t>Nature Communications</w:t>
        </w:r>
      </w:hyperlink>
      <w:hyperlink r:id="rId123">
        <w:r w:rsidR="00E478E2" w:rsidRPr="00185CFC">
          <w:rPr>
            <w:rFonts w:ascii="Times New Roman" w:eastAsia="Times New Roman" w:hAnsi="Times New Roman" w:cs="Times New Roman"/>
            <w:color w:val="000000"/>
          </w:rPr>
          <w:t xml:space="preserve">, </w:t>
        </w:r>
      </w:hyperlink>
      <w:hyperlink r:id="rId124">
        <w:r w:rsidR="00E478E2" w:rsidRPr="00185CFC">
          <w:rPr>
            <w:rFonts w:ascii="Times New Roman" w:eastAsia="Times New Roman" w:hAnsi="Times New Roman" w:cs="Times New Roman"/>
            <w:i/>
            <w:color w:val="000000"/>
          </w:rPr>
          <w:t>12</w:t>
        </w:r>
      </w:hyperlink>
      <w:hyperlink r:id="rId125">
        <w:r w:rsidR="00E478E2" w:rsidRPr="00185CFC">
          <w:rPr>
            <w:rFonts w:ascii="Times New Roman" w:eastAsia="Times New Roman" w:hAnsi="Times New Roman" w:cs="Times New Roman"/>
            <w:color w:val="000000"/>
          </w:rPr>
          <w:t>(1), 417.</w:t>
        </w:r>
      </w:hyperlink>
    </w:p>
    <w:p w14:paraId="5684BDE7"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26">
        <w:r w:rsidR="00E478E2" w:rsidRPr="00185CFC">
          <w:rPr>
            <w:rFonts w:ascii="Times New Roman" w:eastAsia="Times New Roman" w:hAnsi="Times New Roman" w:cs="Times New Roman"/>
            <w:color w:val="000000"/>
          </w:rPr>
          <w:t xml:space="preserve">Bowman, A. L., Franz, K. J., &amp; Hogue, T. S. (2017). Case Studies of a MODIS-Based Potential Evapotranspiration Input to the Sacramento Soil Moisture Accounting Model. </w:t>
        </w:r>
      </w:hyperlink>
      <w:hyperlink r:id="rId127">
        <w:r w:rsidR="00E478E2" w:rsidRPr="00185CFC">
          <w:rPr>
            <w:rFonts w:ascii="Times New Roman" w:eastAsia="Times New Roman" w:hAnsi="Times New Roman" w:cs="Times New Roman"/>
            <w:i/>
            <w:color w:val="000000"/>
          </w:rPr>
          <w:t>Journal of Hydrometeorology</w:t>
        </w:r>
      </w:hyperlink>
      <w:hyperlink r:id="rId128">
        <w:r w:rsidR="00E478E2" w:rsidRPr="00185CFC">
          <w:rPr>
            <w:rFonts w:ascii="Times New Roman" w:eastAsia="Times New Roman" w:hAnsi="Times New Roman" w:cs="Times New Roman"/>
            <w:color w:val="000000"/>
          </w:rPr>
          <w:t xml:space="preserve">, </w:t>
        </w:r>
      </w:hyperlink>
      <w:hyperlink r:id="rId129">
        <w:r w:rsidR="00E478E2" w:rsidRPr="00185CFC">
          <w:rPr>
            <w:rFonts w:ascii="Times New Roman" w:eastAsia="Times New Roman" w:hAnsi="Times New Roman" w:cs="Times New Roman"/>
            <w:i/>
            <w:color w:val="000000"/>
          </w:rPr>
          <w:t>18</w:t>
        </w:r>
      </w:hyperlink>
      <w:hyperlink r:id="rId130">
        <w:r w:rsidR="00E478E2" w:rsidRPr="00185CFC">
          <w:rPr>
            <w:rFonts w:ascii="Times New Roman" w:eastAsia="Times New Roman" w:hAnsi="Times New Roman" w:cs="Times New Roman"/>
            <w:color w:val="000000"/>
          </w:rPr>
          <w:t>(1), 151–158.</w:t>
        </w:r>
      </w:hyperlink>
    </w:p>
    <w:p w14:paraId="3D763C2E"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31">
        <w:proofErr w:type="spellStart"/>
        <w:r w:rsidR="00E478E2" w:rsidRPr="00185CFC">
          <w:rPr>
            <w:rFonts w:ascii="Times New Roman" w:eastAsia="Times New Roman" w:hAnsi="Times New Roman" w:cs="Times New Roman"/>
            <w:color w:val="000000"/>
          </w:rPr>
          <w:t>Braak</w:t>
        </w:r>
        <w:proofErr w:type="spellEnd"/>
        <w:r w:rsidR="00E478E2" w:rsidRPr="00185CFC">
          <w:rPr>
            <w:rFonts w:ascii="Times New Roman" w:eastAsia="Times New Roman" w:hAnsi="Times New Roman" w:cs="Times New Roman"/>
            <w:color w:val="000000"/>
          </w:rPr>
          <w:t xml:space="preserve">, C. J. F. T. (2006). A Markov Chain Monte Carlo version of the genetic algorithm Differential Evolution: easy Bayesian computing for real parameter spaces. </w:t>
        </w:r>
      </w:hyperlink>
      <w:hyperlink r:id="rId132">
        <w:r w:rsidR="00E478E2" w:rsidRPr="00185CFC">
          <w:rPr>
            <w:rFonts w:ascii="Times New Roman" w:eastAsia="Times New Roman" w:hAnsi="Times New Roman" w:cs="Times New Roman"/>
            <w:i/>
            <w:color w:val="000000"/>
          </w:rPr>
          <w:t>Statistics and Computing</w:t>
        </w:r>
      </w:hyperlink>
      <w:hyperlink r:id="rId133">
        <w:r w:rsidR="00E478E2" w:rsidRPr="00185CFC">
          <w:rPr>
            <w:rFonts w:ascii="Times New Roman" w:eastAsia="Times New Roman" w:hAnsi="Times New Roman" w:cs="Times New Roman"/>
            <w:color w:val="000000"/>
          </w:rPr>
          <w:t xml:space="preserve">, </w:t>
        </w:r>
      </w:hyperlink>
      <w:hyperlink r:id="rId134">
        <w:r w:rsidR="00E478E2" w:rsidRPr="00185CFC">
          <w:rPr>
            <w:rFonts w:ascii="Times New Roman" w:eastAsia="Times New Roman" w:hAnsi="Times New Roman" w:cs="Times New Roman"/>
            <w:i/>
            <w:color w:val="000000"/>
          </w:rPr>
          <w:t>16</w:t>
        </w:r>
      </w:hyperlink>
      <w:hyperlink r:id="rId135">
        <w:r w:rsidR="00E478E2" w:rsidRPr="00185CFC">
          <w:rPr>
            <w:rFonts w:ascii="Times New Roman" w:eastAsia="Times New Roman" w:hAnsi="Times New Roman" w:cs="Times New Roman"/>
            <w:color w:val="000000"/>
          </w:rPr>
          <w:t>(3), 239–249.</w:t>
        </w:r>
      </w:hyperlink>
    </w:p>
    <w:p w14:paraId="7BEF94D0"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36">
        <w:r w:rsidR="00E478E2" w:rsidRPr="00185CFC">
          <w:rPr>
            <w:rFonts w:ascii="Times New Roman" w:eastAsia="Times New Roman" w:hAnsi="Times New Roman" w:cs="Times New Roman"/>
            <w:color w:val="000000"/>
          </w:rPr>
          <w:t xml:space="preserve">Brunner, G. W. (1995). </w:t>
        </w:r>
      </w:hyperlink>
      <w:hyperlink r:id="rId137">
        <w:r w:rsidR="00E478E2" w:rsidRPr="00185CFC">
          <w:rPr>
            <w:rFonts w:ascii="Times New Roman" w:eastAsia="Times New Roman" w:hAnsi="Times New Roman" w:cs="Times New Roman"/>
            <w:i/>
            <w:color w:val="000000"/>
          </w:rPr>
          <w:t>HEC-RAS River Analysis System. Hydraulic Reference Manual. Version 1.0</w:t>
        </w:r>
      </w:hyperlink>
      <w:hyperlink r:id="rId138">
        <w:r w:rsidR="00E478E2" w:rsidRPr="00185CFC">
          <w:rPr>
            <w:rFonts w:ascii="Times New Roman" w:eastAsia="Times New Roman" w:hAnsi="Times New Roman" w:cs="Times New Roman"/>
            <w:color w:val="000000"/>
          </w:rPr>
          <w:t xml:space="preserve">. Hydrologic Engineering Center Davis CA. Retrieved from </w:t>
        </w:r>
      </w:hyperlink>
      <w:hyperlink r:id="rId139">
        <w:r w:rsidR="00E478E2" w:rsidRPr="00185CFC">
          <w:rPr>
            <w:rFonts w:ascii="Times New Roman" w:eastAsia="Times New Roman" w:hAnsi="Times New Roman" w:cs="Times New Roman"/>
            <w:color w:val="000000"/>
          </w:rPr>
          <w:t>https://apps.dtic.mil/sti/citations/ADA311952</w:t>
        </w:r>
      </w:hyperlink>
    </w:p>
    <w:p w14:paraId="312CE32E"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40">
        <w:proofErr w:type="spellStart"/>
        <w:r w:rsidR="00E478E2" w:rsidRPr="00185CFC">
          <w:rPr>
            <w:rFonts w:ascii="Times New Roman" w:eastAsia="Times New Roman" w:hAnsi="Times New Roman" w:cs="Times New Roman"/>
            <w:color w:val="000000"/>
          </w:rPr>
          <w:t>Brynjarsdóttir</w:t>
        </w:r>
        <w:proofErr w:type="spellEnd"/>
        <w:r w:rsidR="00E478E2" w:rsidRPr="00185CFC">
          <w:rPr>
            <w:rFonts w:ascii="Times New Roman" w:eastAsia="Times New Roman" w:hAnsi="Times New Roman" w:cs="Times New Roman"/>
            <w:color w:val="000000"/>
          </w:rPr>
          <w:t xml:space="preserve">, J., &amp; </w:t>
        </w:r>
        <w:proofErr w:type="spellStart"/>
        <w:r w:rsidR="00E478E2" w:rsidRPr="00185CFC">
          <w:rPr>
            <w:rFonts w:ascii="Times New Roman" w:eastAsia="Times New Roman" w:hAnsi="Times New Roman" w:cs="Times New Roman"/>
            <w:color w:val="000000"/>
          </w:rPr>
          <w:t>OʼHagan</w:t>
        </w:r>
        <w:proofErr w:type="spellEnd"/>
        <w:r w:rsidR="00E478E2" w:rsidRPr="00185CFC">
          <w:rPr>
            <w:rFonts w:ascii="Times New Roman" w:eastAsia="Times New Roman" w:hAnsi="Times New Roman" w:cs="Times New Roman"/>
            <w:color w:val="000000"/>
          </w:rPr>
          <w:t xml:space="preserve">, A. (2014). Learning about physical parameters: the importance of model discrepancy. </w:t>
        </w:r>
      </w:hyperlink>
      <w:hyperlink r:id="rId141">
        <w:r w:rsidR="00E478E2" w:rsidRPr="00185CFC">
          <w:rPr>
            <w:rFonts w:ascii="Times New Roman" w:eastAsia="Times New Roman" w:hAnsi="Times New Roman" w:cs="Times New Roman"/>
            <w:i/>
            <w:color w:val="000000"/>
          </w:rPr>
          <w:t>Inverse Problems</w:t>
        </w:r>
      </w:hyperlink>
      <w:hyperlink r:id="rId142">
        <w:r w:rsidR="00E478E2" w:rsidRPr="00185CFC">
          <w:rPr>
            <w:rFonts w:ascii="Times New Roman" w:eastAsia="Times New Roman" w:hAnsi="Times New Roman" w:cs="Times New Roman"/>
            <w:color w:val="000000"/>
          </w:rPr>
          <w:t xml:space="preserve">, </w:t>
        </w:r>
      </w:hyperlink>
      <w:hyperlink r:id="rId143">
        <w:r w:rsidR="00E478E2" w:rsidRPr="00185CFC">
          <w:rPr>
            <w:rFonts w:ascii="Times New Roman" w:eastAsia="Times New Roman" w:hAnsi="Times New Roman" w:cs="Times New Roman"/>
            <w:i/>
            <w:color w:val="000000"/>
          </w:rPr>
          <w:t>30</w:t>
        </w:r>
      </w:hyperlink>
      <w:hyperlink r:id="rId144">
        <w:r w:rsidR="00E478E2" w:rsidRPr="00185CFC">
          <w:rPr>
            <w:rFonts w:ascii="Times New Roman" w:eastAsia="Times New Roman" w:hAnsi="Times New Roman" w:cs="Times New Roman"/>
            <w:color w:val="000000"/>
          </w:rPr>
          <w:t>(11), 114007.</w:t>
        </w:r>
      </w:hyperlink>
    </w:p>
    <w:p w14:paraId="221419AE"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45">
        <w:r w:rsidR="00E478E2" w:rsidRPr="00185CFC">
          <w:rPr>
            <w:rFonts w:ascii="Times New Roman" w:eastAsia="Times New Roman" w:hAnsi="Times New Roman" w:cs="Times New Roman"/>
            <w:color w:val="000000"/>
          </w:rPr>
          <w:t xml:space="preserve">Carlberg, B., Franz, K., &amp; Gallus, W. (2020). A Method to Account for QPF Spatial Displacement Errors in Short-Term Ensemble Streamflow Forecasting. </w:t>
        </w:r>
      </w:hyperlink>
      <w:hyperlink r:id="rId146">
        <w:r w:rsidR="00E478E2" w:rsidRPr="00185CFC">
          <w:rPr>
            <w:rFonts w:ascii="Times New Roman" w:eastAsia="Times New Roman" w:hAnsi="Times New Roman" w:cs="Times New Roman"/>
            <w:i/>
            <w:color w:val="000000"/>
          </w:rPr>
          <w:t>WATER</w:t>
        </w:r>
      </w:hyperlink>
      <w:hyperlink r:id="rId147">
        <w:r w:rsidR="00E478E2" w:rsidRPr="00185CFC">
          <w:rPr>
            <w:rFonts w:ascii="Times New Roman" w:eastAsia="Times New Roman" w:hAnsi="Times New Roman" w:cs="Times New Roman"/>
            <w:color w:val="000000"/>
          </w:rPr>
          <w:t xml:space="preserve">, </w:t>
        </w:r>
      </w:hyperlink>
      <w:hyperlink r:id="rId148">
        <w:r w:rsidR="00E478E2" w:rsidRPr="00185CFC">
          <w:rPr>
            <w:rFonts w:ascii="Times New Roman" w:eastAsia="Times New Roman" w:hAnsi="Times New Roman" w:cs="Times New Roman"/>
            <w:i/>
            <w:color w:val="000000"/>
          </w:rPr>
          <w:t>12</w:t>
        </w:r>
      </w:hyperlink>
      <w:hyperlink r:id="rId149">
        <w:r w:rsidR="00E478E2" w:rsidRPr="00185CFC">
          <w:rPr>
            <w:rFonts w:ascii="Times New Roman" w:eastAsia="Times New Roman" w:hAnsi="Times New Roman" w:cs="Times New Roman"/>
            <w:color w:val="000000"/>
          </w:rPr>
          <w:t>(12), 3505.</w:t>
        </w:r>
      </w:hyperlink>
    </w:p>
    <w:p w14:paraId="7104DEFE" w14:textId="77777777" w:rsidR="0008347F"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50">
        <w:r w:rsidR="00E478E2" w:rsidRPr="00185CFC">
          <w:rPr>
            <w:rFonts w:ascii="Times New Roman" w:eastAsia="Times New Roman" w:hAnsi="Times New Roman" w:cs="Times New Roman"/>
            <w:color w:val="000000"/>
          </w:rPr>
          <w:t xml:space="preserve">Chang, W., Haran, M., Olson, R., &amp; Keller, K. (2014). Fast dimension-reduced climate model calibration and the effect of data aggregation. </w:t>
        </w:r>
      </w:hyperlink>
      <w:hyperlink r:id="rId151">
        <w:r w:rsidR="00E478E2" w:rsidRPr="00185CFC">
          <w:rPr>
            <w:rFonts w:ascii="Times New Roman" w:eastAsia="Times New Roman" w:hAnsi="Times New Roman" w:cs="Times New Roman"/>
            <w:i/>
            <w:color w:val="000000"/>
          </w:rPr>
          <w:t>The Annals of Applied Statistics</w:t>
        </w:r>
      </w:hyperlink>
      <w:hyperlink r:id="rId152">
        <w:r w:rsidR="00E478E2" w:rsidRPr="00185CFC">
          <w:rPr>
            <w:rFonts w:ascii="Times New Roman" w:eastAsia="Times New Roman" w:hAnsi="Times New Roman" w:cs="Times New Roman"/>
            <w:color w:val="000000"/>
          </w:rPr>
          <w:t xml:space="preserve">, </w:t>
        </w:r>
      </w:hyperlink>
      <w:hyperlink r:id="rId153">
        <w:r w:rsidR="00E478E2" w:rsidRPr="00185CFC">
          <w:rPr>
            <w:rFonts w:ascii="Times New Roman" w:eastAsia="Times New Roman" w:hAnsi="Times New Roman" w:cs="Times New Roman"/>
            <w:i/>
            <w:color w:val="000000"/>
          </w:rPr>
          <w:t>8</w:t>
        </w:r>
      </w:hyperlink>
      <w:hyperlink r:id="rId154">
        <w:r w:rsidR="00E478E2" w:rsidRPr="00185CFC">
          <w:rPr>
            <w:rFonts w:ascii="Times New Roman" w:eastAsia="Times New Roman" w:hAnsi="Times New Roman" w:cs="Times New Roman"/>
            <w:color w:val="000000"/>
          </w:rPr>
          <w:t>(2), 649–673.</w:t>
        </w:r>
      </w:hyperlink>
    </w:p>
    <w:p w14:paraId="72EFB845" w14:textId="62EBAEAE" w:rsidR="00F85850"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55" w:history="1">
        <w:r w:rsidR="00F85850" w:rsidRPr="00185CFC">
          <w:rPr>
            <w:rStyle w:val="Hyperlink"/>
            <w:rFonts w:ascii="Times New Roman" w:hAnsi="Times New Roman" w:cs="Times New Roman"/>
            <w:color w:val="000000"/>
            <w:u w:val="none"/>
          </w:rPr>
          <w:t xml:space="preserve">Chang, W., Haran, M., Applegate, P., &amp; Pollard, D. (2016). Calibrating an Ice Sheet Model Using High-Dimensional Binary Spatial Data. </w:t>
        </w:r>
        <w:r w:rsidR="00F85850" w:rsidRPr="00185CFC">
          <w:rPr>
            <w:rStyle w:val="Hyperlink"/>
            <w:rFonts w:ascii="Times New Roman" w:hAnsi="Times New Roman" w:cs="Times New Roman"/>
            <w:i/>
            <w:iCs/>
            <w:color w:val="000000"/>
            <w:u w:val="none"/>
          </w:rPr>
          <w:t>Journal of the American Statistical Association</w:t>
        </w:r>
        <w:r w:rsidR="00F85850" w:rsidRPr="00185CFC">
          <w:rPr>
            <w:rStyle w:val="Hyperlink"/>
            <w:rFonts w:ascii="Times New Roman" w:hAnsi="Times New Roman" w:cs="Times New Roman"/>
            <w:color w:val="000000"/>
            <w:u w:val="none"/>
          </w:rPr>
          <w:t xml:space="preserve">, </w:t>
        </w:r>
        <w:r w:rsidR="00F85850" w:rsidRPr="00185CFC">
          <w:rPr>
            <w:rStyle w:val="Hyperlink"/>
            <w:rFonts w:ascii="Times New Roman" w:hAnsi="Times New Roman" w:cs="Times New Roman"/>
            <w:i/>
            <w:iCs/>
            <w:color w:val="000000"/>
            <w:u w:val="none"/>
          </w:rPr>
          <w:t>111</w:t>
        </w:r>
        <w:r w:rsidR="00F85850" w:rsidRPr="00185CFC">
          <w:rPr>
            <w:rStyle w:val="Hyperlink"/>
            <w:rFonts w:ascii="Times New Roman" w:hAnsi="Times New Roman" w:cs="Times New Roman"/>
            <w:color w:val="000000"/>
            <w:u w:val="none"/>
          </w:rPr>
          <w:t>(513), 57–72.</w:t>
        </w:r>
      </w:hyperlink>
    </w:p>
    <w:p w14:paraId="7A1CD240"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56">
        <w:r w:rsidR="00E478E2" w:rsidRPr="00185CFC">
          <w:rPr>
            <w:rFonts w:ascii="Times New Roman" w:eastAsia="Times New Roman" w:hAnsi="Times New Roman" w:cs="Times New Roman"/>
            <w:color w:val="000000"/>
          </w:rPr>
          <w:t xml:space="preserve">Chester, M. V., Shane Underwood, B., &amp; Samaras, C. (2020). Keeping infrastructure reliable under climate uncertainty. </w:t>
        </w:r>
      </w:hyperlink>
      <w:hyperlink r:id="rId157">
        <w:r w:rsidR="00E478E2" w:rsidRPr="00185CFC">
          <w:rPr>
            <w:rFonts w:ascii="Times New Roman" w:eastAsia="Times New Roman" w:hAnsi="Times New Roman" w:cs="Times New Roman"/>
            <w:i/>
            <w:color w:val="000000"/>
          </w:rPr>
          <w:t>Nature Climate Change</w:t>
        </w:r>
      </w:hyperlink>
      <w:hyperlink r:id="rId158">
        <w:r w:rsidR="00E478E2" w:rsidRPr="00185CFC">
          <w:rPr>
            <w:rFonts w:ascii="Times New Roman" w:eastAsia="Times New Roman" w:hAnsi="Times New Roman" w:cs="Times New Roman"/>
            <w:color w:val="000000"/>
          </w:rPr>
          <w:t>. https://doi.org/</w:t>
        </w:r>
      </w:hyperlink>
      <w:hyperlink r:id="rId159">
        <w:r w:rsidR="00E478E2" w:rsidRPr="00185CFC">
          <w:rPr>
            <w:rFonts w:ascii="Times New Roman" w:eastAsia="Times New Roman" w:hAnsi="Times New Roman" w:cs="Times New Roman"/>
            <w:color w:val="000000"/>
          </w:rPr>
          <w:t>10.1038/s41558-020-0741-0</w:t>
        </w:r>
      </w:hyperlink>
    </w:p>
    <w:p w14:paraId="212AF0CA" w14:textId="77777777" w:rsidR="0008347F"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60">
        <w:r w:rsidR="00E478E2" w:rsidRPr="00185CFC">
          <w:rPr>
            <w:rFonts w:ascii="Times New Roman" w:eastAsia="Times New Roman" w:hAnsi="Times New Roman" w:cs="Times New Roman"/>
            <w:color w:val="000000"/>
          </w:rPr>
          <w:t xml:space="preserve">Chopin, N. (2002). A sequential particle filter method for static models. </w:t>
        </w:r>
      </w:hyperlink>
      <w:hyperlink r:id="rId161">
        <w:proofErr w:type="spellStart"/>
        <w:r w:rsidR="00E478E2" w:rsidRPr="00185CFC">
          <w:rPr>
            <w:rFonts w:ascii="Times New Roman" w:eastAsia="Times New Roman" w:hAnsi="Times New Roman" w:cs="Times New Roman"/>
            <w:i/>
            <w:color w:val="000000"/>
          </w:rPr>
          <w:t>Biometrika</w:t>
        </w:r>
        <w:proofErr w:type="spellEnd"/>
      </w:hyperlink>
      <w:hyperlink r:id="rId162">
        <w:r w:rsidR="00E478E2" w:rsidRPr="00185CFC">
          <w:rPr>
            <w:rFonts w:ascii="Times New Roman" w:eastAsia="Times New Roman" w:hAnsi="Times New Roman" w:cs="Times New Roman"/>
            <w:color w:val="000000"/>
          </w:rPr>
          <w:t xml:space="preserve">, </w:t>
        </w:r>
      </w:hyperlink>
      <w:hyperlink r:id="rId163">
        <w:r w:rsidR="00E478E2" w:rsidRPr="00185CFC">
          <w:rPr>
            <w:rFonts w:ascii="Times New Roman" w:eastAsia="Times New Roman" w:hAnsi="Times New Roman" w:cs="Times New Roman"/>
            <w:i/>
            <w:color w:val="000000"/>
          </w:rPr>
          <w:t>89</w:t>
        </w:r>
      </w:hyperlink>
      <w:hyperlink r:id="rId164">
        <w:r w:rsidR="00E478E2" w:rsidRPr="00185CFC">
          <w:rPr>
            <w:rFonts w:ascii="Times New Roman" w:eastAsia="Times New Roman" w:hAnsi="Times New Roman" w:cs="Times New Roman"/>
            <w:color w:val="000000"/>
          </w:rPr>
          <w:t>(3), 539–552.</w:t>
        </w:r>
      </w:hyperlink>
    </w:p>
    <w:p w14:paraId="4A9220EF" w14:textId="07643021" w:rsidR="006C1581" w:rsidRPr="00185CFC" w:rsidRDefault="006C1581"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themeColor="text1"/>
        </w:rPr>
      </w:pPr>
      <w:r w:rsidRPr="00185CFC">
        <w:rPr>
          <w:rFonts w:ascii="Times New Roman" w:hAnsi="Times New Roman" w:cs="Times New Roman"/>
          <w:color w:val="000000" w:themeColor="text1"/>
          <w:shd w:val="clear" w:color="auto" w:fill="FFFFFF"/>
        </w:rPr>
        <w:t>Computational and Information Systems Laboratory (2017). Cheyenne: HPE/SGI ICE XA System (University Community Computing). Boulder, CO: National Center for Atmospheric Research. doi:10.5065/D6RX99HX.</w:t>
      </w:r>
    </w:p>
    <w:p w14:paraId="22C9AC7E"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65">
        <w:r w:rsidR="00E478E2" w:rsidRPr="00185CFC">
          <w:rPr>
            <w:rFonts w:ascii="Times New Roman" w:eastAsia="Times New Roman" w:hAnsi="Times New Roman" w:cs="Times New Roman"/>
            <w:color w:val="000000"/>
          </w:rPr>
          <w:t xml:space="preserve">Constantine, P. G., Dow, E., &amp; Wang, Q. (2014). Active Subspace Methods in Theory and Practice: Applications to Kriging Surfaces. </w:t>
        </w:r>
      </w:hyperlink>
      <w:hyperlink r:id="rId166">
        <w:r w:rsidR="00E478E2" w:rsidRPr="00185CFC">
          <w:rPr>
            <w:rFonts w:ascii="Times New Roman" w:eastAsia="Times New Roman" w:hAnsi="Times New Roman" w:cs="Times New Roman"/>
            <w:i/>
            <w:color w:val="000000"/>
          </w:rPr>
          <w:t>SIAM Journal on Scientific Computing</w:t>
        </w:r>
      </w:hyperlink>
      <w:hyperlink r:id="rId167">
        <w:r w:rsidR="00E478E2" w:rsidRPr="00185CFC">
          <w:rPr>
            <w:rFonts w:ascii="Times New Roman" w:eastAsia="Times New Roman" w:hAnsi="Times New Roman" w:cs="Times New Roman"/>
            <w:color w:val="000000"/>
          </w:rPr>
          <w:t>. https://doi.org/</w:t>
        </w:r>
      </w:hyperlink>
      <w:hyperlink r:id="rId168">
        <w:r w:rsidR="00E478E2" w:rsidRPr="00185CFC">
          <w:rPr>
            <w:rFonts w:ascii="Times New Roman" w:eastAsia="Times New Roman" w:hAnsi="Times New Roman" w:cs="Times New Roman"/>
            <w:color w:val="000000"/>
          </w:rPr>
          <w:t>10.1137/130916138</w:t>
        </w:r>
      </w:hyperlink>
    </w:p>
    <w:p w14:paraId="2DEB251B"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69">
        <w:proofErr w:type="spellStart"/>
        <w:r w:rsidR="00E478E2" w:rsidRPr="00185CFC">
          <w:rPr>
            <w:rFonts w:ascii="Times New Roman" w:eastAsia="Times New Roman" w:hAnsi="Times New Roman" w:cs="Times New Roman"/>
            <w:color w:val="000000"/>
          </w:rPr>
          <w:t>Coulthard</w:t>
        </w:r>
        <w:proofErr w:type="spellEnd"/>
        <w:r w:rsidR="00E478E2" w:rsidRPr="00185CFC">
          <w:rPr>
            <w:rFonts w:ascii="Times New Roman" w:eastAsia="Times New Roman" w:hAnsi="Times New Roman" w:cs="Times New Roman"/>
            <w:color w:val="000000"/>
          </w:rPr>
          <w:t xml:space="preserve">, T. J., Neal, J. C., Bates, P. D., Ramirez, J., de Almeida, G. A. M., &amp; Hancock, G. R. (2013). Integrating the LISFLOOD-FP 2D hydrodynamic model with the CAESAR model: implications for modelling landscape evolution. </w:t>
        </w:r>
      </w:hyperlink>
      <w:hyperlink r:id="rId170">
        <w:r w:rsidR="00E478E2" w:rsidRPr="00185CFC">
          <w:rPr>
            <w:rFonts w:ascii="Times New Roman" w:eastAsia="Times New Roman" w:hAnsi="Times New Roman" w:cs="Times New Roman"/>
            <w:i/>
            <w:color w:val="000000"/>
          </w:rPr>
          <w:t>Earth Surface Processes and Landforms</w:t>
        </w:r>
      </w:hyperlink>
      <w:hyperlink r:id="rId171">
        <w:r w:rsidR="00E478E2" w:rsidRPr="00185CFC">
          <w:rPr>
            <w:rFonts w:ascii="Times New Roman" w:eastAsia="Times New Roman" w:hAnsi="Times New Roman" w:cs="Times New Roman"/>
            <w:color w:val="000000"/>
          </w:rPr>
          <w:t xml:space="preserve">, </w:t>
        </w:r>
      </w:hyperlink>
      <w:hyperlink r:id="rId172">
        <w:r w:rsidR="00E478E2" w:rsidRPr="00185CFC">
          <w:rPr>
            <w:rFonts w:ascii="Times New Roman" w:eastAsia="Times New Roman" w:hAnsi="Times New Roman" w:cs="Times New Roman"/>
            <w:i/>
            <w:color w:val="000000"/>
          </w:rPr>
          <w:t>38</w:t>
        </w:r>
      </w:hyperlink>
      <w:hyperlink r:id="rId173">
        <w:r w:rsidR="00E478E2" w:rsidRPr="00185CFC">
          <w:rPr>
            <w:rFonts w:ascii="Times New Roman" w:eastAsia="Times New Roman" w:hAnsi="Times New Roman" w:cs="Times New Roman"/>
            <w:color w:val="000000"/>
          </w:rPr>
          <w:t>(15), 1897–1906.</w:t>
        </w:r>
      </w:hyperlink>
    </w:p>
    <w:p w14:paraId="784C4B90" w14:textId="77777777" w:rsidR="0008347F"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74">
        <w:r w:rsidR="00E478E2" w:rsidRPr="00185CFC">
          <w:rPr>
            <w:rFonts w:ascii="Times New Roman" w:eastAsia="Times New Roman" w:hAnsi="Times New Roman" w:cs="Times New Roman"/>
            <w:color w:val="000000"/>
          </w:rPr>
          <w:t xml:space="preserve">Craig, P. S., Goldstein, M., </w:t>
        </w:r>
        <w:proofErr w:type="spellStart"/>
        <w:r w:rsidR="00E478E2" w:rsidRPr="00185CFC">
          <w:rPr>
            <w:rFonts w:ascii="Times New Roman" w:eastAsia="Times New Roman" w:hAnsi="Times New Roman" w:cs="Times New Roman"/>
            <w:color w:val="000000"/>
          </w:rPr>
          <w:t>Seheult</w:t>
        </w:r>
        <w:proofErr w:type="spellEnd"/>
        <w:r w:rsidR="00E478E2" w:rsidRPr="00185CFC">
          <w:rPr>
            <w:rFonts w:ascii="Times New Roman" w:eastAsia="Times New Roman" w:hAnsi="Times New Roman" w:cs="Times New Roman"/>
            <w:color w:val="000000"/>
          </w:rPr>
          <w:t xml:space="preserve">, A. H., &amp; Smith, J. A. (1997). Pressure Matching for Hydrocarbon Reservoirs: A Case Study in the Use of Bayes Linear Strategies for Large Computer Experiments. In </w:t>
        </w:r>
      </w:hyperlink>
      <w:hyperlink r:id="rId175">
        <w:r w:rsidR="00E478E2" w:rsidRPr="00185CFC">
          <w:rPr>
            <w:rFonts w:ascii="Times New Roman" w:eastAsia="Times New Roman" w:hAnsi="Times New Roman" w:cs="Times New Roman"/>
            <w:i/>
            <w:color w:val="000000"/>
          </w:rPr>
          <w:t>Case Studies in Bayesian Statistics</w:t>
        </w:r>
      </w:hyperlink>
      <w:hyperlink r:id="rId176">
        <w:r w:rsidR="00E478E2" w:rsidRPr="00185CFC">
          <w:rPr>
            <w:rFonts w:ascii="Times New Roman" w:eastAsia="Times New Roman" w:hAnsi="Times New Roman" w:cs="Times New Roman"/>
            <w:color w:val="000000"/>
          </w:rPr>
          <w:t xml:space="preserve"> (pp. 37–93). Springer New York.</w:t>
        </w:r>
      </w:hyperlink>
    </w:p>
    <w:p w14:paraId="168A8773" w14:textId="535EB29A" w:rsidR="00F85850"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77" w:history="1">
        <w:r w:rsidR="00F85850" w:rsidRPr="00185CFC">
          <w:rPr>
            <w:rStyle w:val="Hyperlink"/>
            <w:rFonts w:ascii="Times New Roman" w:hAnsi="Times New Roman" w:cs="Times New Roman"/>
            <w:color w:val="000000"/>
            <w:u w:val="none"/>
          </w:rPr>
          <w:t xml:space="preserve">Crisan, D., &amp; Doucet, A. (2000). Convergence of sequential Monte Carlo methods. </w:t>
        </w:r>
        <w:r w:rsidR="00F85850" w:rsidRPr="00185CFC">
          <w:rPr>
            <w:rStyle w:val="Hyperlink"/>
            <w:rFonts w:ascii="Times New Roman" w:hAnsi="Times New Roman" w:cs="Times New Roman"/>
            <w:i/>
            <w:iCs/>
            <w:color w:val="000000"/>
            <w:u w:val="none"/>
          </w:rPr>
          <w:t>Signal Processing Group, Department of Engineering, University of Cambridge, Technical Report CUEDIF-INFENGrrR38</w:t>
        </w:r>
        <w:r w:rsidR="00F85850" w:rsidRPr="00185CFC">
          <w:rPr>
            <w:rStyle w:val="Hyperlink"/>
            <w:rFonts w:ascii="Times New Roman" w:hAnsi="Times New Roman" w:cs="Times New Roman"/>
            <w:color w:val="000000"/>
            <w:u w:val="none"/>
          </w:rPr>
          <w:t xml:space="preserve">, </w:t>
        </w:r>
        <w:r w:rsidR="00F85850" w:rsidRPr="00185CFC">
          <w:rPr>
            <w:rStyle w:val="Hyperlink"/>
            <w:rFonts w:ascii="Times New Roman" w:hAnsi="Times New Roman" w:cs="Times New Roman"/>
            <w:i/>
            <w:iCs/>
            <w:color w:val="000000"/>
            <w:u w:val="none"/>
          </w:rPr>
          <w:t>1</w:t>
        </w:r>
        <w:r w:rsidR="00F85850" w:rsidRPr="00185CFC">
          <w:rPr>
            <w:rStyle w:val="Hyperlink"/>
            <w:rFonts w:ascii="Times New Roman" w:hAnsi="Times New Roman" w:cs="Times New Roman"/>
            <w:color w:val="000000"/>
            <w:u w:val="none"/>
          </w:rPr>
          <w:t xml:space="preserve">. Retrieved from </w:t>
        </w:r>
      </w:hyperlink>
      <w:hyperlink r:id="rId178" w:history="1">
        <w:r w:rsidR="00F85850" w:rsidRPr="00185CFC">
          <w:rPr>
            <w:rStyle w:val="Hyperlink"/>
            <w:rFonts w:ascii="Times New Roman" w:hAnsi="Times New Roman" w:cs="Times New Roman"/>
            <w:color w:val="000000"/>
            <w:u w:val="none"/>
          </w:rPr>
          <w:t>http://citeseerx.ist.psu.edu/viewdoc/download?doi=10.1.1.361.3193&amp;rep=rep1&amp;type=pdf</w:t>
        </w:r>
      </w:hyperlink>
    </w:p>
    <w:p w14:paraId="34C4F527" w14:textId="27EC75EC" w:rsidR="001338EA"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79">
        <w:r w:rsidR="00E478E2" w:rsidRPr="00185CFC">
          <w:rPr>
            <w:rFonts w:ascii="Times New Roman" w:eastAsia="Times New Roman" w:hAnsi="Times New Roman" w:cs="Times New Roman"/>
            <w:color w:val="000000"/>
          </w:rPr>
          <w:t xml:space="preserve">Davis and Skaggs. (1992). </w:t>
        </w:r>
      </w:hyperlink>
      <w:hyperlink r:id="rId180">
        <w:r w:rsidR="00E478E2" w:rsidRPr="00185CFC">
          <w:rPr>
            <w:rFonts w:ascii="Times New Roman" w:eastAsia="Times New Roman" w:hAnsi="Times New Roman" w:cs="Times New Roman"/>
            <w:i/>
            <w:color w:val="000000"/>
          </w:rPr>
          <w:t>Catalog of Residential Depth-Damage Functions Used by the Army Corps of Engineers in Flood Damage Estimation</w:t>
        </w:r>
      </w:hyperlink>
      <w:hyperlink r:id="rId181">
        <w:r w:rsidR="00E478E2" w:rsidRPr="00185CFC">
          <w:rPr>
            <w:rFonts w:ascii="Times New Roman" w:eastAsia="Times New Roman" w:hAnsi="Times New Roman" w:cs="Times New Roman"/>
            <w:color w:val="000000"/>
          </w:rPr>
          <w:t xml:space="preserve">. Retrieved from </w:t>
        </w:r>
      </w:hyperlink>
      <w:hyperlink r:id="rId182">
        <w:r w:rsidR="00E478E2" w:rsidRPr="00185CFC">
          <w:rPr>
            <w:rFonts w:ascii="Times New Roman" w:eastAsia="Times New Roman" w:hAnsi="Times New Roman" w:cs="Times New Roman"/>
            <w:color w:val="000000"/>
          </w:rPr>
          <w:t>https://apps.dtic.mil/dtic/tr/fulltext/u2/a255462.pdf</w:t>
        </w:r>
      </w:hyperlink>
    </w:p>
    <w:p w14:paraId="3574B43B" w14:textId="2888BE3D" w:rsidR="00B13D99" w:rsidRPr="00185CFC" w:rsidRDefault="00B13D99" w:rsidP="00B13D9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r w:rsidRPr="00B13D99">
        <w:rPr>
          <w:rFonts w:ascii="Times New Roman" w:eastAsia="Times New Roman" w:hAnsi="Times New Roman" w:cs="Times New Roman"/>
          <w:color w:val="000000"/>
        </w:rPr>
        <w:t xml:space="preserve">Del Moral, P., Doucet, A., &amp; </w:t>
      </w:r>
      <w:proofErr w:type="spellStart"/>
      <w:r w:rsidRPr="00B13D99">
        <w:rPr>
          <w:rFonts w:ascii="Times New Roman" w:eastAsia="Times New Roman" w:hAnsi="Times New Roman" w:cs="Times New Roman"/>
          <w:color w:val="000000"/>
        </w:rPr>
        <w:t>Jasra</w:t>
      </w:r>
      <w:proofErr w:type="spellEnd"/>
      <w:r w:rsidRPr="00B13D99">
        <w:rPr>
          <w:rFonts w:ascii="Times New Roman" w:eastAsia="Times New Roman" w:hAnsi="Times New Roman" w:cs="Times New Roman"/>
          <w:color w:val="000000"/>
        </w:rPr>
        <w:t>, A. (2006). Sequential Monte Carlo samplers. Journal of the Royal Statistical Society: Series B, 68(3):411– 436.</w:t>
      </w:r>
    </w:p>
    <w:p w14:paraId="2A312940" w14:textId="77777777" w:rsidR="0008347F"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83">
        <w:r w:rsidR="00E478E2" w:rsidRPr="00185CFC">
          <w:rPr>
            <w:rFonts w:ascii="Times New Roman" w:eastAsia="Times New Roman" w:hAnsi="Times New Roman" w:cs="Times New Roman"/>
            <w:color w:val="000000"/>
          </w:rPr>
          <w:t xml:space="preserve">Didier, D., </w:t>
        </w:r>
        <w:proofErr w:type="spellStart"/>
        <w:r w:rsidR="00E478E2" w:rsidRPr="00185CFC">
          <w:rPr>
            <w:rFonts w:ascii="Times New Roman" w:eastAsia="Times New Roman" w:hAnsi="Times New Roman" w:cs="Times New Roman"/>
            <w:color w:val="000000"/>
          </w:rPr>
          <w:t>Baudry</w:t>
        </w:r>
        <w:proofErr w:type="spellEnd"/>
        <w:r w:rsidR="00E478E2" w:rsidRPr="00185CFC">
          <w:rPr>
            <w:rFonts w:ascii="Times New Roman" w:eastAsia="Times New Roman" w:hAnsi="Times New Roman" w:cs="Times New Roman"/>
            <w:color w:val="000000"/>
          </w:rPr>
          <w:t xml:space="preserve">, J., </w:t>
        </w:r>
        <w:proofErr w:type="spellStart"/>
        <w:r w:rsidR="00E478E2" w:rsidRPr="00185CFC">
          <w:rPr>
            <w:rFonts w:ascii="Times New Roman" w:eastAsia="Times New Roman" w:hAnsi="Times New Roman" w:cs="Times New Roman"/>
            <w:color w:val="000000"/>
          </w:rPr>
          <w:t>Bernatchez</w:t>
        </w:r>
        <w:proofErr w:type="spellEnd"/>
        <w:r w:rsidR="00E478E2" w:rsidRPr="00185CFC">
          <w:rPr>
            <w:rFonts w:ascii="Times New Roman" w:eastAsia="Times New Roman" w:hAnsi="Times New Roman" w:cs="Times New Roman"/>
            <w:color w:val="000000"/>
          </w:rPr>
          <w:t xml:space="preserve">, P., Dumont, D., </w:t>
        </w:r>
        <w:proofErr w:type="spellStart"/>
        <w:r w:rsidR="00E478E2" w:rsidRPr="00185CFC">
          <w:rPr>
            <w:rFonts w:ascii="Times New Roman" w:eastAsia="Times New Roman" w:hAnsi="Times New Roman" w:cs="Times New Roman"/>
            <w:color w:val="000000"/>
          </w:rPr>
          <w:t>Sadegh</w:t>
        </w:r>
        <w:proofErr w:type="spellEnd"/>
        <w:r w:rsidR="00E478E2" w:rsidRPr="00185CFC">
          <w:rPr>
            <w:rFonts w:ascii="Times New Roman" w:eastAsia="Times New Roman" w:hAnsi="Times New Roman" w:cs="Times New Roman"/>
            <w:color w:val="000000"/>
          </w:rPr>
          <w:t xml:space="preserve">, M., Bismuth, E., et al. (2019). </w:t>
        </w:r>
        <w:proofErr w:type="spellStart"/>
        <w:r w:rsidR="00E478E2" w:rsidRPr="00185CFC">
          <w:rPr>
            <w:rFonts w:ascii="Times New Roman" w:eastAsia="Times New Roman" w:hAnsi="Times New Roman" w:cs="Times New Roman"/>
            <w:color w:val="000000"/>
          </w:rPr>
          <w:t>Multihazard</w:t>
        </w:r>
        <w:proofErr w:type="spellEnd"/>
        <w:r w:rsidR="00E478E2" w:rsidRPr="00185CFC">
          <w:rPr>
            <w:rFonts w:ascii="Times New Roman" w:eastAsia="Times New Roman" w:hAnsi="Times New Roman" w:cs="Times New Roman"/>
            <w:color w:val="000000"/>
          </w:rPr>
          <w:t xml:space="preserve"> simulation for coastal flood mapping: Bathtub versus numerical modelling in an open estuary, Eastern Canada. </w:t>
        </w:r>
      </w:hyperlink>
      <w:hyperlink r:id="rId184">
        <w:r w:rsidR="00E478E2" w:rsidRPr="00185CFC">
          <w:rPr>
            <w:rFonts w:ascii="Times New Roman" w:eastAsia="Times New Roman" w:hAnsi="Times New Roman" w:cs="Times New Roman"/>
            <w:i/>
            <w:color w:val="000000"/>
          </w:rPr>
          <w:t>Journal of Flood Risk Management</w:t>
        </w:r>
      </w:hyperlink>
      <w:hyperlink r:id="rId185">
        <w:r w:rsidR="00E478E2" w:rsidRPr="00185CFC">
          <w:rPr>
            <w:rFonts w:ascii="Times New Roman" w:eastAsia="Times New Roman" w:hAnsi="Times New Roman" w:cs="Times New Roman"/>
            <w:color w:val="000000"/>
          </w:rPr>
          <w:t xml:space="preserve">, </w:t>
        </w:r>
      </w:hyperlink>
      <w:hyperlink r:id="rId186">
        <w:r w:rsidR="00E478E2" w:rsidRPr="00185CFC">
          <w:rPr>
            <w:rFonts w:ascii="Times New Roman" w:eastAsia="Times New Roman" w:hAnsi="Times New Roman" w:cs="Times New Roman"/>
            <w:i/>
            <w:color w:val="000000"/>
          </w:rPr>
          <w:t>12</w:t>
        </w:r>
      </w:hyperlink>
      <w:hyperlink r:id="rId187">
        <w:r w:rsidR="00E478E2" w:rsidRPr="00185CFC">
          <w:rPr>
            <w:rFonts w:ascii="Times New Roman" w:eastAsia="Times New Roman" w:hAnsi="Times New Roman" w:cs="Times New Roman"/>
            <w:color w:val="000000"/>
          </w:rPr>
          <w:t>(S1), e12505.</w:t>
        </w:r>
      </w:hyperlink>
    </w:p>
    <w:p w14:paraId="40061079" w14:textId="77777777" w:rsidR="0008347F" w:rsidRPr="00185CFC" w:rsidRDefault="00EE1EDF" w:rsidP="0008347F">
      <w:pPr>
        <w:widowControl w:val="0"/>
        <w:pBdr>
          <w:top w:val="nil"/>
          <w:left w:val="nil"/>
          <w:bottom w:val="nil"/>
          <w:right w:val="nil"/>
          <w:between w:val="nil"/>
        </w:pBdr>
        <w:spacing w:line="480" w:lineRule="auto"/>
        <w:ind w:left="480" w:hanging="480"/>
        <w:rPr>
          <w:rFonts w:ascii="Times New Roman" w:hAnsi="Times New Roman" w:cs="Times New Roman"/>
        </w:rPr>
      </w:pPr>
      <w:hyperlink r:id="rId188" w:history="1">
        <w:r w:rsidR="00F85850" w:rsidRPr="00185CFC">
          <w:rPr>
            <w:rStyle w:val="Hyperlink"/>
            <w:rFonts w:ascii="Times New Roman" w:hAnsi="Times New Roman" w:cs="Times New Roman"/>
            <w:color w:val="000000"/>
            <w:u w:val="none"/>
          </w:rPr>
          <w:t xml:space="preserve">Doucet, A., </w:t>
        </w:r>
        <w:proofErr w:type="spellStart"/>
        <w:r w:rsidR="00F85850" w:rsidRPr="00185CFC">
          <w:rPr>
            <w:rStyle w:val="Hyperlink"/>
            <w:rFonts w:ascii="Times New Roman" w:hAnsi="Times New Roman" w:cs="Times New Roman"/>
            <w:color w:val="000000"/>
            <w:u w:val="none"/>
          </w:rPr>
          <w:t>Godsill</w:t>
        </w:r>
        <w:proofErr w:type="spellEnd"/>
        <w:r w:rsidR="00F85850" w:rsidRPr="00185CFC">
          <w:rPr>
            <w:rStyle w:val="Hyperlink"/>
            <w:rFonts w:ascii="Times New Roman" w:hAnsi="Times New Roman" w:cs="Times New Roman"/>
            <w:color w:val="000000"/>
            <w:u w:val="none"/>
          </w:rPr>
          <w:t xml:space="preserve">, S., &amp; </w:t>
        </w:r>
        <w:proofErr w:type="spellStart"/>
        <w:r w:rsidR="00F85850" w:rsidRPr="00185CFC">
          <w:rPr>
            <w:rStyle w:val="Hyperlink"/>
            <w:rFonts w:ascii="Times New Roman" w:hAnsi="Times New Roman" w:cs="Times New Roman"/>
            <w:color w:val="000000"/>
            <w:u w:val="none"/>
          </w:rPr>
          <w:t>Andrieu</w:t>
        </w:r>
        <w:proofErr w:type="spellEnd"/>
        <w:r w:rsidR="00F85850" w:rsidRPr="00185CFC">
          <w:rPr>
            <w:rStyle w:val="Hyperlink"/>
            <w:rFonts w:ascii="Times New Roman" w:hAnsi="Times New Roman" w:cs="Times New Roman"/>
            <w:color w:val="000000"/>
            <w:u w:val="none"/>
          </w:rPr>
          <w:t xml:space="preserve">, C. (2000). </w:t>
        </w:r>
        <w:r w:rsidR="00F85850" w:rsidRPr="00185CFC">
          <w:rPr>
            <w:rStyle w:val="Hyperlink"/>
            <w:rFonts w:ascii="Times New Roman" w:hAnsi="Times New Roman" w:cs="Times New Roman"/>
            <w:i/>
            <w:iCs/>
            <w:color w:val="000000"/>
            <w:u w:val="none"/>
          </w:rPr>
          <w:t>Statistics and Computing</w:t>
        </w:r>
        <w:r w:rsidR="00F85850" w:rsidRPr="00185CFC">
          <w:rPr>
            <w:rStyle w:val="Hyperlink"/>
            <w:rFonts w:ascii="Times New Roman" w:hAnsi="Times New Roman" w:cs="Times New Roman"/>
            <w:color w:val="000000"/>
            <w:u w:val="none"/>
          </w:rPr>
          <w:t xml:space="preserve">, </w:t>
        </w:r>
        <w:r w:rsidR="00F85850" w:rsidRPr="00185CFC">
          <w:rPr>
            <w:rStyle w:val="Hyperlink"/>
            <w:rFonts w:ascii="Times New Roman" w:hAnsi="Times New Roman" w:cs="Times New Roman"/>
            <w:i/>
            <w:iCs/>
            <w:color w:val="000000"/>
            <w:u w:val="none"/>
          </w:rPr>
          <w:t>10</w:t>
        </w:r>
        <w:r w:rsidR="00F85850" w:rsidRPr="00185CFC">
          <w:rPr>
            <w:rStyle w:val="Hyperlink"/>
            <w:rFonts w:ascii="Times New Roman" w:hAnsi="Times New Roman" w:cs="Times New Roman"/>
            <w:color w:val="000000"/>
            <w:u w:val="none"/>
          </w:rPr>
          <w:t>(3), 197–208.</w:t>
        </w:r>
      </w:hyperlink>
    </w:p>
    <w:p w14:paraId="4264B97D" w14:textId="43B2C6ED" w:rsidR="00F85850"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89" w:history="1">
        <w:r w:rsidR="00F85850" w:rsidRPr="00185CFC">
          <w:rPr>
            <w:rStyle w:val="Hyperlink"/>
            <w:rFonts w:ascii="Times New Roman" w:hAnsi="Times New Roman" w:cs="Times New Roman"/>
            <w:color w:val="000000"/>
            <w:u w:val="none"/>
          </w:rPr>
          <w:t xml:space="preserve">Doucet, A., de Freitas, N., &amp; Gordon, N. (2001). An Introduction to Sequential Monte Carlo Methods. In A. Doucet, N. de Freitas, &amp; N. Gordon (Eds.), </w:t>
        </w:r>
        <w:r w:rsidR="00F85850" w:rsidRPr="00185CFC">
          <w:rPr>
            <w:rStyle w:val="Hyperlink"/>
            <w:rFonts w:ascii="Times New Roman" w:hAnsi="Times New Roman" w:cs="Times New Roman"/>
            <w:i/>
            <w:iCs/>
            <w:color w:val="000000"/>
            <w:u w:val="none"/>
          </w:rPr>
          <w:t>Sequential Monte Carlo Methods in Practice</w:t>
        </w:r>
        <w:r w:rsidR="00F85850" w:rsidRPr="00185CFC">
          <w:rPr>
            <w:rStyle w:val="Hyperlink"/>
            <w:rFonts w:ascii="Times New Roman" w:hAnsi="Times New Roman" w:cs="Times New Roman"/>
            <w:color w:val="000000"/>
            <w:u w:val="none"/>
          </w:rPr>
          <w:t xml:space="preserve"> (pp. 3–14). New York, NY: Springer New York.</w:t>
        </w:r>
      </w:hyperlink>
    </w:p>
    <w:p w14:paraId="55AD14BB"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90">
        <w:r w:rsidR="00E478E2" w:rsidRPr="00185CFC">
          <w:rPr>
            <w:rFonts w:ascii="Times New Roman" w:eastAsia="Times New Roman" w:hAnsi="Times New Roman" w:cs="Times New Roman"/>
            <w:color w:val="000000"/>
          </w:rPr>
          <w:t xml:space="preserve">Edwards, N. R., Cameron, D., &amp; Rougier, J. (2011). </w:t>
        </w:r>
        <w:proofErr w:type="spellStart"/>
        <w:r w:rsidR="00E478E2" w:rsidRPr="00185CFC">
          <w:rPr>
            <w:rFonts w:ascii="Times New Roman" w:eastAsia="Times New Roman" w:hAnsi="Times New Roman" w:cs="Times New Roman"/>
            <w:color w:val="000000"/>
          </w:rPr>
          <w:t>Precalibrating</w:t>
        </w:r>
        <w:proofErr w:type="spellEnd"/>
        <w:r w:rsidR="00E478E2" w:rsidRPr="00185CFC">
          <w:rPr>
            <w:rFonts w:ascii="Times New Roman" w:eastAsia="Times New Roman" w:hAnsi="Times New Roman" w:cs="Times New Roman"/>
            <w:color w:val="000000"/>
          </w:rPr>
          <w:t xml:space="preserve"> an intermediate complexity climate model. </w:t>
        </w:r>
      </w:hyperlink>
      <w:hyperlink r:id="rId191">
        <w:r w:rsidR="00E478E2" w:rsidRPr="00185CFC">
          <w:rPr>
            <w:rFonts w:ascii="Times New Roman" w:eastAsia="Times New Roman" w:hAnsi="Times New Roman" w:cs="Times New Roman"/>
            <w:i/>
            <w:color w:val="000000"/>
          </w:rPr>
          <w:t>Climate Dynamics</w:t>
        </w:r>
      </w:hyperlink>
      <w:hyperlink r:id="rId192">
        <w:r w:rsidR="00E478E2" w:rsidRPr="00185CFC">
          <w:rPr>
            <w:rFonts w:ascii="Times New Roman" w:eastAsia="Times New Roman" w:hAnsi="Times New Roman" w:cs="Times New Roman"/>
            <w:color w:val="000000"/>
          </w:rPr>
          <w:t xml:space="preserve">, </w:t>
        </w:r>
      </w:hyperlink>
      <w:hyperlink r:id="rId193">
        <w:r w:rsidR="00E478E2" w:rsidRPr="00185CFC">
          <w:rPr>
            <w:rFonts w:ascii="Times New Roman" w:eastAsia="Times New Roman" w:hAnsi="Times New Roman" w:cs="Times New Roman"/>
            <w:i/>
            <w:color w:val="000000"/>
          </w:rPr>
          <w:t>37</w:t>
        </w:r>
      </w:hyperlink>
      <w:hyperlink r:id="rId194">
        <w:r w:rsidR="00E478E2" w:rsidRPr="00185CFC">
          <w:rPr>
            <w:rFonts w:ascii="Times New Roman" w:eastAsia="Times New Roman" w:hAnsi="Times New Roman" w:cs="Times New Roman"/>
            <w:color w:val="000000"/>
          </w:rPr>
          <w:t>(7-8), 1469–1482.</w:t>
        </w:r>
      </w:hyperlink>
    </w:p>
    <w:p w14:paraId="5A0072AE" w14:textId="77777777" w:rsidR="0036245B" w:rsidRDefault="00EE1EDF" w:rsidP="0036245B">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95">
        <w:r w:rsidR="00E478E2" w:rsidRPr="00185CFC">
          <w:rPr>
            <w:rFonts w:ascii="Times New Roman" w:eastAsia="Times New Roman" w:hAnsi="Times New Roman" w:cs="Times New Roman"/>
            <w:color w:val="000000"/>
          </w:rPr>
          <w:t xml:space="preserve">Fares, A., Awal, R., Michaud, J., Chu, P.-S., Fares, S., Kodama, K., &amp; </w:t>
        </w:r>
        <w:proofErr w:type="spellStart"/>
        <w:r w:rsidR="00E478E2" w:rsidRPr="00185CFC">
          <w:rPr>
            <w:rFonts w:ascii="Times New Roman" w:eastAsia="Times New Roman" w:hAnsi="Times New Roman" w:cs="Times New Roman"/>
            <w:color w:val="000000"/>
          </w:rPr>
          <w:t>Rosener</w:t>
        </w:r>
        <w:proofErr w:type="spellEnd"/>
        <w:r w:rsidR="00E478E2" w:rsidRPr="00185CFC">
          <w:rPr>
            <w:rFonts w:ascii="Times New Roman" w:eastAsia="Times New Roman" w:hAnsi="Times New Roman" w:cs="Times New Roman"/>
            <w:color w:val="000000"/>
          </w:rPr>
          <w:t xml:space="preserve">, M. (2014). Rainfall-runoff modeling in a flashy tropical watershed using the distributed HL-RDHM model. </w:t>
        </w:r>
      </w:hyperlink>
      <w:hyperlink r:id="rId196">
        <w:r w:rsidR="00E478E2" w:rsidRPr="00185CFC">
          <w:rPr>
            <w:rFonts w:ascii="Times New Roman" w:eastAsia="Times New Roman" w:hAnsi="Times New Roman" w:cs="Times New Roman"/>
            <w:i/>
            <w:color w:val="000000"/>
          </w:rPr>
          <w:t>Journal of Hydrology</w:t>
        </w:r>
      </w:hyperlink>
      <w:hyperlink r:id="rId197">
        <w:r w:rsidR="00E478E2" w:rsidRPr="00185CFC">
          <w:rPr>
            <w:rFonts w:ascii="Times New Roman" w:eastAsia="Times New Roman" w:hAnsi="Times New Roman" w:cs="Times New Roman"/>
            <w:color w:val="000000"/>
          </w:rPr>
          <w:t xml:space="preserve">, </w:t>
        </w:r>
      </w:hyperlink>
      <w:hyperlink r:id="rId198">
        <w:r w:rsidR="00E478E2" w:rsidRPr="00185CFC">
          <w:rPr>
            <w:rFonts w:ascii="Times New Roman" w:eastAsia="Times New Roman" w:hAnsi="Times New Roman" w:cs="Times New Roman"/>
            <w:i/>
            <w:color w:val="000000"/>
          </w:rPr>
          <w:t>519</w:t>
        </w:r>
      </w:hyperlink>
      <w:hyperlink r:id="rId199">
        <w:r w:rsidR="00E478E2" w:rsidRPr="00185CFC">
          <w:rPr>
            <w:rFonts w:ascii="Times New Roman" w:eastAsia="Times New Roman" w:hAnsi="Times New Roman" w:cs="Times New Roman"/>
            <w:color w:val="000000"/>
          </w:rPr>
          <w:t>, 3436–3447.</w:t>
        </w:r>
      </w:hyperlink>
    </w:p>
    <w:p w14:paraId="1C662B04" w14:textId="7947FEA2" w:rsidR="0036245B" w:rsidRPr="0036245B" w:rsidRDefault="0036245B" w:rsidP="0036245B">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r w:rsidRPr="0036245B">
        <w:rPr>
          <w:rFonts w:ascii="Times New Roman" w:eastAsia="Times New Roman" w:hAnsi="Times New Roman" w:cs="Times New Roman"/>
          <w:color w:val="000000"/>
        </w:rPr>
        <w:t>FEMA, 2019: Flood Insurance Rate Map (FIRM). Federal Emergency Management Agency, https://www.fema.gov/flood-insurance-ratemap-firm.</w:t>
      </w:r>
    </w:p>
    <w:p w14:paraId="0486B76F"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00">
        <w:proofErr w:type="spellStart"/>
        <w:r w:rsidR="00E478E2" w:rsidRPr="00185CFC">
          <w:rPr>
            <w:rFonts w:ascii="Times New Roman" w:eastAsia="Times New Roman" w:hAnsi="Times New Roman" w:cs="Times New Roman"/>
            <w:color w:val="000000"/>
          </w:rPr>
          <w:t>Fereshtehpour</w:t>
        </w:r>
        <w:proofErr w:type="spellEnd"/>
        <w:r w:rsidR="00E478E2" w:rsidRPr="00185CFC">
          <w:rPr>
            <w:rFonts w:ascii="Times New Roman" w:eastAsia="Times New Roman" w:hAnsi="Times New Roman" w:cs="Times New Roman"/>
            <w:color w:val="000000"/>
          </w:rPr>
          <w:t xml:space="preserve">, M., &amp; </w:t>
        </w:r>
        <w:proofErr w:type="spellStart"/>
        <w:r w:rsidR="00E478E2" w:rsidRPr="00185CFC">
          <w:rPr>
            <w:rFonts w:ascii="Times New Roman" w:eastAsia="Times New Roman" w:hAnsi="Times New Roman" w:cs="Times New Roman"/>
            <w:color w:val="000000"/>
          </w:rPr>
          <w:t>Karamouz</w:t>
        </w:r>
        <w:proofErr w:type="spellEnd"/>
        <w:r w:rsidR="00E478E2" w:rsidRPr="00185CFC">
          <w:rPr>
            <w:rFonts w:ascii="Times New Roman" w:eastAsia="Times New Roman" w:hAnsi="Times New Roman" w:cs="Times New Roman"/>
            <w:color w:val="000000"/>
          </w:rPr>
          <w:t xml:space="preserve">, M. (2018). DEM resolution effects on coastal flood vulnerability assessment: Deterministic and probabilistic approach. </w:t>
        </w:r>
      </w:hyperlink>
      <w:hyperlink r:id="rId201">
        <w:r w:rsidR="00E478E2" w:rsidRPr="00185CFC">
          <w:rPr>
            <w:rFonts w:ascii="Times New Roman" w:eastAsia="Times New Roman" w:hAnsi="Times New Roman" w:cs="Times New Roman"/>
            <w:i/>
            <w:color w:val="000000"/>
          </w:rPr>
          <w:t>Water Resources Research</w:t>
        </w:r>
      </w:hyperlink>
      <w:hyperlink r:id="rId202">
        <w:r w:rsidR="00E478E2" w:rsidRPr="00185CFC">
          <w:rPr>
            <w:rFonts w:ascii="Times New Roman" w:eastAsia="Times New Roman" w:hAnsi="Times New Roman" w:cs="Times New Roman"/>
            <w:color w:val="000000"/>
          </w:rPr>
          <w:t xml:space="preserve">, </w:t>
        </w:r>
      </w:hyperlink>
      <w:hyperlink r:id="rId203">
        <w:r w:rsidR="00E478E2" w:rsidRPr="00185CFC">
          <w:rPr>
            <w:rFonts w:ascii="Times New Roman" w:eastAsia="Times New Roman" w:hAnsi="Times New Roman" w:cs="Times New Roman"/>
            <w:i/>
            <w:color w:val="000000"/>
          </w:rPr>
          <w:t>54</w:t>
        </w:r>
      </w:hyperlink>
      <w:hyperlink r:id="rId204">
        <w:r w:rsidR="00E478E2" w:rsidRPr="00185CFC">
          <w:rPr>
            <w:rFonts w:ascii="Times New Roman" w:eastAsia="Times New Roman" w:hAnsi="Times New Roman" w:cs="Times New Roman"/>
            <w:color w:val="000000"/>
          </w:rPr>
          <w:t>(7), 4965–4982.</w:t>
        </w:r>
      </w:hyperlink>
    </w:p>
    <w:p w14:paraId="3F37D0A7"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05">
        <w:r w:rsidR="00E478E2" w:rsidRPr="00185CFC">
          <w:rPr>
            <w:rFonts w:ascii="Times New Roman" w:eastAsia="Times New Roman" w:hAnsi="Times New Roman" w:cs="Times New Roman"/>
            <w:color w:val="000000"/>
          </w:rPr>
          <w:t xml:space="preserve">Fisher, R. A., &amp; Koven, C. D. (2020). Perspectives on the future of land surface models and the challenges of representing complex terrestrial systems. </w:t>
        </w:r>
      </w:hyperlink>
      <w:hyperlink r:id="rId206">
        <w:r w:rsidR="00E478E2" w:rsidRPr="00185CFC">
          <w:rPr>
            <w:rFonts w:ascii="Times New Roman" w:eastAsia="Times New Roman" w:hAnsi="Times New Roman" w:cs="Times New Roman"/>
            <w:i/>
            <w:color w:val="000000"/>
          </w:rPr>
          <w:t>Journal of Advances in Modeling Earth Systems</w:t>
        </w:r>
      </w:hyperlink>
      <w:hyperlink r:id="rId207">
        <w:r w:rsidR="00E478E2" w:rsidRPr="00185CFC">
          <w:rPr>
            <w:rFonts w:ascii="Times New Roman" w:eastAsia="Times New Roman" w:hAnsi="Times New Roman" w:cs="Times New Roman"/>
            <w:color w:val="000000"/>
          </w:rPr>
          <w:t xml:space="preserve">, </w:t>
        </w:r>
      </w:hyperlink>
      <w:hyperlink r:id="rId208">
        <w:r w:rsidR="00E478E2" w:rsidRPr="00185CFC">
          <w:rPr>
            <w:rFonts w:ascii="Times New Roman" w:eastAsia="Times New Roman" w:hAnsi="Times New Roman" w:cs="Times New Roman"/>
            <w:i/>
            <w:color w:val="000000"/>
          </w:rPr>
          <w:t>12</w:t>
        </w:r>
      </w:hyperlink>
      <w:hyperlink r:id="rId209">
        <w:r w:rsidR="00E478E2" w:rsidRPr="00185CFC">
          <w:rPr>
            <w:rFonts w:ascii="Times New Roman" w:eastAsia="Times New Roman" w:hAnsi="Times New Roman" w:cs="Times New Roman"/>
            <w:color w:val="000000"/>
          </w:rPr>
          <w:t>(4). https://doi.org/</w:t>
        </w:r>
      </w:hyperlink>
      <w:hyperlink r:id="rId210">
        <w:r w:rsidR="00E478E2" w:rsidRPr="00185CFC">
          <w:rPr>
            <w:rFonts w:ascii="Times New Roman" w:eastAsia="Times New Roman" w:hAnsi="Times New Roman" w:cs="Times New Roman"/>
            <w:color w:val="000000"/>
          </w:rPr>
          <w:t>10.1029/2018ms001453</w:t>
        </w:r>
      </w:hyperlink>
    </w:p>
    <w:p w14:paraId="5B4C5A67"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11">
        <w:proofErr w:type="spellStart"/>
        <w:r w:rsidR="00E478E2" w:rsidRPr="00185CFC">
          <w:rPr>
            <w:rFonts w:ascii="Times New Roman" w:eastAsia="Times New Roman" w:hAnsi="Times New Roman" w:cs="Times New Roman"/>
            <w:color w:val="000000"/>
          </w:rPr>
          <w:t>Gilks</w:t>
        </w:r>
        <w:proofErr w:type="spellEnd"/>
        <w:r w:rsidR="00E478E2" w:rsidRPr="00185CFC">
          <w:rPr>
            <w:rFonts w:ascii="Times New Roman" w:eastAsia="Times New Roman" w:hAnsi="Times New Roman" w:cs="Times New Roman"/>
            <w:color w:val="000000"/>
          </w:rPr>
          <w:t xml:space="preserve">, W. R., &amp; </w:t>
        </w:r>
        <w:proofErr w:type="spellStart"/>
        <w:r w:rsidR="00E478E2" w:rsidRPr="00185CFC">
          <w:rPr>
            <w:rFonts w:ascii="Times New Roman" w:eastAsia="Times New Roman" w:hAnsi="Times New Roman" w:cs="Times New Roman"/>
            <w:color w:val="000000"/>
          </w:rPr>
          <w:t>Berzuini</w:t>
        </w:r>
        <w:proofErr w:type="spellEnd"/>
        <w:r w:rsidR="00E478E2" w:rsidRPr="00185CFC">
          <w:rPr>
            <w:rFonts w:ascii="Times New Roman" w:eastAsia="Times New Roman" w:hAnsi="Times New Roman" w:cs="Times New Roman"/>
            <w:color w:val="000000"/>
          </w:rPr>
          <w:t xml:space="preserve">, C. (2001). Following a moving target-Monte Carlo inference for dynamic Bayesian models. </w:t>
        </w:r>
      </w:hyperlink>
      <w:hyperlink r:id="rId212">
        <w:r w:rsidR="00E478E2" w:rsidRPr="00185CFC">
          <w:rPr>
            <w:rFonts w:ascii="Times New Roman" w:eastAsia="Times New Roman" w:hAnsi="Times New Roman" w:cs="Times New Roman"/>
            <w:i/>
            <w:color w:val="000000"/>
          </w:rPr>
          <w:t>Journal of the Royal Statistical Society. Series B, Statistical Methodology</w:t>
        </w:r>
      </w:hyperlink>
      <w:hyperlink r:id="rId213">
        <w:r w:rsidR="00E478E2" w:rsidRPr="00185CFC">
          <w:rPr>
            <w:rFonts w:ascii="Times New Roman" w:eastAsia="Times New Roman" w:hAnsi="Times New Roman" w:cs="Times New Roman"/>
            <w:color w:val="000000"/>
          </w:rPr>
          <w:t xml:space="preserve">, </w:t>
        </w:r>
      </w:hyperlink>
      <w:hyperlink r:id="rId214">
        <w:r w:rsidR="00E478E2" w:rsidRPr="00185CFC">
          <w:rPr>
            <w:rFonts w:ascii="Times New Roman" w:eastAsia="Times New Roman" w:hAnsi="Times New Roman" w:cs="Times New Roman"/>
            <w:i/>
            <w:color w:val="000000"/>
          </w:rPr>
          <w:t>63</w:t>
        </w:r>
      </w:hyperlink>
      <w:hyperlink r:id="rId215">
        <w:r w:rsidR="00E478E2" w:rsidRPr="00185CFC">
          <w:rPr>
            <w:rFonts w:ascii="Times New Roman" w:eastAsia="Times New Roman" w:hAnsi="Times New Roman" w:cs="Times New Roman"/>
            <w:color w:val="000000"/>
          </w:rPr>
          <w:t>(1), 127–146.</w:t>
        </w:r>
      </w:hyperlink>
    </w:p>
    <w:p w14:paraId="1B35030D"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16">
        <w:r w:rsidR="00E478E2" w:rsidRPr="00185CFC">
          <w:rPr>
            <w:rFonts w:ascii="Times New Roman" w:eastAsia="Times New Roman" w:hAnsi="Times New Roman" w:cs="Times New Roman"/>
            <w:color w:val="000000"/>
          </w:rPr>
          <w:t xml:space="preserve">Gomez, M., Sharma, S., Reed, S., &amp; Mejia, A. (2019). Skill of ensemble flood inundation forecasts at short- to medium-range timescales. </w:t>
        </w:r>
      </w:hyperlink>
      <w:hyperlink r:id="rId217">
        <w:r w:rsidR="00E478E2" w:rsidRPr="00185CFC">
          <w:rPr>
            <w:rFonts w:ascii="Times New Roman" w:eastAsia="Times New Roman" w:hAnsi="Times New Roman" w:cs="Times New Roman"/>
            <w:i/>
            <w:color w:val="000000"/>
          </w:rPr>
          <w:t>Journal of Hydrology</w:t>
        </w:r>
      </w:hyperlink>
      <w:hyperlink r:id="rId218">
        <w:r w:rsidR="00E478E2" w:rsidRPr="00185CFC">
          <w:rPr>
            <w:rFonts w:ascii="Times New Roman" w:eastAsia="Times New Roman" w:hAnsi="Times New Roman" w:cs="Times New Roman"/>
            <w:color w:val="000000"/>
          </w:rPr>
          <w:t xml:space="preserve">, </w:t>
        </w:r>
      </w:hyperlink>
      <w:hyperlink r:id="rId219">
        <w:r w:rsidR="00E478E2" w:rsidRPr="00185CFC">
          <w:rPr>
            <w:rFonts w:ascii="Times New Roman" w:eastAsia="Times New Roman" w:hAnsi="Times New Roman" w:cs="Times New Roman"/>
            <w:i/>
            <w:color w:val="000000"/>
          </w:rPr>
          <w:t>568</w:t>
        </w:r>
      </w:hyperlink>
      <w:hyperlink r:id="rId220">
        <w:r w:rsidR="00E478E2" w:rsidRPr="00185CFC">
          <w:rPr>
            <w:rFonts w:ascii="Times New Roman" w:eastAsia="Times New Roman" w:hAnsi="Times New Roman" w:cs="Times New Roman"/>
            <w:color w:val="000000"/>
          </w:rPr>
          <w:t>, 207–220.</w:t>
        </w:r>
      </w:hyperlink>
    </w:p>
    <w:p w14:paraId="5BC2D732"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21">
        <w:r w:rsidR="00E478E2" w:rsidRPr="00185CFC">
          <w:rPr>
            <w:rFonts w:ascii="Times New Roman" w:eastAsia="Times New Roman" w:hAnsi="Times New Roman" w:cs="Times New Roman"/>
            <w:color w:val="000000"/>
          </w:rPr>
          <w:t xml:space="preserve">Goodman, J., &amp; </w:t>
        </w:r>
        <w:proofErr w:type="spellStart"/>
        <w:r w:rsidR="00E478E2" w:rsidRPr="00185CFC">
          <w:rPr>
            <w:rFonts w:ascii="Times New Roman" w:eastAsia="Times New Roman" w:hAnsi="Times New Roman" w:cs="Times New Roman"/>
            <w:color w:val="000000"/>
          </w:rPr>
          <w:t>Weare</w:t>
        </w:r>
        <w:proofErr w:type="spellEnd"/>
        <w:r w:rsidR="00E478E2" w:rsidRPr="00185CFC">
          <w:rPr>
            <w:rFonts w:ascii="Times New Roman" w:eastAsia="Times New Roman" w:hAnsi="Times New Roman" w:cs="Times New Roman"/>
            <w:color w:val="000000"/>
          </w:rPr>
          <w:t xml:space="preserve">, J. (2010). Ensemble samplers with affine invariance. </w:t>
        </w:r>
      </w:hyperlink>
      <w:hyperlink r:id="rId222">
        <w:r w:rsidR="00E478E2" w:rsidRPr="00185CFC">
          <w:rPr>
            <w:rFonts w:ascii="Times New Roman" w:eastAsia="Times New Roman" w:hAnsi="Times New Roman" w:cs="Times New Roman"/>
            <w:i/>
            <w:color w:val="000000"/>
          </w:rPr>
          <w:t>Communications in Applied Mathematics and Computational Science</w:t>
        </w:r>
      </w:hyperlink>
      <w:hyperlink r:id="rId223">
        <w:r w:rsidR="00E478E2" w:rsidRPr="00185CFC">
          <w:rPr>
            <w:rFonts w:ascii="Times New Roman" w:eastAsia="Times New Roman" w:hAnsi="Times New Roman" w:cs="Times New Roman"/>
            <w:color w:val="000000"/>
          </w:rPr>
          <w:t xml:space="preserve">, </w:t>
        </w:r>
      </w:hyperlink>
      <w:hyperlink r:id="rId224">
        <w:r w:rsidR="00E478E2" w:rsidRPr="00185CFC">
          <w:rPr>
            <w:rFonts w:ascii="Times New Roman" w:eastAsia="Times New Roman" w:hAnsi="Times New Roman" w:cs="Times New Roman"/>
            <w:i/>
            <w:color w:val="000000"/>
          </w:rPr>
          <w:t>5</w:t>
        </w:r>
      </w:hyperlink>
      <w:hyperlink r:id="rId225">
        <w:r w:rsidR="00E478E2" w:rsidRPr="00185CFC">
          <w:rPr>
            <w:rFonts w:ascii="Times New Roman" w:eastAsia="Times New Roman" w:hAnsi="Times New Roman" w:cs="Times New Roman"/>
            <w:color w:val="000000"/>
          </w:rPr>
          <w:t>(1), 65–80.</w:t>
        </w:r>
      </w:hyperlink>
    </w:p>
    <w:p w14:paraId="5CC69252"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26">
        <w:r w:rsidR="00E478E2" w:rsidRPr="00185CFC">
          <w:rPr>
            <w:rFonts w:ascii="Times New Roman" w:eastAsia="Times New Roman" w:hAnsi="Times New Roman" w:cs="Times New Roman"/>
            <w:color w:val="000000"/>
          </w:rPr>
          <w:t xml:space="preserve">Gordon, N. J., Salmond, D. J., &amp; Smith, A. F. M. (1993). Novel approach to nonlinear/non-Gaussian Bayesian state estimation. In </w:t>
        </w:r>
      </w:hyperlink>
      <w:hyperlink r:id="rId227">
        <w:r w:rsidR="00E478E2" w:rsidRPr="00185CFC">
          <w:rPr>
            <w:rFonts w:ascii="Times New Roman" w:eastAsia="Times New Roman" w:hAnsi="Times New Roman" w:cs="Times New Roman"/>
            <w:i/>
            <w:color w:val="000000"/>
          </w:rPr>
          <w:t>IEE Proceedings F-radar and signal processing</w:t>
        </w:r>
      </w:hyperlink>
      <w:hyperlink r:id="rId228">
        <w:r w:rsidR="00E478E2" w:rsidRPr="00185CFC">
          <w:rPr>
            <w:rFonts w:ascii="Times New Roman" w:eastAsia="Times New Roman" w:hAnsi="Times New Roman" w:cs="Times New Roman"/>
            <w:color w:val="000000"/>
          </w:rPr>
          <w:t xml:space="preserve"> (Vol. 140, pp. 107–113). IET.</w:t>
        </w:r>
      </w:hyperlink>
    </w:p>
    <w:p w14:paraId="48E848FA"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29">
        <w:r w:rsidR="00E478E2" w:rsidRPr="00185CFC">
          <w:rPr>
            <w:rFonts w:ascii="Times New Roman" w:eastAsia="Times New Roman" w:hAnsi="Times New Roman" w:cs="Times New Roman"/>
            <w:color w:val="000000"/>
          </w:rPr>
          <w:t xml:space="preserve">Gou, J., Miao, C., Duan, Q., Tang, Q., Di, Z., Liao, W., et al. (2020). Sensitivity Analysis‐Based Automatic Parameter Calibration of the VIC Model for Streamflow Simulations Over China. </w:t>
        </w:r>
      </w:hyperlink>
      <w:hyperlink r:id="rId230">
        <w:r w:rsidR="00E478E2" w:rsidRPr="00185CFC">
          <w:rPr>
            <w:rFonts w:ascii="Times New Roman" w:eastAsia="Times New Roman" w:hAnsi="Times New Roman" w:cs="Times New Roman"/>
            <w:i/>
            <w:color w:val="000000"/>
          </w:rPr>
          <w:t>Water Resources Research</w:t>
        </w:r>
      </w:hyperlink>
      <w:hyperlink r:id="rId231">
        <w:r w:rsidR="00E478E2" w:rsidRPr="00185CFC">
          <w:rPr>
            <w:rFonts w:ascii="Times New Roman" w:eastAsia="Times New Roman" w:hAnsi="Times New Roman" w:cs="Times New Roman"/>
            <w:color w:val="000000"/>
          </w:rPr>
          <w:t>. https://doi.org/</w:t>
        </w:r>
      </w:hyperlink>
      <w:hyperlink r:id="rId232">
        <w:r w:rsidR="00E478E2" w:rsidRPr="00185CFC">
          <w:rPr>
            <w:rFonts w:ascii="Times New Roman" w:eastAsia="Times New Roman" w:hAnsi="Times New Roman" w:cs="Times New Roman"/>
            <w:color w:val="000000"/>
          </w:rPr>
          <w:t>10.1029/2019wr025968</w:t>
        </w:r>
      </w:hyperlink>
    </w:p>
    <w:p w14:paraId="0AA63969" w14:textId="77777777" w:rsidR="0008347F"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33">
        <w:proofErr w:type="spellStart"/>
        <w:r w:rsidR="00E478E2" w:rsidRPr="00185CFC">
          <w:rPr>
            <w:rFonts w:ascii="Times New Roman" w:eastAsia="Times New Roman" w:hAnsi="Times New Roman" w:cs="Times New Roman"/>
            <w:color w:val="000000"/>
          </w:rPr>
          <w:t>Gramacy</w:t>
        </w:r>
        <w:proofErr w:type="spellEnd"/>
        <w:r w:rsidR="00E478E2" w:rsidRPr="00185CFC">
          <w:rPr>
            <w:rFonts w:ascii="Times New Roman" w:eastAsia="Times New Roman" w:hAnsi="Times New Roman" w:cs="Times New Roman"/>
            <w:color w:val="000000"/>
          </w:rPr>
          <w:t xml:space="preserve">, R. B. (2020). </w:t>
        </w:r>
      </w:hyperlink>
      <w:hyperlink r:id="rId234">
        <w:r w:rsidR="00E478E2" w:rsidRPr="00185CFC">
          <w:rPr>
            <w:rFonts w:ascii="Times New Roman" w:eastAsia="Times New Roman" w:hAnsi="Times New Roman" w:cs="Times New Roman"/>
            <w:i/>
            <w:color w:val="000000"/>
          </w:rPr>
          <w:t>Surrogates: Gaussian process modeling, design, and optimization for the applied sciences</w:t>
        </w:r>
      </w:hyperlink>
      <w:hyperlink r:id="rId235">
        <w:r w:rsidR="00E478E2" w:rsidRPr="00185CFC">
          <w:rPr>
            <w:rFonts w:ascii="Times New Roman" w:eastAsia="Times New Roman" w:hAnsi="Times New Roman" w:cs="Times New Roman"/>
            <w:color w:val="000000"/>
          </w:rPr>
          <w:t>. Chapman and Hall/CRC.</w:t>
        </w:r>
      </w:hyperlink>
    </w:p>
    <w:p w14:paraId="44126B92" w14:textId="3F75D8C5" w:rsidR="006C1581" w:rsidRPr="00185CFC" w:rsidRDefault="00EE1EDF" w:rsidP="00185CFC">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36" w:history="1">
        <w:proofErr w:type="spellStart"/>
        <w:r w:rsidR="006C1581" w:rsidRPr="00185CFC">
          <w:rPr>
            <w:rStyle w:val="Hyperlink"/>
            <w:rFonts w:ascii="Times New Roman" w:hAnsi="Times New Roman" w:cs="Times New Roman"/>
            <w:color w:val="000000"/>
            <w:u w:val="none"/>
          </w:rPr>
          <w:t>Gramacy</w:t>
        </w:r>
        <w:proofErr w:type="spellEnd"/>
        <w:r w:rsidR="006C1581" w:rsidRPr="00185CFC">
          <w:rPr>
            <w:rStyle w:val="Hyperlink"/>
            <w:rFonts w:ascii="Times New Roman" w:hAnsi="Times New Roman" w:cs="Times New Roman"/>
            <w:color w:val="000000"/>
            <w:u w:val="none"/>
          </w:rPr>
          <w:t xml:space="preserve">, R. B., &amp; </w:t>
        </w:r>
        <w:proofErr w:type="spellStart"/>
        <w:r w:rsidR="006C1581" w:rsidRPr="00185CFC">
          <w:rPr>
            <w:rStyle w:val="Hyperlink"/>
            <w:rFonts w:ascii="Times New Roman" w:hAnsi="Times New Roman" w:cs="Times New Roman"/>
            <w:color w:val="000000"/>
            <w:u w:val="none"/>
          </w:rPr>
          <w:t>Apley</w:t>
        </w:r>
        <w:proofErr w:type="spellEnd"/>
        <w:r w:rsidR="006C1581" w:rsidRPr="00185CFC">
          <w:rPr>
            <w:rStyle w:val="Hyperlink"/>
            <w:rFonts w:ascii="Times New Roman" w:hAnsi="Times New Roman" w:cs="Times New Roman"/>
            <w:color w:val="000000"/>
            <w:u w:val="none"/>
          </w:rPr>
          <w:t xml:space="preserve">, D. W. (2015). Local Gaussian Process Approximation for Large Computer Experiments. </w:t>
        </w:r>
        <w:r w:rsidR="006C1581" w:rsidRPr="00185CFC">
          <w:rPr>
            <w:rStyle w:val="Hyperlink"/>
            <w:rFonts w:ascii="Times New Roman" w:hAnsi="Times New Roman" w:cs="Times New Roman"/>
            <w:i/>
            <w:iCs/>
            <w:color w:val="000000"/>
            <w:u w:val="none"/>
          </w:rPr>
          <w:t>Journal of Computational and Graphical Statistics: A Joint Publication of American Statistical Association, Institute of Mathematical Statistics, Interface Foundation of North America</w:t>
        </w:r>
        <w:r w:rsidR="006C1581" w:rsidRPr="00185CFC">
          <w:rPr>
            <w:rStyle w:val="Hyperlink"/>
            <w:rFonts w:ascii="Times New Roman" w:hAnsi="Times New Roman" w:cs="Times New Roman"/>
            <w:color w:val="000000"/>
            <w:u w:val="none"/>
          </w:rPr>
          <w:t xml:space="preserve">, </w:t>
        </w:r>
        <w:r w:rsidR="006C1581" w:rsidRPr="00185CFC">
          <w:rPr>
            <w:rStyle w:val="Hyperlink"/>
            <w:rFonts w:ascii="Times New Roman" w:hAnsi="Times New Roman" w:cs="Times New Roman"/>
            <w:i/>
            <w:iCs/>
            <w:color w:val="000000"/>
            <w:u w:val="none"/>
          </w:rPr>
          <w:t>24</w:t>
        </w:r>
        <w:r w:rsidR="006C1581" w:rsidRPr="00185CFC">
          <w:rPr>
            <w:rStyle w:val="Hyperlink"/>
            <w:rFonts w:ascii="Times New Roman" w:hAnsi="Times New Roman" w:cs="Times New Roman"/>
            <w:color w:val="000000"/>
            <w:u w:val="none"/>
          </w:rPr>
          <w:t>(2), 561–578.</w:t>
        </w:r>
      </w:hyperlink>
    </w:p>
    <w:p w14:paraId="68543760"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37">
        <w:r w:rsidR="00E478E2" w:rsidRPr="00185CFC">
          <w:rPr>
            <w:rFonts w:ascii="Times New Roman" w:eastAsia="Times New Roman" w:hAnsi="Times New Roman" w:cs="Times New Roman"/>
            <w:color w:val="000000"/>
          </w:rPr>
          <w:t xml:space="preserve">Helton, J. C., &amp; Davis, F. J. (2003). Latin hypercube sampling and the propagation of uncertainty in analyses of complex systems. </w:t>
        </w:r>
      </w:hyperlink>
      <w:hyperlink r:id="rId238">
        <w:r w:rsidR="00E478E2" w:rsidRPr="00185CFC">
          <w:rPr>
            <w:rFonts w:ascii="Times New Roman" w:eastAsia="Times New Roman" w:hAnsi="Times New Roman" w:cs="Times New Roman"/>
            <w:i/>
            <w:color w:val="000000"/>
          </w:rPr>
          <w:t>Reliability Engineering &amp; System Safety</w:t>
        </w:r>
      </w:hyperlink>
      <w:hyperlink r:id="rId239">
        <w:r w:rsidR="00E478E2" w:rsidRPr="00185CFC">
          <w:rPr>
            <w:rFonts w:ascii="Times New Roman" w:eastAsia="Times New Roman" w:hAnsi="Times New Roman" w:cs="Times New Roman"/>
            <w:color w:val="000000"/>
          </w:rPr>
          <w:t xml:space="preserve">, </w:t>
        </w:r>
      </w:hyperlink>
      <w:hyperlink r:id="rId240">
        <w:r w:rsidR="00E478E2" w:rsidRPr="00185CFC">
          <w:rPr>
            <w:rFonts w:ascii="Times New Roman" w:eastAsia="Times New Roman" w:hAnsi="Times New Roman" w:cs="Times New Roman"/>
            <w:i/>
            <w:color w:val="000000"/>
          </w:rPr>
          <w:t>81</w:t>
        </w:r>
      </w:hyperlink>
      <w:hyperlink r:id="rId241">
        <w:r w:rsidR="00E478E2" w:rsidRPr="00185CFC">
          <w:rPr>
            <w:rFonts w:ascii="Times New Roman" w:eastAsia="Times New Roman" w:hAnsi="Times New Roman" w:cs="Times New Roman"/>
            <w:color w:val="000000"/>
          </w:rPr>
          <w:t>(1), 23–69.</w:t>
        </w:r>
      </w:hyperlink>
    </w:p>
    <w:p w14:paraId="01DD41C2"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42">
        <w:r w:rsidR="00E478E2" w:rsidRPr="00185CFC">
          <w:rPr>
            <w:rFonts w:ascii="Times New Roman" w:eastAsia="Times New Roman" w:hAnsi="Times New Roman" w:cs="Times New Roman"/>
            <w:color w:val="000000"/>
          </w:rPr>
          <w:t xml:space="preserve">Herman, J. D., Reed, P. M., &amp; Wagener, T. (2013). Time-varying sensitivity analysis clarifies the effects of watershed model formulation on model behavior. </w:t>
        </w:r>
      </w:hyperlink>
      <w:hyperlink r:id="rId243">
        <w:r w:rsidR="00E478E2" w:rsidRPr="00185CFC">
          <w:rPr>
            <w:rFonts w:ascii="Times New Roman" w:eastAsia="Times New Roman" w:hAnsi="Times New Roman" w:cs="Times New Roman"/>
            <w:i/>
            <w:color w:val="000000"/>
          </w:rPr>
          <w:t>Water Resources Research</w:t>
        </w:r>
      </w:hyperlink>
      <w:hyperlink r:id="rId244">
        <w:r w:rsidR="00E478E2" w:rsidRPr="00185CFC">
          <w:rPr>
            <w:rFonts w:ascii="Times New Roman" w:eastAsia="Times New Roman" w:hAnsi="Times New Roman" w:cs="Times New Roman"/>
            <w:color w:val="000000"/>
          </w:rPr>
          <w:t xml:space="preserve">, </w:t>
        </w:r>
      </w:hyperlink>
      <w:hyperlink r:id="rId245">
        <w:r w:rsidR="00E478E2" w:rsidRPr="00185CFC">
          <w:rPr>
            <w:rFonts w:ascii="Times New Roman" w:eastAsia="Times New Roman" w:hAnsi="Times New Roman" w:cs="Times New Roman"/>
            <w:i/>
            <w:color w:val="000000"/>
          </w:rPr>
          <w:t>49</w:t>
        </w:r>
      </w:hyperlink>
      <w:hyperlink r:id="rId246">
        <w:r w:rsidR="00E478E2" w:rsidRPr="00185CFC">
          <w:rPr>
            <w:rFonts w:ascii="Times New Roman" w:eastAsia="Times New Roman" w:hAnsi="Times New Roman" w:cs="Times New Roman"/>
            <w:color w:val="000000"/>
          </w:rPr>
          <w:t>(3), 1400–1414.</w:t>
        </w:r>
      </w:hyperlink>
    </w:p>
    <w:p w14:paraId="203067D3"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47">
        <w:r w:rsidR="00E478E2" w:rsidRPr="00185CFC">
          <w:rPr>
            <w:rFonts w:ascii="Times New Roman" w:eastAsia="Times New Roman" w:hAnsi="Times New Roman" w:cs="Times New Roman"/>
            <w:color w:val="000000"/>
          </w:rPr>
          <w:t xml:space="preserve">Higdon, D. (2003). for inference in computationally intensive inverse problems. In </w:t>
        </w:r>
      </w:hyperlink>
      <w:hyperlink r:id="rId248">
        <w:r w:rsidR="00E478E2" w:rsidRPr="00185CFC">
          <w:rPr>
            <w:rFonts w:ascii="Times New Roman" w:eastAsia="Times New Roman" w:hAnsi="Times New Roman" w:cs="Times New Roman"/>
            <w:i/>
            <w:color w:val="000000"/>
          </w:rPr>
          <w:t>Bayesian Statistics 7: Proceedings of the Seventh Valencia International Meeting</w:t>
        </w:r>
      </w:hyperlink>
      <w:hyperlink r:id="rId249">
        <w:r w:rsidR="00E478E2" w:rsidRPr="00185CFC">
          <w:rPr>
            <w:rFonts w:ascii="Times New Roman" w:eastAsia="Times New Roman" w:hAnsi="Times New Roman" w:cs="Times New Roman"/>
            <w:color w:val="000000"/>
          </w:rPr>
          <w:t xml:space="preserve"> (p. 181). Oxford University Press.</w:t>
        </w:r>
      </w:hyperlink>
    </w:p>
    <w:p w14:paraId="7C0BD3E8"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50">
        <w:r w:rsidR="00E478E2" w:rsidRPr="00185CFC">
          <w:rPr>
            <w:rFonts w:ascii="Times New Roman" w:eastAsia="Times New Roman" w:hAnsi="Times New Roman" w:cs="Times New Roman"/>
            <w:color w:val="000000"/>
          </w:rPr>
          <w:t xml:space="preserve">Higdon, D., Kennedy, M., Cavendish, J. C., </w:t>
        </w:r>
        <w:proofErr w:type="spellStart"/>
        <w:r w:rsidR="00E478E2" w:rsidRPr="00185CFC">
          <w:rPr>
            <w:rFonts w:ascii="Times New Roman" w:eastAsia="Times New Roman" w:hAnsi="Times New Roman" w:cs="Times New Roman"/>
            <w:color w:val="000000"/>
          </w:rPr>
          <w:t>Cafeo</w:t>
        </w:r>
        <w:proofErr w:type="spellEnd"/>
        <w:r w:rsidR="00E478E2" w:rsidRPr="00185CFC">
          <w:rPr>
            <w:rFonts w:ascii="Times New Roman" w:eastAsia="Times New Roman" w:hAnsi="Times New Roman" w:cs="Times New Roman"/>
            <w:color w:val="000000"/>
          </w:rPr>
          <w:t xml:space="preserve">, J. A., &amp; Ryne, R. D. (2004). Combining Field Data and Computer Simulations for Calibration and Prediction. </w:t>
        </w:r>
      </w:hyperlink>
      <w:hyperlink r:id="rId251">
        <w:r w:rsidR="00E478E2" w:rsidRPr="00185CFC">
          <w:rPr>
            <w:rFonts w:ascii="Times New Roman" w:eastAsia="Times New Roman" w:hAnsi="Times New Roman" w:cs="Times New Roman"/>
            <w:i/>
            <w:color w:val="000000"/>
          </w:rPr>
          <w:t>SIAM Journal of Scientific Computing</w:t>
        </w:r>
      </w:hyperlink>
      <w:hyperlink r:id="rId252">
        <w:r w:rsidR="00E478E2" w:rsidRPr="00185CFC">
          <w:rPr>
            <w:rFonts w:ascii="Times New Roman" w:eastAsia="Times New Roman" w:hAnsi="Times New Roman" w:cs="Times New Roman"/>
            <w:color w:val="000000"/>
          </w:rPr>
          <w:t xml:space="preserve">, </w:t>
        </w:r>
      </w:hyperlink>
      <w:hyperlink r:id="rId253">
        <w:r w:rsidR="00E478E2" w:rsidRPr="00185CFC">
          <w:rPr>
            <w:rFonts w:ascii="Times New Roman" w:eastAsia="Times New Roman" w:hAnsi="Times New Roman" w:cs="Times New Roman"/>
            <w:i/>
            <w:color w:val="000000"/>
          </w:rPr>
          <w:t>26</w:t>
        </w:r>
      </w:hyperlink>
      <w:hyperlink r:id="rId254">
        <w:r w:rsidR="00E478E2" w:rsidRPr="00185CFC">
          <w:rPr>
            <w:rFonts w:ascii="Times New Roman" w:eastAsia="Times New Roman" w:hAnsi="Times New Roman" w:cs="Times New Roman"/>
            <w:color w:val="000000"/>
          </w:rPr>
          <w:t>(2), 448–466.</w:t>
        </w:r>
      </w:hyperlink>
    </w:p>
    <w:p w14:paraId="6CCD5C58"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55">
        <w:r w:rsidR="00E478E2" w:rsidRPr="00185CFC">
          <w:rPr>
            <w:rFonts w:ascii="Times New Roman" w:eastAsia="Times New Roman" w:hAnsi="Times New Roman" w:cs="Times New Roman"/>
            <w:color w:val="000000"/>
          </w:rPr>
          <w:t xml:space="preserve">Higdon, D., </w:t>
        </w:r>
        <w:proofErr w:type="spellStart"/>
        <w:r w:rsidR="00E478E2" w:rsidRPr="00185CFC">
          <w:rPr>
            <w:rFonts w:ascii="Times New Roman" w:eastAsia="Times New Roman" w:hAnsi="Times New Roman" w:cs="Times New Roman"/>
            <w:color w:val="000000"/>
          </w:rPr>
          <w:t>Gattiker</w:t>
        </w:r>
        <w:proofErr w:type="spellEnd"/>
        <w:r w:rsidR="00E478E2" w:rsidRPr="00185CFC">
          <w:rPr>
            <w:rFonts w:ascii="Times New Roman" w:eastAsia="Times New Roman" w:hAnsi="Times New Roman" w:cs="Times New Roman"/>
            <w:color w:val="000000"/>
          </w:rPr>
          <w:t xml:space="preserve">, J., Williams, B., &amp; </w:t>
        </w:r>
        <w:proofErr w:type="spellStart"/>
        <w:r w:rsidR="00E478E2" w:rsidRPr="00185CFC">
          <w:rPr>
            <w:rFonts w:ascii="Times New Roman" w:eastAsia="Times New Roman" w:hAnsi="Times New Roman" w:cs="Times New Roman"/>
            <w:color w:val="000000"/>
          </w:rPr>
          <w:t>Rightley</w:t>
        </w:r>
        <w:proofErr w:type="spellEnd"/>
        <w:r w:rsidR="00E478E2" w:rsidRPr="00185CFC">
          <w:rPr>
            <w:rFonts w:ascii="Times New Roman" w:eastAsia="Times New Roman" w:hAnsi="Times New Roman" w:cs="Times New Roman"/>
            <w:color w:val="000000"/>
          </w:rPr>
          <w:t xml:space="preserve">, M. (2008). Computer Model Calibration Using High-Dimensional Output. </w:t>
        </w:r>
      </w:hyperlink>
      <w:hyperlink r:id="rId256">
        <w:r w:rsidR="00E478E2" w:rsidRPr="00185CFC">
          <w:rPr>
            <w:rFonts w:ascii="Times New Roman" w:eastAsia="Times New Roman" w:hAnsi="Times New Roman" w:cs="Times New Roman"/>
            <w:i/>
            <w:color w:val="000000"/>
          </w:rPr>
          <w:t>Journal of the American Statistical Association</w:t>
        </w:r>
      </w:hyperlink>
      <w:hyperlink r:id="rId257">
        <w:r w:rsidR="00E478E2" w:rsidRPr="00185CFC">
          <w:rPr>
            <w:rFonts w:ascii="Times New Roman" w:eastAsia="Times New Roman" w:hAnsi="Times New Roman" w:cs="Times New Roman"/>
            <w:color w:val="000000"/>
          </w:rPr>
          <w:t xml:space="preserve">, </w:t>
        </w:r>
      </w:hyperlink>
      <w:hyperlink r:id="rId258">
        <w:r w:rsidR="00E478E2" w:rsidRPr="00185CFC">
          <w:rPr>
            <w:rFonts w:ascii="Times New Roman" w:eastAsia="Times New Roman" w:hAnsi="Times New Roman" w:cs="Times New Roman"/>
            <w:i/>
            <w:color w:val="000000"/>
          </w:rPr>
          <w:t>103</w:t>
        </w:r>
      </w:hyperlink>
      <w:hyperlink r:id="rId259">
        <w:r w:rsidR="00E478E2" w:rsidRPr="00185CFC">
          <w:rPr>
            <w:rFonts w:ascii="Times New Roman" w:eastAsia="Times New Roman" w:hAnsi="Times New Roman" w:cs="Times New Roman"/>
            <w:color w:val="000000"/>
          </w:rPr>
          <w:t>(482), 570–583.</w:t>
        </w:r>
      </w:hyperlink>
    </w:p>
    <w:p w14:paraId="1D5C9FEB"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60">
        <w:r w:rsidR="00E478E2" w:rsidRPr="00185CFC">
          <w:rPr>
            <w:rFonts w:ascii="Times New Roman" w:eastAsia="Times New Roman" w:hAnsi="Times New Roman" w:cs="Times New Roman"/>
            <w:color w:val="000000"/>
          </w:rPr>
          <w:t xml:space="preserve">Holden, P. B., Edwards, N. R., Oliver, K. I. C., </w:t>
        </w:r>
        <w:proofErr w:type="spellStart"/>
        <w:r w:rsidR="00E478E2" w:rsidRPr="00185CFC">
          <w:rPr>
            <w:rFonts w:ascii="Times New Roman" w:eastAsia="Times New Roman" w:hAnsi="Times New Roman" w:cs="Times New Roman"/>
            <w:color w:val="000000"/>
          </w:rPr>
          <w:t>Lenton</w:t>
        </w:r>
        <w:proofErr w:type="spellEnd"/>
        <w:r w:rsidR="00E478E2" w:rsidRPr="00185CFC">
          <w:rPr>
            <w:rFonts w:ascii="Times New Roman" w:eastAsia="Times New Roman" w:hAnsi="Times New Roman" w:cs="Times New Roman"/>
            <w:color w:val="000000"/>
          </w:rPr>
          <w:t xml:space="preserve">, T. M., &amp; Wilkinson, R. D. (2010). A probabilistic calibration of climate sensitivity and terrestrial carbon change in GENIE-1. </w:t>
        </w:r>
      </w:hyperlink>
      <w:hyperlink r:id="rId261">
        <w:r w:rsidR="00E478E2" w:rsidRPr="00185CFC">
          <w:rPr>
            <w:rFonts w:ascii="Times New Roman" w:eastAsia="Times New Roman" w:hAnsi="Times New Roman" w:cs="Times New Roman"/>
            <w:i/>
            <w:color w:val="000000"/>
          </w:rPr>
          <w:t>Climate Dynamics</w:t>
        </w:r>
      </w:hyperlink>
      <w:hyperlink r:id="rId262">
        <w:r w:rsidR="00E478E2" w:rsidRPr="00185CFC">
          <w:rPr>
            <w:rFonts w:ascii="Times New Roman" w:eastAsia="Times New Roman" w:hAnsi="Times New Roman" w:cs="Times New Roman"/>
            <w:color w:val="000000"/>
          </w:rPr>
          <w:t xml:space="preserve">, </w:t>
        </w:r>
      </w:hyperlink>
      <w:hyperlink r:id="rId263">
        <w:r w:rsidR="00E478E2" w:rsidRPr="00185CFC">
          <w:rPr>
            <w:rFonts w:ascii="Times New Roman" w:eastAsia="Times New Roman" w:hAnsi="Times New Roman" w:cs="Times New Roman"/>
            <w:i/>
            <w:color w:val="000000"/>
          </w:rPr>
          <w:t>35</w:t>
        </w:r>
      </w:hyperlink>
      <w:hyperlink r:id="rId264">
        <w:r w:rsidR="00E478E2" w:rsidRPr="00185CFC">
          <w:rPr>
            <w:rFonts w:ascii="Times New Roman" w:eastAsia="Times New Roman" w:hAnsi="Times New Roman" w:cs="Times New Roman"/>
            <w:color w:val="000000"/>
          </w:rPr>
          <w:t>(5), 785–806.</w:t>
        </w:r>
      </w:hyperlink>
    </w:p>
    <w:p w14:paraId="056FCF45"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65">
        <w:r w:rsidR="00E478E2" w:rsidRPr="00185CFC">
          <w:rPr>
            <w:rFonts w:ascii="Times New Roman" w:eastAsia="Times New Roman" w:hAnsi="Times New Roman" w:cs="Times New Roman"/>
            <w:color w:val="000000"/>
          </w:rPr>
          <w:t xml:space="preserve">Homer, C., </w:t>
        </w:r>
        <w:proofErr w:type="spellStart"/>
        <w:r w:rsidR="00E478E2" w:rsidRPr="00185CFC">
          <w:rPr>
            <w:rFonts w:ascii="Times New Roman" w:eastAsia="Times New Roman" w:hAnsi="Times New Roman" w:cs="Times New Roman"/>
            <w:color w:val="000000"/>
          </w:rPr>
          <w:t>Dewitz</w:t>
        </w:r>
        <w:proofErr w:type="spellEnd"/>
        <w:r w:rsidR="00E478E2" w:rsidRPr="00185CFC">
          <w:rPr>
            <w:rFonts w:ascii="Times New Roman" w:eastAsia="Times New Roman" w:hAnsi="Times New Roman" w:cs="Times New Roman"/>
            <w:color w:val="000000"/>
          </w:rPr>
          <w:t xml:space="preserve">, J., Yang, L., </w:t>
        </w:r>
        <w:proofErr w:type="spellStart"/>
        <w:r w:rsidR="00E478E2" w:rsidRPr="00185CFC">
          <w:rPr>
            <w:rFonts w:ascii="Times New Roman" w:eastAsia="Times New Roman" w:hAnsi="Times New Roman" w:cs="Times New Roman"/>
            <w:color w:val="000000"/>
          </w:rPr>
          <w:t>Jin</w:t>
        </w:r>
        <w:proofErr w:type="spellEnd"/>
        <w:r w:rsidR="00E478E2" w:rsidRPr="00185CFC">
          <w:rPr>
            <w:rFonts w:ascii="Times New Roman" w:eastAsia="Times New Roman" w:hAnsi="Times New Roman" w:cs="Times New Roman"/>
            <w:color w:val="000000"/>
          </w:rPr>
          <w:t xml:space="preserve">, S., Danielson, P., Xian, G., et al. (2015). Completion of the 2011 National Land Cover Database for the conterminous United States--representing a decade of land cover change information. </w:t>
        </w:r>
      </w:hyperlink>
      <w:hyperlink r:id="rId266">
        <w:r w:rsidR="00E478E2" w:rsidRPr="00185CFC">
          <w:rPr>
            <w:rFonts w:ascii="Times New Roman" w:eastAsia="Times New Roman" w:hAnsi="Times New Roman" w:cs="Times New Roman"/>
            <w:i/>
            <w:color w:val="000000"/>
          </w:rPr>
          <w:t>Photogrammetric Engineering &amp; Remote Sensing</w:t>
        </w:r>
      </w:hyperlink>
      <w:hyperlink r:id="rId267">
        <w:r w:rsidR="00E478E2" w:rsidRPr="00185CFC">
          <w:rPr>
            <w:rFonts w:ascii="Times New Roman" w:eastAsia="Times New Roman" w:hAnsi="Times New Roman" w:cs="Times New Roman"/>
            <w:color w:val="000000"/>
          </w:rPr>
          <w:t xml:space="preserve">, </w:t>
        </w:r>
      </w:hyperlink>
      <w:hyperlink r:id="rId268">
        <w:r w:rsidR="00E478E2" w:rsidRPr="00185CFC">
          <w:rPr>
            <w:rFonts w:ascii="Times New Roman" w:eastAsia="Times New Roman" w:hAnsi="Times New Roman" w:cs="Times New Roman"/>
            <w:i/>
            <w:color w:val="000000"/>
          </w:rPr>
          <w:t>81</w:t>
        </w:r>
      </w:hyperlink>
      <w:hyperlink r:id="rId269">
        <w:r w:rsidR="00E478E2" w:rsidRPr="00185CFC">
          <w:rPr>
            <w:rFonts w:ascii="Times New Roman" w:eastAsia="Times New Roman" w:hAnsi="Times New Roman" w:cs="Times New Roman"/>
            <w:color w:val="000000"/>
          </w:rPr>
          <w:t>(5), 345–354.</w:t>
        </w:r>
      </w:hyperlink>
    </w:p>
    <w:p w14:paraId="2D6F35D3"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70">
        <w:r w:rsidR="00E478E2" w:rsidRPr="00185CFC">
          <w:rPr>
            <w:rFonts w:ascii="Times New Roman" w:eastAsia="Times New Roman" w:hAnsi="Times New Roman" w:cs="Times New Roman"/>
            <w:color w:val="000000"/>
          </w:rPr>
          <w:t xml:space="preserve">Hsu, K.-L., Moradkhani, H., &amp; Sorooshian, S. (2009). A sequential Bayesian approach for hydrologic model selection and prediction. </w:t>
        </w:r>
      </w:hyperlink>
      <w:hyperlink r:id="rId271">
        <w:r w:rsidR="00E478E2" w:rsidRPr="00185CFC">
          <w:rPr>
            <w:rFonts w:ascii="Times New Roman" w:eastAsia="Times New Roman" w:hAnsi="Times New Roman" w:cs="Times New Roman"/>
            <w:i/>
            <w:color w:val="000000"/>
          </w:rPr>
          <w:t>Water Resources Research</w:t>
        </w:r>
      </w:hyperlink>
      <w:hyperlink r:id="rId272">
        <w:r w:rsidR="00E478E2" w:rsidRPr="00185CFC">
          <w:rPr>
            <w:rFonts w:ascii="Times New Roman" w:eastAsia="Times New Roman" w:hAnsi="Times New Roman" w:cs="Times New Roman"/>
            <w:color w:val="000000"/>
          </w:rPr>
          <w:t xml:space="preserve">, </w:t>
        </w:r>
      </w:hyperlink>
      <w:hyperlink r:id="rId273">
        <w:r w:rsidR="00E478E2" w:rsidRPr="00185CFC">
          <w:rPr>
            <w:rFonts w:ascii="Times New Roman" w:eastAsia="Times New Roman" w:hAnsi="Times New Roman" w:cs="Times New Roman"/>
            <w:i/>
            <w:color w:val="000000"/>
          </w:rPr>
          <w:t>45</w:t>
        </w:r>
      </w:hyperlink>
      <w:hyperlink r:id="rId274">
        <w:r w:rsidR="00E478E2" w:rsidRPr="00185CFC">
          <w:rPr>
            <w:rFonts w:ascii="Times New Roman" w:eastAsia="Times New Roman" w:hAnsi="Times New Roman" w:cs="Times New Roman"/>
            <w:color w:val="000000"/>
          </w:rPr>
          <w:t>(12). https://doi.org/</w:t>
        </w:r>
      </w:hyperlink>
      <w:hyperlink r:id="rId275">
        <w:r w:rsidR="00E478E2" w:rsidRPr="00185CFC">
          <w:rPr>
            <w:rFonts w:ascii="Times New Roman" w:eastAsia="Times New Roman" w:hAnsi="Times New Roman" w:cs="Times New Roman"/>
            <w:color w:val="000000"/>
          </w:rPr>
          <w:t>10.1029/2008wr006824</w:t>
        </w:r>
      </w:hyperlink>
    </w:p>
    <w:p w14:paraId="1E70BC7E"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76">
        <w:r w:rsidR="00E478E2" w:rsidRPr="00185CFC">
          <w:rPr>
            <w:rFonts w:ascii="Times New Roman" w:eastAsia="Times New Roman" w:hAnsi="Times New Roman" w:cs="Times New Roman"/>
            <w:color w:val="000000"/>
          </w:rPr>
          <w:t xml:space="preserve">Hu, J., Chen, S., </w:t>
        </w:r>
        <w:proofErr w:type="spellStart"/>
        <w:r w:rsidR="00E478E2" w:rsidRPr="00185CFC">
          <w:rPr>
            <w:rFonts w:ascii="Times New Roman" w:eastAsia="Times New Roman" w:hAnsi="Times New Roman" w:cs="Times New Roman"/>
            <w:color w:val="000000"/>
          </w:rPr>
          <w:t>Behrangi</w:t>
        </w:r>
        <w:proofErr w:type="spellEnd"/>
        <w:r w:rsidR="00E478E2" w:rsidRPr="00185CFC">
          <w:rPr>
            <w:rFonts w:ascii="Times New Roman" w:eastAsia="Times New Roman" w:hAnsi="Times New Roman" w:cs="Times New Roman"/>
            <w:color w:val="000000"/>
          </w:rPr>
          <w:t xml:space="preserve">, A., &amp; Yuan, H. (2019). Parametric uncertainty assessment in hydrological modeling using the generalized polynomial chaos expansion. </w:t>
        </w:r>
      </w:hyperlink>
      <w:hyperlink r:id="rId277">
        <w:r w:rsidR="00E478E2" w:rsidRPr="00185CFC">
          <w:rPr>
            <w:rFonts w:ascii="Times New Roman" w:eastAsia="Times New Roman" w:hAnsi="Times New Roman" w:cs="Times New Roman"/>
            <w:i/>
            <w:color w:val="000000"/>
          </w:rPr>
          <w:t>Journal of Hydrology</w:t>
        </w:r>
      </w:hyperlink>
      <w:hyperlink r:id="rId278">
        <w:r w:rsidR="00E478E2" w:rsidRPr="00185CFC">
          <w:rPr>
            <w:rFonts w:ascii="Times New Roman" w:eastAsia="Times New Roman" w:hAnsi="Times New Roman" w:cs="Times New Roman"/>
            <w:color w:val="000000"/>
          </w:rPr>
          <w:t xml:space="preserve">, </w:t>
        </w:r>
      </w:hyperlink>
      <w:hyperlink r:id="rId279">
        <w:r w:rsidR="00E478E2" w:rsidRPr="00185CFC">
          <w:rPr>
            <w:rFonts w:ascii="Times New Roman" w:eastAsia="Times New Roman" w:hAnsi="Times New Roman" w:cs="Times New Roman"/>
            <w:i/>
            <w:color w:val="000000"/>
          </w:rPr>
          <w:t>579</w:t>
        </w:r>
      </w:hyperlink>
      <w:hyperlink r:id="rId280">
        <w:r w:rsidR="00E478E2" w:rsidRPr="00185CFC">
          <w:rPr>
            <w:rFonts w:ascii="Times New Roman" w:eastAsia="Times New Roman" w:hAnsi="Times New Roman" w:cs="Times New Roman"/>
            <w:color w:val="000000"/>
          </w:rPr>
          <w:t>, 124158.</w:t>
        </w:r>
      </w:hyperlink>
    </w:p>
    <w:p w14:paraId="65FBE345"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81">
        <w:r w:rsidR="00E478E2" w:rsidRPr="00185CFC">
          <w:rPr>
            <w:rFonts w:ascii="Times New Roman" w:eastAsia="Times New Roman" w:hAnsi="Times New Roman" w:cs="Times New Roman"/>
            <w:color w:val="000000"/>
          </w:rPr>
          <w:t xml:space="preserve">Hwang, J. T., &amp; Martins, J. R. R. A. (2018). A fast-prediction surrogate model for large datasets. </w:t>
        </w:r>
      </w:hyperlink>
      <w:hyperlink r:id="rId282">
        <w:r w:rsidR="00E478E2" w:rsidRPr="00185CFC">
          <w:rPr>
            <w:rFonts w:ascii="Times New Roman" w:eastAsia="Times New Roman" w:hAnsi="Times New Roman" w:cs="Times New Roman"/>
            <w:i/>
            <w:color w:val="000000"/>
          </w:rPr>
          <w:t>Aerospace Science and Technology</w:t>
        </w:r>
      </w:hyperlink>
      <w:hyperlink r:id="rId283">
        <w:r w:rsidR="00E478E2" w:rsidRPr="00185CFC">
          <w:rPr>
            <w:rFonts w:ascii="Times New Roman" w:eastAsia="Times New Roman" w:hAnsi="Times New Roman" w:cs="Times New Roman"/>
            <w:color w:val="000000"/>
          </w:rPr>
          <w:t xml:space="preserve">, </w:t>
        </w:r>
      </w:hyperlink>
      <w:hyperlink r:id="rId284">
        <w:r w:rsidR="00E478E2" w:rsidRPr="00185CFC">
          <w:rPr>
            <w:rFonts w:ascii="Times New Roman" w:eastAsia="Times New Roman" w:hAnsi="Times New Roman" w:cs="Times New Roman"/>
            <w:i/>
            <w:color w:val="000000"/>
          </w:rPr>
          <w:t>75</w:t>
        </w:r>
      </w:hyperlink>
      <w:hyperlink r:id="rId285">
        <w:r w:rsidR="00E478E2" w:rsidRPr="00185CFC">
          <w:rPr>
            <w:rFonts w:ascii="Times New Roman" w:eastAsia="Times New Roman" w:hAnsi="Times New Roman" w:cs="Times New Roman"/>
            <w:color w:val="000000"/>
          </w:rPr>
          <w:t>, 74–87.</w:t>
        </w:r>
      </w:hyperlink>
    </w:p>
    <w:p w14:paraId="0B4AC26F"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86">
        <w:r w:rsidR="00E478E2" w:rsidRPr="00185CFC">
          <w:rPr>
            <w:rFonts w:ascii="Times New Roman" w:eastAsia="Times New Roman" w:hAnsi="Times New Roman" w:cs="Times New Roman"/>
            <w:color w:val="000000"/>
          </w:rPr>
          <w:t xml:space="preserve">Jeremiah, E., Sisson, S., Marshall, L., Mehrotra, R., &amp; Sharma, A. (2011). Bayesian calibration and uncertainty analysis of hydrological models: A comparison of adaptive Metropolis and sequential Monte Carlo samplers. </w:t>
        </w:r>
      </w:hyperlink>
      <w:hyperlink r:id="rId287">
        <w:r w:rsidR="00E478E2" w:rsidRPr="00185CFC">
          <w:rPr>
            <w:rFonts w:ascii="Times New Roman" w:eastAsia="Times New Roman" w:hAnsi="Times New Roman" w:cs="Times New Roman"/>
            <w:i/>
            <w:color w:val="000000"/>
          </w:rPr>
          <w:t>Water Resources Research</w:t>
        </w:r>
      </w:hyperlink>
      <w:hyperlink r:id="rId288">
        <w:r w:rsidR="00E478E2" w:rsidRPr="00185CFC">
          <w:rPr>
            <w:rFonts w:ascii="Times New Roman" w:eastAsia="Times New Roman" w:hAnsi="Times New Roman" w:cs="Times New Roman"/>
            <w:color w:val="000000"/>
          </w:rPr>
          <w:t xml:space="preserve">, </w:t>
        </w:r>
      </w:hyperlink>
      <w:hyperlink r:id="rId289">
        <w:r w:rsidR="00E478E2" w:rsidRPr="00185CFC">
          <w:rPr>
            <w:rFonts w:ascii="Times New Roman" w:eastAsia="Times New Roman" w:hAnsi="Times New Roman" w:cs="Times New Roman"/>
            <w:i/>
            <w:color w:val="000000"/>
          </w:rPr>
          <w:t>47</w:t>
        </w:r>
      </w:hyperlink>
      <w:hyperlink r:id="rId290">
        <w:r w:rsidR="00E478E2" w:rsidRPr="00185CFC">
          <w:rPr>
            <w:rFonts w:ascii="Times New Roman" w:eastAsia="Times New Roman" w:hAnsi="Times New Roman" w:cs="Times New Roman"/>
            <w:color w:val="000000"/>
          </w:rPr>
          <w:t>(7). https://doi.org/</w:t>
        </w:r>
      </w:hyperlink>
      <w:hyperlink r:id="rId291">
        <w:r w:rsidR="00E478E2" w:rsidRPr="00185CFC">
          <w:rPr>
            <w:rFonts w:ascii="Times New Roman" w:eastAsia="Times New Roman" w:hAnsi="Times New Roman" w:cs="Times New Roman"/>
            <w:color w:val="000000"/>
          </w:rPr>
          <w:t>10.1029/2010wr010217</w:t>
        </w:r>
      </w:hyperlink>
    </w:p>
    <w:p w14:paraId="4E11D32C"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92">
        <w:r w:rsidR="00E478E2" w:rsidRPr="00185CFC">
          <w:rPr>
            <w:rFonts w:ascii="Times New Roman" w:eastAsia="Times New Roman" w:hAnsi="Times New Roman" w:cs="Times New Roman"/>
            <w:color w:val="000000"/>
          </w:rPr>
          <w:t xml:space="preserve">Judi, D. R., Rakowski, C. L., </w:t>
        </w:r>
        <w:proofErr w:type="spellStart"/>
        <w:r w:rsidR="00E478E2" w:rsidRPr="00185CFC">
          <w:rPr>
            <w:rFonts w:ascii="Times New Roman" w:eastAsia="Times New Roman" w:hAnsi="Times New Roman" w:cs="Times New Roman"/>
            <w:color w:val="000000"/>
          </w:rPr>
          <w:t>Waichler</w:t>
        </w:r>
        <w:proofErr w:type="spellEnd"/>
        <w:r w:rsidR="00E478E2" w:rsidRPr="00185CFC">
          <w:rPr>
            <w:rFonts w:ascii="Times New Roman" w:eastAsia="Times New Roman" w:hAnsi="Times New Roman" w:cs="Times New Roman"/>
            <w:color w:val="000000"/>
          </w:rPr>
          <w:t xml:space="preserve">, S. R., Feng, Y., &amp; </w:t>
        </w:r>
        <w:proofErr w:type="spellStart"/>
        <w:r w:rsidR="00E478E2" w:rsidRPr="00185CFC">
          <w:rPr>
            <w:rFonts w:ascii="Times New Roman" w:eastAsia="Times New Roman" w:hAnsi="Times New Roman" w:cs="Times New Roman"/>
            <w:color w:val="000000"/>
          </w:rPr>
          <w:t>Wigmosta</w:t>
        </w:r>
        <w:proofErr w:type="spellEnd"/>
        <w:r w:rsidR="00E478E2" w:rsidRPr="00185CFC">
          <w:rPr>
            <w:rFonts w:ascii="Times New Roman" w:eastAsia="Times New Roman" w:hAnsi="Times New Roman" w:cs="Times New Roman"/>
            <w:color w:val="000000"/>
          </w:rPr>
          <w:t xml:space="preserve">, M. S. (2018). Integrated Modeling Approach for the Development of Climate-Informed, Actionable Information. </w:t>
        </w:r>
      </w:hyperlink>
      <w:hyperlink r:id="rId293">
        <w:r w:rsidR="00E478E2" w:rsidRPr="00185CFC">
          <w:rPr>
            <w:rFonts w:ascii="Times New Roman" w:eastAsia="Times New Roman" w:hAnsi="Times New Roman" w:cs="Times New Roman"/>
            <w:i/>
            <w:color w:val="000000"/>
          </w:rPr>
          <w:t>WATER</w:t>
        </w:r>
      </w:hyperlink>
      <w:hyperlink r:id="rId294">
        <w:r w:rsidR="00E478E2" w:rsidRPr="00185CFC">
          <w:rPr>
            <w:rFonts w:ascii="Times New Roman" w:eastAsia="Times New Roman" w:hAnsi="Times New Roman" w:cs="Times New Roman"/>
            <w:color w:val="000000"/>
          </w:rPr>
          <w:t xml:space="preserve">, </w:t>
        </w:r>
      </w:hyperlink>
      <w:hyperlink r:id="rId295">
        <w:r w:rsidR="00E478E2" w:rsidRPr="00185CFC">
          <w:rPr>
            <w:rFonts w:ascii="Times New Roman" w:eastAsia="Times New Roman" w:hAnsi="Times New Roman" w:cs="Times New Roman"/>
            <w:i/>
            <w:color w:val="000000"/>
          </w:rPr>
          <w:t>10</w:t>
        </w:r>
      </w:hyperlink>
      <w:hyperlink r:id="rId296">
        <w:r w:rsidR="00E478E2" w:rsidRPr="00185CFC">
          <w:rPr>
            <w:rFonts w:ascii="Times New Roman" w:eastAsia="Times New Roman" w:hAnsi="Times New Roman" w:cs="Times New Roman"/>
            <w:color w:val="000000"/>
          </w:rPr>
          <w:t>(6), 775.</w:t>
        </w:r>
      </w:hyperlink>
    </w:p>
    <w:p w14:paraId="1CDF1754"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97">
        <w:r w:rsidR="00E478E2" w:rsidRPr="00185CFC">
          <w:rPr>
            <w:rFonts w:ascii="Times New Roman" w:eastAsia="Times New Roman" w:hAnsi="Times New Roman" w:cs="Times New Roman"/>
            <w:color w:val="000000"/>
          </w:rPr>
          <w:t xml:space="preserve">Kalyanaraman, J., Kawajiri, Y., Lively, R. P., &amp; Realff, M. J. (2016). Uncertainty quantification via bayesian inference using sequential monte carlo methods for CO2adsorption process. </w:t>
        </w:r>
      </w:hyperlink>
      <w:hyperlink r:id="rId298">
        <w:r w:rsidR="00E478E2" w:rsidRPr="00185CFC">
          <w:rPr>
            <w:rFonts w:ascii="Times New Roman" w:eastAsia="Times New Roman" w:hAnsi="Times New Roman" w:cs="Times New Roman"/>
            <w:i/>
            <w:color w:val="000000"/>
          </w:rPr>
          <w:t>AIChE Journal</w:t>
        </w:r>
      </w:hyperlink>
      <w:hyperlink r:id="rId299">
        <w:r w:rsidR="00E478E2" w:rsidRPr="00185CFC">
          <w:rPr>
            <w:rFonts w:ascii="Times New Roman" w:eastAsia="Times New Roman" w:hAnsi="Times New Roman" w:cs="Times New Roman"/>
            <w:color w:val="000000"/>
          </w:rPr>
          <w:t>. https://doi.org/</w:t>
        </w:r>
      </w:hyperlink>
      <w:hyperlink r:id="rId300">
        <w:r w:rsidR="00E478E2" w:rsidRPr="00185CFC">
          <w:rPr>
            <w:rFonts w:ascii="Times New Roman" w:eastAsia="Times New Roman" w:hAnsi="Times New Roman" w:cs="Times New Roman"/>
            <w:color w:val="000000"/>
          </w:rPr>
          <w:t>10.1002/aic.15381</w:t>
        </w:r>
      </w:hyperlink>
    </w:p>
    <w:p w14:paraId="358EAAE9"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01">
        <w:proofErr w:type="spellStart"/>
        <w:r w:rsidR="00E478E2" w:rsidRPr="00185CFC">
          <w:rPr>
            <w:rFonts w:ascii="Times New Roman" w:eastAsia="Times New Roman" w:hAnsi="Times New Roman" w:cs="Times New Roman"/>
            <w:color w:val="000000"/>
          </w:rPr>
          <w:t>Kamali</w:t>
        </w:r>
        <w:proofErr w:type="spellEnd"/>
        <w:r w:rsidR="00E478E2" w:rsidRPr="00185CFC">
          <w:rPr>
            <w:rFonts w:ascii="Times New Roman" w:eastAsia="Times New Roman" w:hAnsi="Times New Roman" w:cs="Times New Roman"/>
            <w:color w:val="000000"/>
          </w:rPr>
          <w:t xml:space="preserve">, B., Mousavi, S. J., &amp; </w:t>
        </w:r>
        <w:proofErr w:type="spellStart"/>
        <w:r w:rsidR="00E478E2" w:rsidRPr="00185CFC">
          <w:rPr>
            <w:rFonts w:ascii="Times New Roman" w:eastAsia="Times New Roman" w:hAnsi="Times New Roman" w:cs="Times New Roman"/>
            <w:color w:val="000000"/>
          </w:rPr>
          <w:t>Abbaspour</w:t>
        </w:r>
        <w:proofErr w:type="spellEnd"/>
        <w:r w:rsidR="00E478E2" w:rsidRPr="00185CFC">
          <w:rPr>
            <w:rFonts w:ascii="Times New Roman" w:eastAsia="Times New Roman" w:hAnsi="Times New Roman" w:cs="Times New Roman"/>
            <w:color w:val="000000"/>
          </w:rPr>
          <w:t xml:space="preserve">, K. C. (2013). Automatic calibration of HEC-HMS using single-objective and multi-objective PSO algorithms. </w:t>
        </w:r>
      </w:hyperlink>
      <w:hyperlink r:id="rId302">
        <w:r w:rsidR="00E478E2" w:rsidRPr="00185CFC">
          <w:rPr>
            <w:rFonts w:ascii="Times New Roman" w:eastAsia="Times New Roman" w:hAnsi="Times New Roman" w:cs="Times New Roman"/>
            <w:i/>
            <w:color w:val="000000"/>
          </w:rPr>
          <w:t>Hydrological Processes</w:t>
        </w:r>
      </w:hyperlink>
      <w:hyperlink r:id="rId303">
        <w:r w:rsidR="00E478E2" w:rsidRPr="00185CFC">
          <w:rPr>
            <w:rFonts w:ascii="Times New Roman" w:eastAsia="Times New Roman" w:hAnsi="Times New Roman" w:cs="Times New Roman"/>
            <w:color w:val="000000"/>
          </w:rPr>
          <w:t xml:space="preserve">, </w:t>
        </w:r>
      </w:hyperlink>
      <w:hyperlink r:id="rId304">
        <w:r w:rsidR="00E478E2" w:rsidRPr="00185CFC">
          <w:rPr>
            <w:rFonts w:ascii="Times New Roman" w:eastAsia="Times New Roman" w:hAnsi="Times New Roman" w:cs="Times New Roman"/>
            <w:i/>
            <w:color w:val="000000"/>
          </w:rPr>
          <w:t>27</w:t>
        </w:r>
      </w:hyperlink>
      <w:hyperlink r:id="rId305">
        <w:r w:rsidR="00E478E2" w:rsidRPr="00185CFC">
          <w:rPr>
            <w:rFonts w:ascii="Times New Roman" w:eastAsia="Times New Roman" w:hAnsi="Times New Roman" w:cs="Times New Roman"/>
            <w:color w:val="000000"/>
          </w:rPr>
          <w:t>(26), 4028–4042.</w:t>
        </w:r>
      </w:hyperlink>
    </w:p>
    <w:p w14:paraId="3D3F8BBB"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06">
        <w:proofErr w:type="spellStart"/>
        <w:r w:rsidR="00E478E2" w:rsidRPr="00185CFC">
          <w:rPr>
            <w:rFonts w:ascii="Times New Roman" w:eastAsia="Times New Roman" w:hAnsi="Times New Roman" w:cs="Times New Roman"/>
            <w:color w:val="000000"/>
          </w:rPr>
          <w:t>Kantas</w:t>
        </w:r>
        <w:proofErr w:type="spellEnd"/>
        <w:r w:rsidR="00E478E2" w:rsidRPr="00185CFC">
          <w:rPr>
            <w:rFonts w:ascii="Times New Roman" w:eastAsia="Times New Roman" w:hAnsi="Times New Roman" w:cs="Times New Roman"/>
            <w:color w:val="000000"/>
          </w:rPr>
          <w:t xml:space="preserve">, N., </w:t>
        </w:r>
        <w:proofErr w:type="spellStart"/>
        <w:r w:rsidR="00E478E2" w:rsidRPr="00185CFC">
          <w:rPr>
            <w:rFonts w:ascii="Times New Roman" w:eastAsia="Times New Roman" w:hAnsi="Times New Roman" w:cs="Times New Roman"/>
            <w:color w:val="000000"/>
          </w:rPr>
          <w:t>Beskos</w:t>
        </w:r>
        <w:proofErr w:type="spellEnd"/>
        <w:r w:rsidR="00E478E2" w:rsidRPr="00185CFC">
          <w:rPr>
            <w:rFonts w:ascii="Times New Roman" w:eastAsia="Times New Roman" w:hAnsi="Times New Roman" w:cs="Times New Roman"/>
            <w:color w:val="000000"/>
          </w:rPr>
          <w:t xml:space="preserve">, A., &amp; </w:t>
        </w:r>
        <w:proofErr w:type="spellStart"/>
        <w:r w:rsidR="00E478E2" w:rsidRPr="00185CFC">
          <w:rPr>
            <w:rFonts w:ascii="Times New Roman" w:eastAsia="Times New Roman" w:hAnsi="Times New Roman" w:cs="Times New Roman"/>
            <w:color w:val="000000"/>
          </w:rPr>
          <w:t>Jasra</w:t>
        </w:r>
        <w:proofErr w:type="spellEnd"/>
        <w:r w:rsidR="00E478E2" w:rsidRPr="00185CFC">
          <w:rPr>
            <w:rFonts w:ascii="Times New Roman" w:eastAsia="Times New Roman" w:hAnsi="Times New Roman" w:cs="Times New Roman"/>
            <w:color w:val="000000"/>
          </w:rPr>
          <w:t xml:space="preserve">, A. (2014). Sequential Monte Carlo Methods for High-Dimensional Inverse Problems: A Case Study for the Navier--Stokes Equations. </w:t>
        </w:r>
      </w:hyperlink>
      <w:hyperlink r:id="rId307">
        <w:r w:rsidR="00E478E2" w:rsidRPr="00185CFC">
          <w:rPr>
            <w:rFonts w:ascii="Times New Roman" w:eastAsia="Times New Roman" w:hAnsi="Times New Roman" w:cs="Times New Roman"/>
            <w:i/>
            <w:color w:val="000000"/>
          </w:rPr>
          <w:t>SIAM/ASA Journal on Uncertainty Quantification</w:t>
        </w:r>
      </w:hyperlink>
      <w:hyperlink r:id="rId308">
        <w:r w:rsidR="00E478E2" w:rsidRPr="00185CFC">
          <w:rPr>
            <w:rFonts w:ascii="Times New Roman" w:eastAsia="Times New Roman" w:hAnsi="Times New Roman" w:cs="Times New Roman"/>
            <w:color w:val="000000"/>
          </w:rPr>
          <w:t xml:space="preserve">, </w:t>
        </w:r>
      </w:hyperlink>
      <w:hyperlink r:id="rId309">
        <w:r w:rsidR="00E478E2" w:rsidRPr="00185CFC">
          <w:rPr>
            <w:rFonts w:ascii="Times New Roman" w:eastAsia="Times New Roman" w:hAnsi="Times New Roman" w:cs="Times New Roman"/>
            <w:i/>
            <w:color w:val="000000"/>
          </w:rPr>
          <w:t>2</w:t>
        </w:r>
      </w:hyperlink>
      <w:hyperlink r:id="rId310">
        <w:r w:rsidR="00E478E2" w:rsidRPr="00185CFC">
          <w:rPr>
            <w:rFonts w:ascii="Times New Roman" w:eastAsia="Times New Roman" w:hAnsi="Times New Roman" w:cs="Times New Roman"/>
            <w:color w:val="000000"/>
          </w:rPr>
          <w:t>(1), 464–489.</w:t>
        </w:r>
      </w:hyperlink>
    </w:p>
    <w:p w14:paraId="49E04BAA"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11">
        <w:r w:rsidR="00E478E2" w:rsidRPr="00185CFC">
          <w:rPr>
            <w:rFonts w:ascii="Times New Roman" w:eastAsia="Times New Roman" w:hAnsi="Times New Roman" w:cs="Times New Roman"/>
            <w:color w:val="000000"/>
          </w:rPr>
          <w:t xml:space="preserve">Kavetski, D., Fenicia, F., Reichert, P., &amp; Albert, C. (2018). Signature‐Domain Calibration of Hydrological Models Using Approximate Bayesian Computation: Theory and Comparison to Existing Applications. </w:t>
        </w:r>
      </w:hyperlink>
      <w:hyperlink r:id="rId312">
        <w:r w:rsidR="00E478E2" w:rsidRPr="00185CFC">
          <w:rPr>
            <w:rFonts w:ascii="Times New Roman" w:eastAsia="Times New Roman" w:hAnsi="Times New Roman" w:cs="Times New Roman"/>
            <w:i/>
            <w:color w:val="000000"/>
          </w:rPr>
          <w:t>Water Resources Research</w:t>
        </w:r>
      </w:hyperlink>
      <w:hyperlink r:id="rId313">
        <w:r w:rsidR="00E478E2" w:rsidRPr="00185CFC">
          <w:rPr>
            <w:rFonts w:ascii="Times New Roman" w:eastAsia="Times New Roman" w:hAnsi="Times New Roman" w:cs="Times New Roman"/>
            <w:color w:val="000000"/>
          </w:rPr>
          <w:t>. https://doi.org/</w:t>
        </w:r>
      </w:hyperlink>
      <w:hyperlink r:id="rId314">
        <w:r w:rsidR="00E478E2" w:rsidRPr="00185CFC">
          <w:rPr>
            <w:rFonts w:ascii="Times New Roman" w:eastAsia="Times New Roman" w:hAnsi="Times New Roman" w:cs="Times New Roman"/>
            <w:color w:val="000000"/>
          </w:rPr>
          <w:t>10.1002/2017wr020528</w:t>
        </w:r>
      </w:hyperlink>
    </w:p>
    <w:p w14:paraId="3CC3A495"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15">
        <w:r w:rsidR="00E478E2" w:rsidRPr="00185CFC">
          <w:rPr>
            <w:rFonts w:ascii="Times New Roman" w:eastAsia="Times New Roman" w:hAnsi="Times New Roman" w:cs="Times New Roman"/>
            <w:color w:val="000000"/>
          </w:rPr>
          <w:t xml:space="preserve">Kennedy, M. C., &amp; O’Hagan, A. (2001). Bayesian calibration of computer models. </w:t>
        </w:r>
      </w:hyperlink>
      <w:hyperlink r:id="rId316">
        <w:r w:rsidR="00E478E2" w:rsidRPr="00185CFC">
          <w:rPr>
            <w:rFonts w:ascii="Times New Roman" w:eastAsia="Times New Roman" w:hAnsi="Times New Roman" w:cs="Times New Roman"/>
            <w:i/>
            <w:color w:val="000000"/>
          </w:rPr>
          <w:t>Journal of the Royal Statistical Society. Series B, Statistical Methodology</w:t>
        </w:r>
      </w:hyperlink>
      <w:hyperlink r:id="rId317">
        <w:r w:rsidR="00E478E2" w:rsidRPr="00185CFC">
          <w:rPr>
            <w:rFonts w:ascii="Times New Roman" w:eastAsia="Times New Roman" w:hAnsi="Times New Roman" w:cs="Times New Roman"/>
            <w:color w:val="000000"/>
          </w:rPr>
          <w:t xml:space="preserve">, </w:t>
        </w:r>
      </w:hyperlink>
      <w:hyperlink r:id="rId318">
        <w:r w:rsidR="00E478E2" w:rsidRPr="00185CFC">
          <w:rPr>
            <w:rFonts w:ascii="Times New Roman" w:eastAsia="Times New Roman" w:hAnsi="Times New Roman" w:cs="Times New Roman"/>
            <w:i/>
            <w:color w:val="000000"/>
          </w:rPr>
          <w:t>63</w:t>
        </w:r>
      </w:hyperlink>
      <w:hyperlink r:id="rId319">
        <w:r w:rsidR="00E478E2" w:rsidRPr="00185CFC">
          <w:rPr>
            <w:rFonts w:ascii="Times New Roman" w:eastAsia="Times New Roman" w:hAnsi="Times New Roman" w:cs="Times New Roman"/>
            <w:color w:val="000000"/>
          </w:rPr>
          <w:t>(3), 425–464.</w:t>
        </w:r>
      </w:hyperlink>
    </w:p>
    <w:p w14:paraId="388DAA37"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20">
        <w:proofErr w:type="spellStart"/>
        <w:r w:rsidR="00E478E2" w:rsidRPr="00185CFC">
          <w:rPr>
            <w:rFonts w:ascii="Times New Roman" w:eastAsia="Times New Roman" w:hAnsi="Times New Roman" w:cs="Times New Roman"/>
            <w:color w:val="000000"/>
          </w:rPr>
          <w:t>Koren</w:t>
        </w:r>
        <w:proofErr w:type="spellEnd"/>
        <w:r w:rsidR="00E478E2" w:rsidRPr="00185CFC">
          <w:rPr>
            <w:rFonts w:ascii="Times New Roman" w:eastAsia="Times New Roman" w:hAnsi="Times New Roman" w:cs="Times New Roman"/>
            <w:color w:val="000000"/>
          </w:rPr>
          <w:t xml:space="preserve">, V., Reed, S., Smith, M., Zhang, Z., &amp; </w:t>
        </w:r>
        <w:proofErr w:type="spellStart"/>
        <w:r w:rsidR="00E478E2" w:rsidRPr="00185CFC">
          <w:rPr>
            <w:rFonts w:ascii="Times New Roman" w:eastAsia="Times New Roman" w:hAnsi="Times New Roman" w:cs="Times New Roman"/>
            <w:color w:val="000000"/>
          </w:rPr>
          <w:t>Seo</w:t>
        </w:r>
        <w:proofErr w:type="spellEnd"/>
        <w:r w:rsidR="00E478E2" w:rsidRPr="00185CFC">
          <w:rPr>
            <w:rFonts w:ascii="Times New Roman" w:eastAsia="Times New Roman" w:hAnsi="Times New Roman" w:cs="Times New Roman"/>
            <w:color w:val="000000"/>
          </w:rPr>
          <w:t xml:space="preserve">, D.-J. (2004). Hydrology laboratory research modeling </w:t>
        </w:r>
        <w:r w:rsidR="00E478E2" w:rsidRPr="00185CFC">
          <w:rPr>
            <w:rFonts w:ascii="Times New Roman" w:eastAsia="Times New Roman" w:hAnsi="Times New Roman" w:cs="Times New Roman"/>
            <w:color w:val="000000"/>
          </w:rPr>
          <w:lastRenderedPageBreak/>
          <w:t xml:space="preserve">system (HL-RMS) of the US national weather service. </w:t>
        </w:r>
      </w:hyperlink>
      <w:hyperlink r:id="rId321">
        <w:r w:rsidR="00E478E2" w:rsidRPr="00185CFC">
          <w:rPr>
            <w:rFonts w:ascii="Times New Roman" w:eastAsia="Times New Roman" w:hAnsi="Times New Roman" w:cs="Times New Roman"/>
            <w:i/>
            <w:color w:val="000000"/>
          </w:rPr>
          <w:t>Journal of Hydrology</w:t>
        </w:r>
      </w:hyperlink>
      <w:hyperlink r:id="rId322">
        <w:r w:rsidR="00E478E2" w:rsidRPr="00185CFC">
          <w:rPr>
            <w:rFonts w:ascii="Times New Roman" w:eastAsia="Times New Roman" w:hAnsi="Times New Roman" w:cs="Times New Roman"/>
            <w:color w:val="000000"/>
          </w:rPr>
          <w:t xml:space="preserve">, </w:t>
        </w:r>
      </w:hyperlink>
      <w:hyperlink r:id="rId323">
        <w:r w:rsidR="00E478E2" w:rsidRPr="00185CFC">
          <w:rPr>
            <w:rFonts w:ascii="Times New Roman" w:eastAsia="Times New Roman" w:hAnsi="Times New Roman" w:cs="Times New Roman"/>
            <w:i/>
            <w:color w:val="000000"/>
          </w:rPr>
          <w:t>291</w:t>
        </w:r>
      </w:hyperlink>
      <w:hyperlink r:id="rId324">
        <w:r w:rsidR="00E478E2" w:rsidRPr="00185CFC">
          <w:rPr>
            <w:rFonts w:ascii="Times New Roman" w:eastAsia="Times New Roman" w:hAnsi="Times New Roman" w:cs="Times New Roman"/>
            <w:color w:val="000000"/>
          </w:rPr>
          <w:t>(3), 297–318.</w:t>
        </w:r>
      </w:hyperlink>
    </w:p>
    <w:p w14:paraId="2DC7E1C3"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25">
        <w:proofErr w:type="spellStart"/>
        <w:r w:rsidR="00E478E2" w:rsidRPr="00185CFC">
          <w:rPr>
            <w:rFonts w:ascii="Times New Roman" w:eastAsia="Times New Roman" w:hAnsi="Times New Roman" w:cs="Times New Roman"/>
            <w:color w:val="000000"/>
          </w:rPr>
          <w:t>Kuzmin</w:t>
        </w:r>
        <w:proofErr w:type="spellEnd"/>
        <w:r w:rsidR="00E478E2" w:rsidRPr="00185CFC">
          <w:rPr>
            <w:rFonts w:ascii="Times New Roman" w:eastAsia="Times New Roman" w:hAnsi="Times New Roman" w:cs="Times New Roman"/>
            <w:color w:val="000000"/>
          </w:rPr>
          <w:t xml:space="preserve">, V., </w:t>
        </w:r>
        <w:proofErr w:type="spellStart"/>
        <w:r w:rsidR="00E478E2" w:rsidRPr="00185CFC">
          <w:rPr>
            <w:rFonts w:ascii="Times New Roman" w:eastAsia="Times New Roman" w:hAnsi="Times New Roman" w:cs="Times New Roman"/>
            <w:color w:val="000000"/>
          </w:rPr>
          <w:t>Seo</w:t>
        </w:r>
        <w:proofErr w:type="spellEnd"/>
        <w:r w:rsidR="00E478E2" w:rsidRPr="00185CFC">
          <w:rPr>
            <w:rFonts w:ascii="Times New Roman" w:eastAsia="Times New Roman" w:hAnsi="Times New Roman" w:cs="Times New Roman"/>
            <w:color w:val="000000"/>
          </w:rPr>
          <w:t xml:space="preserve">, D.-J., &amp; </w:t>
        </w:r>
        <w:proofErr w:type="spellStart"/>
        <w:r w:rsidR="00E478E2" w:rsidRPr="00185CFC">
          <w:rPr>
            <w:rFonts w:ascii="Times New Roman" w:eastAsia="Times New Roman" w:hAnsi="Times New Roman" w:cs="Times New Roman"/>
            <w:color w:val="000000"/>
          </w:rPr>
          <w:t>Koren</w:t>
        </w:r>
        <w:proofErr w:type="spellEnd"/>
        <w:r w:rsidR="00E478E2" w:rsidRPr="00185CFC">
          <w:rPr>
            <w:rFonts w:ascii="Times New Roman" w:eastAsia="Times New Roman" w:hAnsi="Times New Roman" w:cs="Times New Roman"/>
            <w:color w:val="000000"/>
          </w:rPr>
          <w:t xml:space="preserve">, V. (2008). Fast and efficient optimization of hydrologic model parameters using a priori estimates and stepwise line search. </w:t>
        </w:r>
      </w:hyperlink>
      <w:hyperlink r:id="rId326">
        <w:r w:rsidR="00E478E2" w:rsidRPr="00185CFC">
          <w:rPr>
            <w:rFonts w:ascii="Times New Roman" w:eastAsia="Times New Roman" w:hAnsi="Times New Roman" w:cs="Times New Roman"/>
            <w:i/>
            <w:color w:val="000000"/>
          </w:rPr>
          <w:t>Journal of Hydrology</w:t>
        </w:r>
      </w:hyperlink>
      <w:hyperlink r:id="rId327">
        <w:r w:rsidR="00E478E2" w:rsidRPr="00185CFC">
          <w:rPr>
            <w:rFonts w:ascii="Times New Roman" w:eastAsia="Times New Roman" w:hAnsi="Times New Roman" w:cs="Times New Roman"/>
            <w:color w:val="000000"/>
          </w:rPr>
          <w:t xml:space="preserve">, </w:t>
        </w:r>
      </w:hyperlink>
      <w:hyperlink r:id="rId328">
        <w:r w:rsidR="00E478E2" w:rsidRPr="00185CFC">
          <w:rPr>
            <w:rFonts w:ascii="Times New Roman" w:eastAsia="Times New Roman" w:hAnsi="Times New Roman" w:cs="Times New Roman"/>
            <w:i/>
            <w:color w:val="000000"/>
          </w:rPr>
          <w:t>353</w:t>
        </w:r>
      </w:hyperlink>
      <w:hyperlink r:id="rId329">
        <w:r w:rsidR="00E478E2" w:rsidRPr="00185CFC">
          <w:rPr>
            <w:rFonts w:ascii="Times New Roman" w:eastAsia="Times New Roman" w:hAnsi="Times New Roman" w:cs="Times New Roman"/>
            <w:color w:val="000000"/>
          </w:rPr>
          <w:t>(1), 109–128.</w:t>
        </w:r>
      </w:hyperlink>
    </w:p>
    <w:p w14:paraId="682CD140"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30">
        <w:proofErr w:type="spellStart"/>
        <w:r w:rsidR="00E478E2" w:rsidRPr="00185CFC">
          <w:rPr>
            <w:rFonts w:ascii="Times New Roman" w:eastAsia="Times New Roman" w:hAnsi="Times New Roman" w:cs="Times New Roman"/>
            <w:color w:val="000000"/>
          </w:rPr>
          <w:t>Lahmers</w:t>
        </w:r>
        <w:proofErr w:type="spellEnd"/>
        <w:r w:rsidR="00E478E2" w:rsidRPr="00185CFC">
          <w:rPr>
            <w:rFonts w:ascii="Times New Roman" w:eastAsia="Times New Roman" w:hAnsi="Times New Roman" w:cs="Times New Roman"/>
            <w:color w:val="000000"/>
          </w:rPr>
          <w:t xml:space="preserve">, T. M., </w:t>
        </w:r>
        <w:proofErr w:type="spellStart"/>
        <w:r w:rsidR="00E478E2" w:rsidRPr="00185CFC">
          <w:rPr>
            <w:rFonts w:ascii="Times New Roman" w:eastAsia="Times New Roman" w:hAnsi="Times New Roman" w:cs="Times New Roman"/>
            <w:color w:val="000000"/>
          </w:rPr>
          <w:t>Hazenberg</w:t>
        </w:r>
        <w:proofErr w:type="spellEnd"/>
        <w:r w:rsidR="00E478E2" w:rsidRPr="00185CFC">
          <w:rPr>
            <w:rFonts w:ascii="Times New Roman" w:eastAsia="Times New Roman" w:hAnsi="Times New Roman" w:cs="Times New Roman"/>
            <w:color w:val="000000"/>
          </w:rPr>
          <w:t xml:space="preserve">, P., Gupta, H., Castro, C., </w:t>
        </w:r>
        <w:proofErr w:type="spellStart"/>
        <w:r w:rsidR="00E478E2" w:rsidRPr="00185CFC">
          <w:rPr>
            <w:rFonts w:ascii="Times New Roman" w:eastAsia="Times New Roman" w:hAnsi="Times New Roman" w:cs="Times New Roman"/>
            <w:color w:val="000000"/>
          </w:rPr>
          <w:t>Gochis</w:t>
        </w:r>
        <w:proofErr w:type="spellEnd"/>
        <w:r w:rsidR="00E478E2" w:rsidRPr="00185CFC">
          <w:rPr>
            <w:rFonts w:ascii="Times New Roman" w:eastAsia="Times New Roman" w:hAnsi="Times New Roman" w:cs="Times New Roman"/>
            <w:color w:val="000000"/>
          </w:rPr>
          <w:t xml:space="preserve">, D., </w:t>
        </w:r>
        <w:proofErr w:type="spellStart"/>
        <w:r w:rsidR="00E478E2" w:rsidRPr="00185CFC">
          <w:rPr>
            <w:rFonts w:ascii="Times New Roman" w:eastAsia="Times New Roman" w:hAnsi="Times New Roman" w:cs="Times New Roman"/>
            <w:color w:val="000000"/>
          </w:rPr>
          <w:t>Dugger</w:t>
        </w:r>
        <w:proofErr w:type="spellEnd"/>
        <w:r w:rsidR="00E478E2" w:rsidRPr="00185CFC">
          <w:rPr>
            <w:rFonts w:ascii="Times New Roman" w:eastAsia="Times New Roman" w:hAnsi="Times New Roman" w:cs="Times New Roman"/>
            <w:color w:val="000000"/>
          </w:rPr>
          <w:t xml:space="preserve">, A., et al. (2021). Evaluation of NOAA National Water Model Parameter Calibration in Semiarid Environments Prone to Channel Infiltration. </w:t>
        </w:r>
      </w:hyperlink>
      <w:hyperlink r:id="rId331">
        <w:r w:rsidR="00E478E2" w:rsidRPr="00185CFC">
          <w:rPr>
            <w:rFonts w:ascii="Times New Roman" w:eastAsia="Times New Roman" w:hAnsi="Times New Roman" w:cs="Times New Roman"/>
            <w:i/>
            <w:color w:val="000000"/>
          </w:rPr>
          <w:t>Journal of Hydrometeorology</w:t>
        </w:r>
      </w:hyperlink>
      <w:hyperlink r:id="rId332">
        <w:r w:rsidR="00E478E2" w:rsidRPr="00185CFC">
          <w:rPr>
            <w:rFonts w:ascii="Times New Roman" w:eastAsia="Times New Roman" w:hAnsi="Times New Roman" w:cs="Times New Roman"/>
            <w:color w:val="000000"/>
          </w:rPr>
          <w:t xml:space="preserve">, </w:t>
        </w:r>
      </w:hyperlink>
      <w:hyperlink r:id="rId333">
        <w:r w:rsidR="00E478E2" w:rsidRPr="00185CFC">
          <w:rPr>
            <w:rFonts w:ascii="Times New Roman" w:eastAsia="Times New Roman" w:hAnsi="Times New Roman" w:cs="Times New Roman"/>
            <w:i/>
            <w:color w:val="000000"/>
          </w:rPr>
          <w:t>22</w:t>
        </w:r>
      </w:hyperlink>
      <w:hyperlink r:id="rId334">
        <w:r w:rsidR="00E478E2" w:rsidRPr="00185CFC">
          <w:rPr>
            <w:rFonts w:ascii="Times New Roman" w:eastAsia="Times New Roman" w:hAnsi="Times New Roman" w:cs="Times New Roman"/>
            <w:color w:val="000000"/>
          </w:rPr>
          <w:t>(11), 2939–2969.</w:t>
        </w:r>
      </w:hyperlink>
    </w:p>
    <w:p w14:paraId="1A64752B"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35">
        <w:r w:rsidR="00E478E2" w:rsidRPr="00185CFC">
          <w:rPr>
            <w:rFonts w:ascii="Times New Roman" w:eastAsia="Times New Roman" w:hAnsi="Times New Roman" w:cs="Times New Roman"/>
            <w:color w:val="000000"/>
          </w:rPr>
          <w:t xml:space="preserve">Lataniotis, C., Marelli, S., &amp; Sudret, B. (2020). EXTENDING CLASSICAL SURROGATE MODELING TO HIGH DIMENSIONS THROUGH SUPERVISED DIMENSIONALITY REDUCTION: A DATA-DRIVEN APPROACH. </w:t>
        </w:r>
      </w:hyperlink>
      <w:hyperlink r:id="rId336">
        <w:r w:rsidR="00E478E2" w:rsidRPr="00185CFC">
          <w:rPr>
            <w:rFonts w:ascii="Times New Roman" w:eastAsia="Times New Roman" w:hAnsi="Times New Roman" w:cs="Times New Roman"/>
            <w:i/>
            <w:color w:val="000000"/>
          </w:rPr>
          <w:t>International Journal for Uncertainty Quantification</w:t>
        </w:r>
      </w:hyperlink>
      <w:hyperlink r:id="rId337">
        <w:r w:rsidR="00E478E2" w:rsidRPr="00185CFC">
          <w:rPr>
            <w:rFonts w:ascii="Times New Roman" w:eastAsia="Times New Roman" w:hAnsi="Times New Roman" w:cs="Times New Roman"/>
            <w:color w:val="000000"/>
          </w:rPr>
          <w:t xml:space="preserve">, </w:t>
        </w:r>
      </w:hyperlink>
      <w:hyperlink r:id="rId338">
        <w:r w:rsidR="00E478E2" w:rsidRPr="00185CFC">
          <w:rPr>
            <w:rFonts w:ascii="Times New Roman" w:eastAsia="Times New Roman" w:hAnsi="Times New Roman" w:cs="Times New Roman"/>
            <w:i/>
            <w:color w:val="000000"/>
          </w:rPr>
          <w:t>10</w:t>
        </w:r>
      </w:hyperlink>
      <w:hyperlink r:id="rId339">
        <w:r w:rsidR="00E478E2" w:rsidRPr="00185CFC">
          <w:rPr>
            <w:rFonts w:ascii="Times New Roman" w:eastAsia="Times New Roman" w:hAnsi="Times New Roman" w:cs="Times New Roman"/>
            <w:color w:val="000000"/>
          </w:rPr>
          <w:t>(1). https://doi.org/</w:t>
        </w:r>
      </w:hyperlink>
      <w:hyperlink r:id="rId340">
        <w:r w:rsidR="00E478E2" w:rsidRPr="00185CFC">
          <w:rPr>
            <w:rFonts w:ascii="Times New Roman" w:eastAsia="Times New Roman" w:hAnsi="Times New Roman" w:cs="Times New Roman"/>
            <w:color w:val="000000"/>
          </w:rPr>
          <w:t>10.1615/Int.J.UncertaintyQuantification.2020031935</w:t>
        </w:r>
      </w:hyperlink>
    </w:p>
    <w:p w14:paraId="1AEFC233"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41">
        <w:r w:rsidR="00E478E2" w:rsidRPr="00185CFC">
          <w:rPr>
            <w:rFonts w:ascii="Times New Roman" w:eastAsia="Times New Roman" w:hAnsi="Times New Roman" w:cs="Times New Roman"/>
            <w:color w:val="000000"/>
          </w:rPr>
          <w:t xml:space="preserve">Lee, B. S., Haran, M., Fuller, R. W., Pollard, D., &amp; Keller, K. (2020). A fast particle-based approach for calibrating a 3-D model of the Antarctic ice sheet. </w:t>
        </w:r>
      </w:hyperlink>
      <w:hyperlink r:id="rId342">
        <w:r w:rsidR="00E478E2" w:rsidRPr="00185CFC">
          <w:rPr>
            <w:rFonts w:ascii="Times New Roman" w:eastAsia="Times New Roman" w:hAnsi="Times New Roman" w:cs="Times New Roman"/>
            <w:i/>
            <w:color w:val="000000"/>
          </w:rPr>
          <w:t>The Annals of Applied Statistics</w:t>
        </w:r>
      </w:hyperlink>
      <w:hyperlink r:id="rId343">
        <w:r w:rsidR="00E478E2" w:rsidRPr="00185CFC">
          <w:rPr>
            <w:rFonts w:ascii="Times New Roman" w:eastAsia="Times New Roman" w:hAnsi="Times New Roman" w:cs="Times New Roman"/>
            <w:color w:val="000000"/>
          </w:rPr>
          <w:t xml:space="preserve">, </w:t>
        </w:r>
      </w:hyperlink>
      <w:hyperlink r:id="rId344">
        <w:r w:rsidR="00E478E2" w:rsidRPr="00185CFC">
          <w:rPr>
            <w:rFonts w:ascii="Times New Roman" w:eastAsia="Times New Roman" w:hAnsi="Times New Roman" w:cs="Times New Roman"/>
            <w:i/>
            <w:color w:val="000000"/>
          </w:rPr>
          <w:t>14</w:t>
        </w:r>
      </w:hyperlink>
      <w:hyperlink r:id="rId345">
        <w:r w:rsidR="00E478E2" w:rsidRPr="00185CFC">
          <w:rPr>
            <w:rFonts w:ascii="Times New Roman" w:eastAsia="Times New Roman" w:hAnsi="Times New Roman" w:cs="Times New Roman"/>
            <w:color w:val="000000"/>
          </w:rPr>
          <w:t>(2), 605–634.</w:t>
        </w:r>
      </w:hyperlink>
    </w:p>
    <w:p w14:paraId="7AF9CE41"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46">
        <w:proofErr w:type="spellStart"/>
        <w:r w:rsidR="00E478E2" w:rsidRPr="00185CFC">
          <w:rPr>
            <w:rFonts w:ascii="Times New Roman" w:eastAsia="Times New Roman" w:hAnsi="Times New Roman" w:cs="Times New Roman"/>
            <w:color w:val="000000"/>
          </w:rPr>
          <w:t>Lempert</w:t>
        </w:r>
        <w:proofErr w:type="spellEnd"/>
        <w:r w:rsidR="00E478E2" w:rsidRPr="00185CFC">
          <w:rPr>
            <w:rFonts w:ascii="Times New Roman" w:eastAsia="Times New Roman" w:hAnsi="Times New Roman" w:cs="Times New Roman"/>
            <w:color w:val="000000"/>
          </w:rPr>
          <w:t xml:space="preserve">, R. J. (2002). A new decision sciences for complex systems. </w:t>
        </w:r>
      </w:hyperlink>
      <w:hyperlink r:id="rId347">
        <w:r w:rsidR="00E478E2" w:rsidRPr="00185CFC">
          <w:rPr>
            <w:rFonts w:ascii="Times New Roman" w:eastAsia="Times New Roman" w:hAnsi="Times New Roman" w:cs="Times New Roman"/>
            <w:i/>
            <w:color w:val="000000"/>
          </w:rPr>
          <w:t>Proceedings of the National Academy of Sciences of the United States of America</w:t>
        </w:r>
      </w:hyperlink>
      <w:hyperlink r:id="rId348">
        <w:r w:rsidR="00E478E2" w:rsidRPr="00185CFC">
          <w:rPr>
            <w:rFonts w:ascii="Times New Roman" w:eastAsia="Times New Roman" w:hAnsi="Times New Roman" w:cs="Times New Roman"/>
            <w:color w:val="000000"/>
          </w:rPr>
          <w:t xml:space="preserve">, </w:t>
        </w:r>
      </w:hyperlink>
      <w:hyperlink r:id="rId349">
        <w:r w:rsidR="00E478E2" w:rsidRPr="00185CFC">
          <w:rPr>
            <w:rFonts w:ascii="Times New Roman" w:eastAsia="Times New Roman" w:hAnsi="Times New Roman" w:cs="Times New Roman"/>
            <w:i/>
            <w:color w:val="000000"/>
          </w:rPr>
          <w:t>99 Suppl 3</w:t>
        </w:r>
      </w:hyperlink>
      <w:hyperlink r:id="rId350">
        <w:r w:rsidR="00E478E2" w:rsidRPr="00185CFC">
          <w:rPr>
            <w:rFonts w:ascii="Times New Roman" w:eastAsia="Times New Roman" w:hAnsi="Times New Roman" w:cs="Times New Roman"/>
            <w:color w:val="000000"/>
          </w:rPr>
          <w:t>, 7309–7313.</w:t>
        </w:r>
      </w:hyperlink>
    </w:p>
    <w:p w14:paraId="3E95E521" w14:textId="77777777" w:rsidR="0008347F"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51">
        <w:r w:rsidR="00E478E2" w:rsidRPr="00185CFC">
          <w:rPr>
            <w:rFonts w:ascii="Times New Roman" w:eastAsia="Times New Roman" w:hAnsi="Times New Roman" w:cs="Times New Roman"/>
            <w:color w:val="000000"/>
          </w:rPr>
          <w:t xml:space="preserve">Li, T., Sun, S., Sattar, T. P., &amp; </w:t>
        </w:r>
        <w:proofErr w:type="spellStart"/>
        <w:r w:rsidR="00E478E2" w:rsidRPr="00185CFC">
          <w:rPr>
            <w:rFonts w:ascii="Times New Roman" w:eastAsia="Times New Roman" w:hAnsi="Times New Roman" w:cs="Times New Roman"/>
            <w:color w:val="000000"/>
          </w:rPr>
          <w:t>Corchado</w:t>
        </w:r>
        <w:proofErr w:type="spellEnd"/>
        <w:r w:rsidR="00E478E2" w:rsidRPr="00185CFC">
          <w:rPr>
            <w:rFonts w:ascii="Times New Roman" w:eastAsia="Times New Roman" w:hAnsi="Times New Roman" w:cs="Times New Roman"/>
            <w:color w:val="000000"/>
          </w:rPr>
          <w:t xml:space="preserve">, J. M. (2014). Fight sample degeneracy and impoverishment in particle filters: A review of intelligent approaches. </w:t>
        </w:r>
      </w:hyperlink>
      <w:hyperlink r:id="rId352">
        <w:r w:rsidR="00E478E2" w:rsidRPr="00185CFC">
          <w:rPr>
            <w:rFonts w:ascii="Times New Roman" w:eastAsia="Times New Roman" w:hAnsi="Times New Roman" w:cs="Times New Roman"/>
            <w:i/>
            <w:color w:val="000000"/>
          </w:rPr>
          <w:t>Expert Systems with Applications</w:t>
        </w:r>
      </w:hyperlink>
      <w:hyperlink r:id="rId353">
        <w:r w:rsidR="00E478E2" w:rsidRPr="00185CFC">
          <w:rPr>
            <w:rFonts w:ascii="Times New Roman" w:eastAsia="Times New Roman" w:hAnsi="Times New Roman" w:cs="Times New Roman"/>
            <w:color w:val="000000"/>
          </w:rPr>
          <w:t xml:space="preserve">, </w:t>
        </w:r>
      </w:hyperlink>
      <w:hyperlink r:id="rId354">
        <w:r w:rsidR="00E478E2" w:rsidRPr="00185CFC">
          <w:rPr>
            <w:rFonts w:ascii="Times New Roman" w:eastAsia="Times New Roman" w:hAnsi="Times New Roman" w:cs="Times New Roman"/>
            <w:i/>
            <w:color w:val="000000"/>
          </w:rPr>
          <w:t>41</w:t>
        </w:r>
      </w:hyperlink>
      <w:hyperlink r:id="rId355">
        <w:r w:rsidR="00E478E2" w:rsidRPr="00185CFC">
          <w:rPr>
            <w:rFonts w:ascii="Times New Roman" w:eastAsia="Times New Roman" w:hAnsi="Times New Roman" w:cs="Times New Roman"/>
            <w:color w:val="000000"/>
          </w:rPr>
          <w:t>(8), 3944–3954.</w:t>
        </w:r>
      </w:hyperlink>
    </w:p>
    <w:p w14:paraId="68A7F958" w14:textId="1783F124" w:rsidR="006C1581"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56" w:history="1">
        <w:r w:rsidR="006C1581" w:rsidRPr="00185CFC">
          <w:rPr>
            <w:rStyle w:val="Hyperlink"/>
            <w:rFonts w:ascii="Times New Roman" w:hAnsi="Times New Roman" w:cs="Times New Roman"/>
            <w:color w:val="000000"/>
            <w:u w:val="none"/>
          </w:rPr>
          <w:t xml:space="preserve">Liang, F., &amp; Wong, W. H. (2001). Real-Parameter Evolutionary Monte Carlo </w:t>
        </w:r>
        <w:proofErr w:type="gramStart"/>
        <w:r w:rsidR="006C1581" w:rsidRPr="00185CFC">
          <w:rPr>
            <w:rStyle w:val="Hyperlink"/>
            <w:rFonts w:ascii="Times New Roman" w:hAnsi="Times New Roman" w:cs="Times New Roman"/>
            <w:color w:val="000000"/>
            <w:u w:val="none"/>
          </w:rPr>
          <w:t>With</w:t>
        </w:r>
        <w:proofErr w:type="gramEnd"/>
        <w:r w:rsidR="006C1581" w:rsidRPr="00185CFC">
          <w:rPr>
            <w:rStyle w:val="Hyperlink"/>
            <w:rFonts w:ascii="Times New Roman" w:hAnsi="Times New Roman" w:cs="Times New Roman"/>
            <w:color w:val="000000"/>
            <w:u w:val="none"/>
          </w:rPr>
          <w:t xml:space="preserve"> Applications to Bayesian Mixture Models. </w:t>
        </w:r>
        <w:r w:rsidR="006C1581" w:rsidRPr="00185CFC">
          <w:rPr>
            <w:rStyle w:val="Hyperlink"/>
            <w:rFonts w:ascii="Times New Roman" w:hAnsi="Times New Roman" w:cs="Times New Roman"/>
            <w:i/>
            <w:iCs/>
            <w:color w:val="000000"/>
            <w:u w:val="none"/>
          </w:rPr>
          <w:t>Journal of the American Statistical Association</w:t>
        </w:r>
        <w:r w:rsidR="006C1581" w:rsidRPr="00185CFC">
          <w:rPr>
            <w:rStyle w:val="Hyperlink"/>
            <w:rFonts w:ascii="Times New Roman" w:hAnsi="Times New Roman" w:cs="Times New Roman"/>
            <w:color w:val="000000"/>
            <w:u w:val="none"/>
          </w:rPr>
          <w:t xml:space="preserve">, </w:t>
        </w:r>
        <w:r w:rsidR="006C1581" w:rsidRPr="00185CFC">
          <w:rPr>
            <w:rStyle w:val="Hyperlink"/>
            <w:rFonts w:ascii="Times New Roman" w:hAnsi="Times New Roman" w:cs="Times New Roman"/>
            <w:i/>
            <w:iCs/>
            <w:color w:val="000000"/>
            <w:u w:val="none"/>
          </w:rPr>
          <w:t>96</w:t>
        </w:r>
        <w:r w:rsidR="006C1581" w:rsidRPr="00185CFC">
          <w:rPr>
            <w:rStyle w:val="Hyperlink"/>
            <w:rFonts w:ascii="Times New Roman" w:hAnsi="Times New Roman" w:cs="Times New Roman"/>
            <w:color w:val="000000"/>
            <w:u w:val="none"/>
          </w:rPr>
          <w:t>(454), 653–666.</w:t>
        </w:r>
      </w:hyperlink>
    </w:p>
    <w:p w14:paraId="7E037E1F"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57">
        <w:r w:rsidR="00E478E2" w:rsidRPr="00185CFC">
          <w:rPr>
            <w:rFonts w:ascii="Times New Roman" w:eastAsia="Times New Roman" w:hAnsi="Times New Roman" w:cs="Times New Roman"/>
            <w:color w:val="000000"/>
          </w:rPr>
          <w:t xml:space="preserve">Liu, J., &amp; West, M. (2001). Combined Parameter and State Estimation in Simulation-Based Filtering. In A. Doucet, N. de Freitas, &amp; N. Gordon (Eds.), </w:t>
        </w:r>
      </w:hyperlink>
      <w:hyperlink r:id="rId358">
        <w:r w:rsidR="00E478E2" w:rsidRPr="00185CFC">
          <w:rPr>
            <w:rFonts w:ascii="Times New Roman" w:eastAsia="Times New Roman" w:hAnsi="Times New Roman" w:cs="Times New Roman"/>
            <w:i/>
            <w:color w:val="000000"/>
          </w:rPr>
          <w:t>Sequential Monte Carlo Methods in Practice</w:t>
        </w:r>
      </w:hyperlink>
      <w:hyperlink r:id="rId359">
        <w:r w:rsidR="00E478E2" w:rsidRPr="00185CFC">
          <w:rPr>
            <w:rFonts w:ascii="Times New Roman" w:eastAsia="Times New Roman" w:hAnsi="Times New Roman" w:cs="Times New Roman"/>
            <w:color w:val="000000"/>
          </w:rPr>
          <w:t xml:space="preserve"> (pp. 197–223). New York, NY: Springer New York.</w:t>
        </w:r>
      </w:hyperlink>
    </w:p>
    <w:p w14:paraId="670A737B"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60">
        <w:r w:rsidR="00E478E2" w:rsidRPr="00185CFC">
          <w:rPr>
            <w:rFonts w:ascii="Times New Roman" w:eastAsia="Times New Roman" w:hAnsi="Times New Roman" w:cs="Times New Roman"/>
            <w:color w:val="000000"/>
          </w:rPr>
          <w:t xml:space="preserve">Liu, J. S., Liang, F., &amp; Wong, W. H. (2000). The Multiple-Try Method and Local Optimization in Metropolis Sampling. </w:t>
        </w:r>
      </w:hyperlink>
      <w:hyperlink r:id="rId361">
        <w:r w:rsidR="00E478E2" w:rsidRPr="00185CFC">
          <w:rPr>
            <w:rFonts w:ascii="Times New Roman" w:eastAsia="Times New Roman" w:hAnsi="Times New Roman" w:cs="Times New Roman"/>
            <w:i/>
            <w:color w:val="000000"/>
          </w:rPr>
          <w:t>Journal of the American Statistical Association</w:t>
        </w:r>
      </w:hyperlink>
      <w:hyperlink r:id="rId362">
        <w:r w:rsidR="00E478E2" w:rsidRPr="00185CFC">
          <w:rPr>
            <w:rFonts w:ascii="Times New Roman" w:eastAsia="Times New Roman" w:hAnsi="Times New Roman" w:cs="Times New Roman"/>
            <w:color w:val="000000"/>
          </w:rPr>
          <w:t xml:space="preserve">, </w:t>
        </w:r>
      </w:hyperlink>
      <w:hyperlink r:id="rId363">
        <w:r w:rsidR="00E478E2" w:rsidRPr="00185CFC">
          <w:rPr>
            <w:rFonts w:ascii="Times New Roman" w:eastAsia="Times New Roman" w:hAnsi="Times New Roman" w:cs="Times New Roman"/>
            <w:i/>
            <w:color w:val="000000"/>
          </w:rPr>
          <w:t>95</w:t>
        </w:r>
      </w:hyperlink>
      <w:hyperlink r:id="rId364">
        <w:r w:rsidR="00E478E2" w:rsidRPr="00185CFC">
          <w:rPr>
            <w:rFonts w:ascii="Times New Roman" w:eastAsia="Times New Roman" w:hAnsi="Times New Roman" w:cs="Times New Roman"/>
            <w:color w:val="000000"/>
          </w:rPr>
          <w:t>(449), 121–134.</w:t>
        </w:r>
      </w:hyperlink>
    </w:p>
    <w:p w14:paraId="16FD1838"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65">
        <w:r w:rsidR="00E478E2" w:rsidRPr="00185CFC">
          <w:rPr>
            <w:rFonts w:ascii="Times New Roman" w:eastAsia="Times New Roman" w:hAnsi="Times New Roman" w:cs="Times New Roman"/>
            <w:color w:val="000000"/>
          </w:rPr>
          <w:t xml:space="preserve">Liu, X., &amp; </w:t>
        </w:r>
        <w:proofErr w:type="spellStart"/>
        <w:r w:rsidR="00E478E2" w:rsidRPr="00185CFC">
          <w:rPr>
            <w:rFonts w:ascii="Times New Roman" w:eastAsia="Times New Roman" w:hAnsi="Times New Roman" w:cs="Times New Roman"/>
            <w:color w:val="000000"/>
          </w:rPr>
          <w:t>Guillas</w:t>
        </w:r>
        <w:proofErr w:type="spellEnd"/>
        <w:r w:rsidR="00E478E2" w:rsidRPr="00185CFC">
          <w:rPr>
            <w:rFonts w:ascii="Times New Roman" w:eastAsia="Times New Roman" w:hAnsi="Times New Roman" w:cs="Times New Roman"/>
            <w:color w:val="000000"/>
          </w:rPr>
          <w:t xml:space="preserve">, S. (2017). Dimension Reduction for Gaussian Process Emulation: An Application to </w:t>
        </w:r>
        <w:r w:rsidR="00E478E2" w:rsidRPr="00185CFC">
          <w:rPr>
            <w:rFonts w:ascii="Times New Roman" w:eastAsia="Times New Roman" w:hAnsi="Times New Roman" w:cs="Times New Roman"/>
            <w:color w:val="000000"/>
          </w:rPr>
          <w:lastRenderedPageBreak/>
          <w:t xml:space="preserve">the Influence of Bathymetry on Tsunami Heights. </w:t>
        </w:r>
      </w:hyperlink>
      <w:hyperlink r:id="rId366">
        <w:r w:rsidR="00E478E2" w:rsidRPr="00185CFC">
          <w:rPr>
            <w:rFonts w:ascii="Times New Roman" w:eastAsia="Times New Roman" w:hAnsi="Times New Roman" w:cs="Times New Roman"/>
            <w:i/>
            <w:color w:val="000000"/>
          </w:rPr>
          <w:t>SIAM/ASA Journal on Uncertainty Quantification</w:t>
        </w:r>
      </w:hyperlink>
      <w:hyperlink r:id="rId367">
        <w:r w:rsidR="00E478E2" w:rsidRPr="00185CFC">
          <w:rPr>
            <w:rFonts w:ascii="Times New Roman" w:eastAsia="Times New Roman" w:hAnsi="Times New Roman" w:cs="Times New Roman"/>
            <w:color w:val="000000"/>
          </w:rPr>
          <w:t xml:space="preserve">, </w:t>
        </w:r>
      </w:hyperlink>
      <w:hyperlink r:id="rId368">
        <w:r w:rsidR="00E478E2" w:rsidRPr="00185CFC">
          <w:rPr>
            <w:rFonts w:ascii="Times New Roman" w:eastAsia="Times New Roman" w:hAnsi="Times New Roman" w:cs="Times New Roman"/>
            <w:i/>
            <w:color w:val="000000"/>
          </w:rPr>
          <w:t>5</w:t>
        </w:r>
      </w:hyperlink>
      <w:hyperlink r:id="rId369">
        <w:r w:rsidR="00E478E2" w:rsidRPr="00185CFC">
          <w:rPr>
            <w:rFonts w:ascii="Times New Roman" w:eastAsia="Times New Roman" w:hAnsi="Times New Roman" w:cs="Times New Roman"/>
            <w:color w:val="000000"/>
          </w:rPr>
          <w:t>(1), 787–812.</w:t>
        </w:r>
      </w:hyperlink>
    </w:p>
    <w:p w14:paraId="0696CA5B"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70">
        <w:r w:rsidR="00E478E2" w:rsidRPr="00185CFC">
          <w:rPr>
            <w:rFonts w:ascii="Times New Roman" w:eastAsia="Times New Roman" w:hAnsi="Times New Roman" w:cs="Times New Roman"/>
            <w:color w:val="000000"/>
          </w:rPr>
          <w:t xml:space="preserve">Liu, Y., Hejazi, M., Li, H., Zhang, X., &amp; Leng, G. (2018). A hydrological emulator for global applications – HE v1.0.0. </w:t>
        </w:r>
      </w:hyperlink>
      <w:hyperlink r:id="rId371">
        <w:r w:rsidR="00E478E2" w:rsidRPr="00185CFC">
          <w:rPr>
            <w:rFonts w:ascii="Times New Roman" w:eastAsia="Times New Roman" w:hAnsi="Times New Roman" w:cs="Times New Roman"/>
            <w:i/>
            <w:color w:val="000000"/>
          </w:rPr>
          <w:t>Geoscientific Model Development</w:t>
        </w:r>
      </w:hyperlink>
      <w:hyperlink r:id="rId372">
        <w:r w:rsidR="00E478E2" w:rsidRPr="00185CFC">
          <w:rPr>
            <w:rFonts w:ascii="Times New Roman" w:eastAsia="Times New Roman" w:hAnsi="Times New Roman" w:cs="Times New Roman"/>
            <w:color w:val="000000"/>
          </w:rPr>
          <w:t>. https://doi.org/</w:t>
        </w:r>
      </w:hyperlink>
      <w:hyperlink r:id="rId373">
        <w:r w:rsidR="00E478E2" w:rsidRPr="00185CFC">
          <w:rPr>
            <w:rFonts w:ascii="Times New Roman" w:eastAsia="Times New Roman" w:hAnsi="Times New Roman" w:cs="Times New Roman"/>
            <w:color w:val="000000"/>
          </w:rPr>
          <w:t>10.5194/gmd-11-1077-2018</w:t>
        </w:r>
      </w:hyperlink>
    </w:p>
    <w:p w14:paraId="61DDA666"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74">
        <w:r w:rsidR="00E478E2" w:rsidRPr="00185CFC">
          <w:rPr>
            <w:rFonts w:ascii="Times New Roman" w:eastAsia="Times New Roman" w:hAnsi="Times New Roman" w:cs="Times New Roman"/>
            <w:color w:val="000000"/>
          </w:rPr>
          <w:t xml:space="preserve">Liu, Z., &amp; </w:t>
        </w:r>
        <w:proofErr w:type="spellStart"/>
        <w:r w:rsidR="00E478E2" w:rsidRPr="00185CFC">
          <w:rPr>
            <w:rFonts w:ascii="Times New Roman" w:eastAsia="Times New Roman" w:hAnsi="Times New Roman" w:cs="Times New Roman"/>
            <w:color w:val="000000"/>
          </w:rPr>
          <w:t>Merwade</w:t>
        </w:r>
        <w:proofErr w:type="spellEnd"/>
        <w:r w:rsidR="00E478E2" w:rsidRPr="00185CFC">
          <w:rPr>
            <w:rFonts w:ascii="Times New Roman" w:eastAsia="Times New Roman" w:hAnsi="Times New Roman" w:cs="Times New Roman"/>
            <w:color w:val="000000"/>
          </w:rPr>
          <w:t xml:space="preserve">, V. (2018). Accounting for model structure, parameter and input forcing uncertainty in flood inundation modeling using Bayesian model averaging. </w:t>
        </w:r>
      </w:hyperlink>
      <w:hyperlink r:id="rId375">
        <w:r w:rsidR="00E478E2" w:rsidRPr="00185CFC">
          <w:rPr>
            <w:rFonts w:ascii="Times New Roman" w:eastAsia="Times New Roman" w:hAnsi="Times New Roman" w:cs="Times New Roman"/>
            <w:i/>
            <w:color w:val="000000"/>
          </w:rPr>
          <w:t>Journal of Hydrology</w:t>
        </w:r>
      </w:hyperlink>
      <w:hyperlink r:id="rId376">
        <w:r w:rsidR="00E478E2" w:rsidRPr="00185CFC">
          <w:rPr>
            <w:rFonts w:ascii="Times New Roman" w:eastAsia="Times New Roman" w:hAnsi="Times New Roman" w:cs="Times New Roman"/>
            <w:color w:val="000000"/>
          </w:rPr>
          <w:t xml:space="preserve">, </w:t>
        </w:r>
      </w:hyperlink>
      <w:hyperlink r:id="rId377">
        <w:r w:rsidR="00E478E2" w:rsidRPr="00185CFC">
          <w:rPr>
            <w:rFonts w:ascii="Times New Roman" w:eastAsia="Times New Roman" w:hAnsi="Times New Roman" w:cs="Times New Roman"/>
            <w:i/>
            <w:color w:val="000000"/>
          </w:rPr>
          <w:t>565</w:t>
        </w:r>
      </w:hyperlink>
      <w:hyperlink r:id="rId378">
        <w:r w:rsidR="00E478E2" w:rsidRPr="00185CFC">
          <w:rPr>
            <w:rFonts w:ascii="Times New Roman" w:eastAsia="Times New Roman" w:hAnsi="Times New Roman" w:cs="Times New Roman"/>
            <w:color w:val="000000"/>
          </w:rPr>
          <w:t>, 138–149.</w:t>
        </w:r>
      </w:hyperlink>
    </w:p>
    <w:p w14:paraId="0F4590BE"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79">
        <w:proofErr w:type="spellStart"/>
        <w:r w:rsidR="00E478E2" w:rsidRPr="00185CFC">
          <w:rPr>
            <w:rFonts w:ascii="Times New Roman" w:eastAsia="Times New Roman" w:hAnsi="Times New Roman" w:cs="Times New Roman"/>
            <w:color w:val="000000"/>
          </w:rPr>
          <w:t>Mak</w:t>
        </w:r>
        <w:proofErr w:type="spellEnd"/>
        <w:r w:rsidR="00E478E2" w:rsidRPr="00185CFC">
          <w:rPr>
            <w:rFonts w:ascii="Times New Roman" w:eastAsia="Times New Roman" w:hAnsi="Times New Roman" w:cs="Times New Roman"/>
            <w:color w:val="000000"/>
          </w:rPr>
          <w:t xml:space="preserve">, S., Sung, C.-L., Wang, X., Yeh, S.-T., Chang, Y.-H., Joseph, V. R., et al. (2018). An Efficient Surrogate Model for Emulation and Physics Extraction of Large Eddy Simulations. </w:t>
        </w:r>
      </w:hyperlink>
      <w:hyperlink r:id="rId380">
        <w:r w:rsidR="00E478E2" w:rsidRPr="00185CFC">
          <w:rPr>
            <w:rFonts w:ascii="Times New Roman" w:eastAsia="Times New Roman" w:hAnsi="Times New Roman" w:cs="Times New Roman"/>
            <w:i/>
            <w:color w:val="000000"/>
          </w:rPr>
          <w:t>Journal of the American Statistical Association</w:t>
        </w:r>
      </w:hyperlink>
      <w:hyperlink r:id="rId381">
        <w:r w:rsidR="00E478E2" w:rsidRPr="00185CFC">
          <w:rPr>
            <w:rFonts w:ascii="Times New Roman" w:eastAsia="Times New Roman" w:hAnsi="Times New Roman" w:cs="Times New Roman"/>
            <w:color w:val="000000"/>
          </w:rPr>
          <w:t xml:space="preserve">, </w:t>
        </w:r>
      </w:hyperlink>
      <w:hyperlink r:id="rId382">
        <w:r w:rsidR="00E478E2" w:rsidRPr="00185CFC">
          <w:rPr>
            <w:rFonts w:ascii="Times New Roman" w:eastAsia="Times New Roman" w:hAnsi="Times New Roman" w:cs="Times New Roman"/>
            <w:i/>
            <w:color w:val="000000"/>
          </w:rPr>
          <w:t>113</w:t>
        </w:r>
      </w:hyperlink>
      <w:hyperlink r:id="rId383">
        <w:r w:rsidR="00E478E2" w:rsidRPr="00185CFC">
          <w:rPr>
            <w:rFonts w:ascii="Times New Roman" w:eastAsia="Times New Roman" w:hAnsi="Times New Roman" w:cs="Times New Roman"/>
            <w:color w:val="000000"/>
          </w:rPr>
          <w:t>(524), 1443–1456.</w:t>
        </w:r>
      </w:hyperlink>
    </w:p>
    <w:p w14:paraId="3981EC1C" w14:textId="77777777" w:rsidR="0008347F"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84">
        <w:r w:rsidR="00E478E2" w:rsidRPr="00185CFC">
          <w:rPr>
            <w:rFonts w:ascii="Times New Roman" w:eastAsia="Times New Roman" w:hAnsi="Times New Roman" w:cs="Times New Roman"/>
            <w:color w:val="000000"/>
          </w:rPr>
          <w:t xml:space="preserve">Mason, S. J., &amp; Graham, N. E. (2002). Areas beneath the relative operating characteristics (ROC) and relative operating levels (ROL) curves: Statistical significance and interpretation. </w:t>
        </w:r>
      </w:hyperlink>
      <w:hyperlink r:id="rId385">
        <w:r w:rsidR="00E478E2" w:rsidRPr="00185CFC">
          <w:rPr>
            <w:rFonts w:ascii="Times New Roman" w:eastAsia="Times New Roman" w:hAnsi="Times New Roman" w:cs="Times New Roman"/>
            <w:i/>
            <w:color w:val="000000"/>
          </w:rPr>
          <w:t>Quarterly Journal of the Royal Meteorological Society</w:t>
        </w:r>
      </w:hyperlink>
      <w:hyperlink r:id="rId386">
        <w:r w:rsidR="00E478E2" w:rsidRPr="00185CFC">
          <w:rPr>
            <w:rFonts w:ascii="Times New Roman" w:eastAsia="Times New Roman" w:hAnsi="Times New Roman" w:cs="Times New Roman"/>
            <w:color w:val="000000"/>
          </w:rPr>
          <w:t xml:space="preserve">, </w:t>
        </w:r>
      </w:hyperlink>
      <w:hyperlink r:id="rId387">
        <w:r w:rsidR="00E478E2" w:rsidRPr="00185CFC">
          <w:rPr>
            <w:rFonts w:ascii="Times New Roman" w:eastAsia="Times New Roman" w:hAnsi="Times New Roman" w:cs="Times New Roman"/>
            <w:i/>
            <w:color w:val="000000"/>
          </w:rPr>
          <w:t>128</w:t>
        </w:r>
      </w:hyperlink>
      <w:hyperlink r:id="rId388">
        <w:r w:rsidR="00E478E2" w:rsidRPr="00185CFC">
          <w:rPr>
            <w:rFonts w:ascii="Times New Roman" w:eastAsia="Times New Roman" w:hAnsi="Times New Roman" w:cs="Times New Roman"/>
            <w:color w:val="000000"/>
          </w:rPr>
          <w:t>(584), 2145–2166.</w:t>
        </w:r>
      </w:hyperlink>
    </w:p>
    <w:p w14:paraId="6231EBA4" w14:textId="484BC636" w:rsidR="006C1581"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89" w:history="1">
        <w:proofErr w:type="spellStart"/>
        <w:r w:rsidR="006C1581" w:rsidRPr="00185CFC">
          <w:rPr>
            <w:rStyle w:val="Hyperlink"/>
            <w:rFonts w:ascii="Times New Roman" w:hAnsi="Times New Roman" w:cs="Times New Roman"/>
            <w:color w:val="000000"/>
            <w:u w:val="none"/>
          </w:rPr>
          <w:t>Mckay</w:t>
        </w:r>
        <w:proofErr w:type="spellEnd"/>
        <w:r w:rsidR="006C1581" w:rsidRPr="00185CFC">
          <w:rPr>
            <w:rStyle w:val="Hyperlink"/>
            <w:rFonts w:ascii="Times New Roman" w:hAnsi="Times New Roman" w:cs="Times New Roman"/>
            <w:color w:val="000000"/>
            <w:u w:val="none"/>
          </w:rPr>
          <w:t xml:space="preserve">, M. D., Beckman, R. J., &amp; Conover, W. J. (2000). A Comparison of Three Methods for Selecting Values of Input Variables in the Analysis of Output </w:t>
        </w:r>
        <w:proofErr w:type="gramStart"/>
        <w:r w:rsidR="006C1581" w:rsidRPr="00185CFC">
          <w:rPr>
            <w:rStyle w:val="Hyperlink"/>
            <w:rFonts w:ascii="Times New Roman" w:hAnsi="Times New Roman" w:cs="Times New Roman"/>
            <w:color w:val="000000"/>
            <w:u w:val="none"/>
          </w:rPr>
          <w:t>From</w:t>
        </w:r>
        <w:proofErr w:type="gramEnd"/>
        <w:r w:rsidR="006C1581" w:rsidRPr="00185CFC">
          <w:rPr>
            <w:rStyle w:val="Hyperlink"/>
            <w:rFonts w:ascii="Times New Roman" w:hAnsi="Times New Roman" w:cs="Times New Roman"/>
            <w:color w:val="000000"/>
            <w:u w:val="none"/>
          </w:rPr>
          <w:t xml:space="preserve"> a Computer Code. </w:t>
        </w:r>
        <w:proofErr w:type="spellStart"/>
        <w:r w:rsidR="006C1581" w:rsidRPr="00185CFC">
          <w:rPr>
            <w:rStyle w:val="Hyperlink"/>
            <w:rFonts w:ascii="Times New Roman" w:hAnsi="Times New Roman" w:cs="Times New Roman"/>
            <w:i/>
            <w:iCs/>
            <w:color w:val="000000"/>
            <w:u w:val="none"/>
          </w:rPr>
          <w:t>Technometrics</w:t>
        </w:r>
        <w:proofErr w:type="spellEnd"/>
        <w:r w:rsidR="006C1581" w:rsidRPr="00185CFC">
          <w:rPr>
            <w:rStyle w:val="Hyperlink"/>
            <w:rFonts w:ascii="Times New Roman" w:hAnsi="Times New Roman" w:cs="Times New Roman"/>
            <w:i/>
            <w:iCs/>
            <w:color w:val="000000"/>
            <w:u w:val="none"/>
          </w:rPr>
          <w:t>: A Journal of Statistics for the Physical, Chemical, and Engineering Sciences</w:t>
        </w:r>
        <w:r w:rsidR="006C1581" w:rsidRPr="00185CFC">
          <w:rPr>
            <w:rStyle w:val="Hyperlink"/>
            <w:rFonts w:ascii="Times New Roman" w:hAnsi="Times New Roman" w:cs="Times New Roman"/>
            <w:color w:val="000000"/>
            <w:u w:val="none"/>
          </w:rPr>
          <w:t xml:space="preserve">, </w:t>
        </w:r>
        <w:r w:rsidR="006C1581" w:rsidRPr="00185CFC">
          <w:rPr>
            <w:rStyle w:val="Hyperlink"/>
            <w:rFonts w:ascii="Times New Roman" w:hAnsi="Times New Roman" w:cs="Times New Roman"/>
            <w:i/>
            <w:iCs/>
            <w:color w:val="000000"/>
            <w:u w:val="none"/>
          </w:rPr>
          <w:t>42</w:t>
        </w:r>
        <w:r w:rsidR="006C1581" w:rsidRPr="00185CFC">
          <w:rPr>
            <w:rStyle w:val="Hyperlink"/>
            <w:rFonts w:ascii="Times New Roman" w:hAnsi="Times New Roman" w:cs="Times New Roman"/>
            <w:color w:val="000000"/>
            <w:u w:val="none"/>
          </w:rPr>
          <w:t>(1), 55–61.</w:t>
        </w:r>
      </w:hyperlink>
    </w:p>
    <w:p w14:paraId="5E740D34"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90">
        <w:r w:rsidR="00E478E2" w:rsidRPr="00185CFC">
          <w:rPr>
            <w:rFonts w:ascii="Times New Roman" w:eastAsia="Times New Roman" w:hAnsi="Times New Roman" w:cs="Times New Roman"/>
            <w:color w:val="000000"/>
          </w:rPr>
          <w:t xml:space="preserve">McEnery, J., Ingram, J., Duan, Q., Adams, T., &amp; Anderson, L. (2005). NOAA’S ADVANCED HYDROLOGIC PREDICTION SERVICE: Building Pathways for Better Science in Water Forecasting. </w:t>
        </w:r>
      </w:hyperlink>
      <w:hyperlink r:id="rId391">
        <w:r w:rsidR="00E478E2" w:rsidRPr="00185CFC">
          <w:rPr>
            <w:rFonts w:ascii="Times New Roman" w:eastAsia="Times New Roman" w:hAnsi="Times New Roman" w:cs="Times New Roman"/>
            <w:i/>
            <w:color w:val="000000"/>
          </w:rPr>
          <w:t>Bulletin of the American Meteorological Society</w:t>
        </w:r>
      </w:hyperlink>
      <w:hyperlink r:id="rId392">
        <w:r w:rsidR="00E478E2" w:rsidRPr="00185CFC">
          <w:rPr>
            <w:rFonts w:ascii="Times New Roman" w:eastAsia="Times New Roman" w:hAnsi="Times New Roman" w:cs="Times New Roman"/>
            <w:color w:val="000000"/>
          </w:rPr>
          <w:t xml:space="preserve">, </w:t>
        </w:r>
      </w:hyperlink>
      <w:hyperlink r:id="rId393">
        <w:r w:rsidR="00E478E2" w:rsidRPr="00185CFC">
          <w:rPr>
            <w:rFonts w:ascii="Times New Roman" w:eastAsia="Times New Roman" w:hAnsi="Times New Roman" w:cs="Times New Roman"/>
            <w:i/>
            <w:color w:val="000000"/>
          </w:rPr>
          <w:t>86</w:t>
        </w:r>
      </w:hyperlink>
      <w:hyperlink r:id="rId394">
        <w:r w:rsidR="00E478E2" w:rsidRPr="00185CFC">
          <w:rPr>
            <w:rFonts w:ascii="Times New Roman" w:eastAsia="Times New Roman" w:hAnsi="Times New Roman" w:cs="Times New Roman"/>
            <w:color w:val="000000"/>
          </w:rPr>
          <w:t>(3), 375–386.</w:t>
        </w:r>
      </w:hyperlink>
    </w:p>
    <w:p w14:paraId="252B7E66"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95">
        <w:r w:rsidR="00E478E2" w:rsidRPr="00185CFC">
          <w:rPr>
            <w:rFonts w:ascii="Times New Roman" w:eastAsia="Times New Roman" w:hAnsi="Times New Roman" w:cs="Times New Roman"/>
            <w:color w:val="000000"/>
          </w:rPr>
          <w:t xml:space="preserve">Mejia, A. I., &amp; Reed, S. M. (2011). Evaluating the effects of parameterized cross section shapes and simplified routing with a coupled distributed hydrologic and hydraulic model. </w:t>
        </w:r>
      </w:hyperlink>
      <w:hyperlink r:id="rId396">
        <w:r w:rsidR="00E478E2" w:rsidRPr="00185CFC">
          <w:rPr>
            <w:rFonts w:ascii="Times New Roman" w:eastAsia="Times New Roman" w:hAnsi="Times New Roman" w:cs="Times New Roman"/>
            <w:i/>
            <w:color w:val="000000"/>
          </w:rPr>
          <w:t>Journal of Hydrology</w:t>
        </w:r>
      </w:hyperlink>
      <w:hyperlink r:id="rId397">
        <w:r w:rsidR="00E478E2" w:rsidRPr="00185CFC">
          <w:rPr>
            <w:rFonts w:ascii="Times New Roman" w:eastAsia="Times New Roman" w:hAnsi="Times New Roman" w:cs="Times New Roman"/>
            <w:color w:val="000000"/>
          </w:rPr>
          <w:t xml:space="preserve">, </w:t>
        </w:r>
      </w:hyperlink>
      <w:hyperlink r:id="rId398">
        <w:r w:rsidR="00E478E2" w:rsidRPr="00185CFC">
          <w:rPr>
            <w:rFonts w:ascii="Times New Roman" w:eastAsia="Times New Roman" w:hAnsi="Times New Roman" w:cs="Times New Roman"/>
            <w:i/>
            <w:color w:val="000000"/>
          </w:rPr>
          <w:t>409</w:t>
        </w:r>
      </w:hyperlink>
      <w:hyperlink r:id="rId399">
        <w:r w:rsidR="00E478E2" w:rsidRPr="00185CFC">
          <w:rPr>
            <w:rFonts w:ascii="Times New Roman" w:eastAsia="Times New Roman" w:hAnsi="Times New Roman" w:cs="Times New Roman"/>
            <w:color w:val="000000"/>
          </w:rPr>
          <w:t>(1), 512–524.</w:t>
        </w:r>
      </w:hyperlink>
    </w:p>
    <w:p w14:paraId="109CE839"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00">
        <w:r w:rsidR="00E478E2" w:rsidRPr="00185CFC">
          <w:rPr>
            <w:rFonts w:ascii="Times New Roman" w:eastAsia="Times New Roman" w:hAnsi="Times New Roman" w:cs="Times New Roman"/>
            <w:color w:val="000000"/>
          </w:rPr>
          <w:t xml:space="preserve">Mendoza, P. A., Clark, M. P., Mizukami, N., Newman, A. J., </w:t>
        </w:r>
        <w:proofErr w:type="spellStart"/>
        <w:r w:rsidR="00E478E2" w:rsidRPr="00185CFC">
          <w:rPr>
            <w:rFonts w:ascii="Times New Roman" w:eastAsia="Times New Roman" w:hAnsi="Times New Roman" w:cs="Times New Roman"/>
            <w:color w:val="000000"/>
          </w:rPr>
          <w:t>Barlage</w:t>
        </w:r>
        <w:proofErr w:type="spellEnd"/>
        <w:r w:rsidR="00E478E2" w:rsidRPr="00185CFC">
          <w:rPr>
            <w:rFonts w:ascii="Times New Roman" w:eastAsia="Times New Roman" w:hAnsi="Times New Roman" w:cs="Times New Roman"/>
            <w:color w:val="000000"/>
          </w:rPr>
          <w:t xml:space="preserve">, M., Gutmann, E. D., et al. (2015). Effects of Hydrologic Model Choice and Calibration on the Portrayal of Climate Change Impacts. </w:t>
        </w:r>
      </w:hyperlink>
      <w:hyperlink r:id="rId401">
        <w:r w:rsidR="00E478E2" w:rsidRPr="00185CFC">
          <w:rPr>
            <w:rFonts w:ascii="Times New Roman" w:eastAsia="Times New Roman" w:hAnsi="Times New Roman" w:cs="Times New Roman"/>
            <w:i/>
            <w:color w:val="000000"/>
          </w:rPr>
          <w:t>Journal of Hydrometeorology</w:t>
        </w:r>
      </w:hyperlink>
      <w:hyperlink r:id="rId402">
        <w:r w:rsidR="00E478E2" w:rsidRPr="00185CFC">
          <w:rPr>
            <w:rFonts w:ascii="Times New Roman" w:eastAsia="Times New Roman" w:hAnsi="Times New Roman" w:cs="Times New Roman"/>
            <w:color w:val="000000"/>
          </w:rPr>
          <w:t xml:space="preserve">, </w:t>
        </w:r>
      </w:hyperlink>
      <w:hyperlink r:id="rId403">
        <w:r w:rsidR="00E478E2" w:rsidRPr="00185CFC">
          <w:rPr>
            <w:rFonts w:ascii="Times New Roman" w:eastAsia="Times New Roman" w:hAnsi="Times New Roman" w:cs="Times New Roman"/>
            <w:i/>
            <w:color w:val="000000"/>
          </w:rPr>
          <w:t>16</w:t>
        </w:r>
      </w:hyperlink>
      <w:hyperlink r:id="rId404">
        <w:r w:rsidR="00E478E2" w:rsidRPr="00185CFC">
          <w:rPr>
            <w:rFonts w:ascii="Times New Roman" w:eastAsia="Times New Roman" w:hAnsi="Times New Roman" w:cs="Times New Roman"/>
            <w:color w:val="000000"/>
          </w:rPr>
          <w:t>(2), 762–780.</w:t>
        </w:r>
      </w:hyperlink>
    </w:p>
    <w:p w14:paraId="6E858C06"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05">
        <w:r w:rsidR="00E478E2" w:rsidRPr="00185CFC">
          <w:rPr>
            <w:rFonts w:ascii="Times New Roman" w:eastAsia="Times New Roman" w:hAnsi="Times New Roman" w:cs="Times New Roman"/>
            <w:color w:val="000000"/>
          </w:rPr>
          <w:t xml:space="preserve">Merz, B., Hall, J., Disse, M., &amp; Schumann, A. (2010). Fluvial flood risk management in a changing world. </w:t>
        </w:r>
      </w:hyperlink>
      <w:hyperlink r:id="rId406">
        <w:r w:rsidR="00E478E2" w:rsidRPr="00185CFC">
          <w:rPr>
            <w:rFonts w:ascii="Times New Roman" w:eastAsia="Times New Roman" w:hAnsi="Times New Roman" w:cs="Times New Roman"/>
            <w:i/>
            <w:color w:val="000000"/>
          </w:rPr>
          <w:t>Natural Hazards and Earth System Sciences</w:t>
        </w:r>
      </w:hyperlink>
      <w:hyperlink r:id="rId407">
        <w:r w:rsidR="00E478E2" w:rsidRPr="00185CFC">
          <w:rPr>
            <w:rFonts w:ascii="Times New Roman" w:eastAsia="Times New Roman" w:hAnsi="Times New Roman" w:cs="Times New Roman"/>
            <w:color w:val="000000"/>
          </w:rPr>
          <w:t xml:space="preserve">, </w:t>
        </w:r>
      </w:hyperlink>
      <w:hyperlink r:id="rId408">
        <w:r w:rsidR="00E478E2" w:rsidRPr="00185CFC">
          <w:rPr>
            <w:rFonts w:ascii="Times New Roman" w:eastAsia="Times New Roman" w:hAnsi="Times New Roman" w:cs="Times New Roman"/>
            <w:i/>
            <w:color w:val="000000"/>
          </w:rPr>
          <w:t>10</w:t>
        </w:r>
      </w:hyperlink>
      <w:hyperlink r:id="rId409">
        <w:r w:rsidR="00E478E2" w:rsidRPr="00185CFC">
          <w:rPr>
            <w:rFonts w:ascii="Times New Roman" w:eastAsia="Times New Roman" w:hAnsi="Times New Roman" w:cs="Times New Roman"/>
            <w:color w:val="000000"/>
          </w:rPr>
          <w:t>(3), 509–527.</w:t>
        </w:r>
      </w:hyperlink>
    </w:p>
    <w:p w14:paraId="233BF6CB" w14:textId="77777777" w:rsidR="0008347F"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10">
        <w:r w:rsidR="00E478E2" w:rsidRPr="00185CFC">
          <w:rPr>
            <w:rFonts w:ascii="Times New Roman" w:eastAsia="Times New Roman" w:hAnsi="Times New Roman" w:cs="Times New Roman"/>
            <w:color w:val="000000"/>
          </w:rPr>
          <w:t xml:space="preserve">Mizukami, N., </w:t>
        </w:r>
        <w:proofErr w:type="spellStart"/>
        <w:r w:rsidR="00E478E2" w:rsidRPr="00185CFC">
          <w:rPr>
            <w:rFonts w:ascii="Times New Roman" w:eastAsia="Times New Roman" w:hAnsi="Times New Roman" w:cs="Times New Roman"/>
            <w:color w:val="000000"/>
          </w:rPr>
          <w:t>Rakovec</w:t>
        </w:r>
        <w:proofErr w:type="spellEnd"/>
        <w:r w:rsidR="00E478E2" w:rsidRPr="00185CFC">
          <w:rPr>
            <w:rFonts w:ascii="Times New Roman" w:eastAsia="Times New Roman" w:hAnsi="Times New Roman" w:cs="Times New Roman"/>
            <w:color w:val="000000"/>
          </w:rPr>
          <w:t xml:space="preserve">, O., Newman, A. J., Clark, M. P., Wood, A. W., Gupta, H. V., &amp; Kumar, R. (2019). On the choice of calibration metrics for “high-flow” estimation using hydrologic models. </w:t>
        </w:r>
      </w:hyperlink>
      <w:hyperlink r:id="rId411">
        <w:r w:rsidR="00E478E2" w:rsidRPr="00185CFC">
          <w:rPr>
            <w:rFonts w:ascii="Times New Roman" w:eastAsia="Times New Roman" w:hAnsi="Times New Roman" w:cs="Times New Roman"/>
            <w:i/>
            <w:color w:val="000000"/>
          </w:rPr>
          <w:t>Hydrology and Earth System Sciences</w:t>
        </w:r>
      </w:hyperlink>
      <w:hyperlink r:id="rId412">
        <w:r w:rsidR="00E478E2" w:rsidRPr="00185CFC">
          <w:rPr>
            <w:rFonts w:ascii="Times New Roman" w:eastAsia="Times New Roman" w:hAnsi="Times New Roman" w:cs="Times New Roman"/>
            <w:color w:val="000000"/>
          </w:rPr>
          <w:t xml:space="preserve">, </w:t>
        </w:r>
      </w:hyperlink>
      <w:hyperlink r:id="rId413">
        <w:r w:rsidR="00E478E2" w:rsidRPr="00185CFC">
          <w:rPr>
            <w:rFonts w:ascii="Times New Roman" w:eastAsia="Times New Roman" w:hAnsi="Times New Roman" w:cs="Times New Roman"/>
            <w:i/>
            <w:color w:val="000000"/>
          </w:rPr>
          <w:t>23</w:t>
        </w:r>
      </w:hyperlink>
      <w:hyperlink r:id="rId414">
        <w:r w:rsidR="00E478E2" w:rsidRPr="00185CFC">
          <w:rPr>
            <w:rFonts w:ascii="Times New Roman" w:eastAsia="Times New Roman" w:hAnsi="Times New Roman" w:cs="Times New Roman"/>
            <w:color w:val="000000"/>
          </w:rPr>
          <w:t>(6), 2601–2614.</w:t>
        </w:r>
      </w:hyperlink>
    </w:p>
    <w:p w14:paraId="5240DE3F"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15">
        <w:proofErr w:type="spellStart"/>
        <w:r w:rsidR="00E478E2" w:rsidRPr="00185CFC">
          <w:rPr>
            <w:rFonts w:ascii="Times New Roman" w:eastAsia="Times New Roman" w:hAnsi="Times New Roman" w:cs="Times New Roman"/>
            <w:color w:val="000000"/>
          </w:rPr>
          <w:t>Morzfeld</w:t>
        </w:r>
        <w:proofErr w:type="spellEnd"/>
        <w:r w:rsidR="00E478E2" w:rsidRPr="00185CFC">
          <w:rPr>
            <w:rFonts w:ascii="Times New Roman" w:eastAsia="Times New Roman" w:hAnsi="Times New Roman" w:cs="Times New Roman"/>
            <w:color w:val="000000"/>
          </w:rPr>
          <w:t xml:space="preserve">, M., Day, M. S., Grout, R. W., Heng Pau, G. S., </w:t>
        </w:r>
        <w:proofErr w:type="spellStart"/>
        <w:r w:rsidR="00E478E2" w:rsidRPr="00185CFC">
          <w:rPr>
            <w:rFonts w:ascii="Times New Roman" w:eastAsia="Times New Roman" w:hAnsi="Times New Roman" w:cs="Times New Roman"/>
            <w:color w:val="000000"/>
          </w:rPr>
          <w:t>Finsterle</w:t>
        </w:r>
        <w:proofErr w:type="spellEnd"/>
        <w:r w:rsidR="00E478E2" w:rsidRPr="00185CFC">
          <w:rPr>
            <w:rFonts w:ascii="Times New Roman" w:eastAsia="Times New Roman" w:hAnsi="Times New Roman" w:cs="Times New Roman"/>
            <w:color w:val="000000"/>
          </w:rPr>
          <w:t xml:space="preserve">, S. A., &amp; Bell, J. B. (2018). Iterative Importance Sampling Algorithms for Parameter Estimation. </w:t>
        </w:r>
      </w:hyperlink>
      <w:hyperlink r:id="rId416">
        <w:r w:rsidR="00E478E2" w:rsidRPr="00185CFC">
          <w:rPr>
            <w:rFonts w:ascii="Times New Roman" w:eastAsia="Times New Roman" w:hAnsi="Times New Roman" w:cs="Times New Roman"/>
            <w:i/>
            <w:color w:val="000000"/>
          </w:rPr>
          <w:t>SIAM Journal of Scientific Computing</w:t>
        </w:r>
      </w:hyperlink>
      <w:hyperlink r:id="rId417">
        <w:r w:rsidR="00E478E2" w:rsidRPr="00185CFC">
          <w:rPr>
            <w:rFonts w:ascii="Times New Roman" w:eastAsia="Times New Roman" w:hAnsi="Times New Roman" w:cs="Times New Roman"/>
            <w:color w:val="000000"/>
          </w:rPr>
          <w:t xml:space="preserve">, </w:t>
        </w:r>
      </w:hyperlink>
      <w:hyperlink r:id="rId418">
        <w:r w:rsidR="00E478E2" w:rsidRPr="00185CFC">
          <w:rPr>
            <w:rFonts w:ascii="Times New Roman" w:eastAsia="Times New Roman" w:hAnsi="Times New Roman" w:cs="Times New Roman"/>
            <w:i/>
            <w:color w:val="000000"/>
          </w:rPr>
          <w:t>40</w:t>
        </w:r>
      </w:hyperlink>
      <w:hyperlink r:id="rId419">
        <w:r w:rsidR="00E478E2" w:rsidRPr="00185CFC">
          <w:rPr>
            <w:rFonts w:ascii="Times New Roman" w:eastAsia="Times New Roman" w:hAnsi="Times New Roman" w:cs="Times New Roman"/>
            <w:color w:val="000000"/>
          </w:rPr>
          <w:t>(2), B329–B352.</w:t>
        </w:r>
      </w:hyperlink>
    </w:p>
    <w:p w14:paraId="1D9B0256"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20">
        <w:r w:rsidR="00E478E2" w:rsidRPr="00185CFC">
          <w:rPr>
            <w:rFonts w:ascii="Times New Roman" w:eastAsia="Times New Roman" w:hAnsi="Times New Roman" w:cs="Times New Roman"/>
            <w:color w:val="000000"/>
          </w:rPr>
          <w:t xml:space="preserve">Murphy, A. H. (1970). THE RANKED PROBABILITY SCORE AND THE PROBABILITY SCORE: A COMPARISON. </w:t>
        </w:r>
      </w:hyperlink>
      <w:hyperlink r:id="rId421">
        <w:r w:rsidR="00E478E2" w:rsidRPr="00185CFC">
          <w:rPr>
            <w:rFonts w:ascii="Times New Roman" w:eastAsia="Times New Roman" w:hAnsi="Times New Roman" w:cs="Times New Roman"/>
            <w:i/>
            <w:color w:val="000000"/>
          </w:rPr>
          <w:t>Monthly Weather Review</w:t>
        </w:r>
      </w:hyperlink>
      <w:hyperlink r:id="rId422">
        <w:r w:rsidR="00E478E2" w:rsidRPr="00185CFC">
          <w:rPr>
            <w:rFonts w:ascii="Times New Roman" w:eastAsia="Times New Roman" w:hAnsi="Times New Roman" w:cs="Times New Roman"/>
            <w:color w:val="000000"/>
          </w:rPr>
          <w:t xml:space="preserve">, </w:t>
        </w:r>
      </w:hyperlink>
      <w:hyperlink r:id="rId423">
        <w:r w:rsidR="00E478E2" w:rsidRPr="00185CFC">
          <w:rPr>
            <w:rFonts w:ascii="Times New Roman" w:eastAsia="Times New Roman" w:hAnsi="Times New Roman" w:cs="Times New Roman"/>
            <w:i/>
            <w:color w:val="000000"/>
          </w:rPr>
          <w:t>98</w:t>
        </w:r>
      </w:hyperlink>
      <w:hyperlink r:id="rId424">
        <w:r w:rsidR="00E478E2" w:rsidRPr="00185CFC">
          <w:rPr>
            <w:rFonts w:ascii="Times New Roman" w:eastAsia="Times New Roman" w:hAnsi="Times New Roman" w:cs="Times New Roman"/>
            <w:color w:val="000000"/>
          </w:rPr>
          <w:t>(12), 917–924.</w:t>
        </w:r>
      </w:hyperlink>
    </w:p>
    <w:p w14:paraId="45C17101" w14:textId="77777777" w:rsidR="0008347F"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25">
        <w:r w:rsidR="00E478E2" w:rsidRPr="00185CFC">
          <w:rPr>
            <w:rFonts w:ascii="Times New Roman" w:eastAsia="Times New Roman" w:hAnsi="Times New Roman" w:cs="Times New Roman"/>
            <w:color w:val="000000"/>
          </w:rPr>
          <w:t xml:space="preserve">Murphy, A. H. (1973). A New Vector Partition of the Probability Score. </w:t>
        </w:r>
      </w:hyperlink>
      <w:hyperlink r:id="rId426">
        <w:r w:rsidR="00E478E2" w:rsidRPr="00185CFC">
          <w:rPr>
            <w:rFonts w:ascii="Times New Roman" w:eastAsia="Times New Roman" w:hAnsi="Times New Roman" w:cs="Times New Roman"/>
            <w:i/>
            <w:color w:val="000000"/>
          </w:rPr>
          <w:t>Journal of Applied Meteorology and Climatology</w:t>
        </w:r>
      </w:hyperlink>
      <w:hyperlink r:id="rId427">
        <w:r w:rsidR="00E478E2" w:rsidRPr="00185CFC">
          <w:rPr>
            <w:rFonts w:ascii="Times New Roman" w:eastAsia="Times New Roman" w:hAnsi="Times New Roman" w:cs="Times New Roman"/>
            <w:color w:val="000000"/>
          </w:rPr>
          <w:t xml:space="preserve">, </w:t>
        </w:r>
      </w:hyperlink>
      <w:hyperlink r:id="rId428">
        <w:r w:rsidR="00E478E2" w:rsidRPr="00185CFC">
          <w:rPr>
            <w:rFonts w:ascii="Times New Roman" w:eastAsia="Times New Roman" w:hAnsi="Times New Roman" w:cs="Times New Roman"/>
            <w:i/>
            <w:color w:val="000000"/>
          </w:rPr>
          <w:t>12</w:t>
        </w:r>
      </w:hyperlink>
      <w:hyperlink r:id="rId429">
        <w:r w:rsidR="00E478E2" w:rsidRPr="00185CFC">
          <w:rPr>
            <w:rFonts w:ascii="Times New Roman" w:eastAsia="Times New Roman" w:hAnsi="Times New Roman" w:cs="Times New Roman"/>
            <w:color w:val="000000"/>
          </w:rPr>
          <w:t>(4), 595–600.</w:t>
        </w:r>
      </w:hyperlink>
    </w:p>
    <w:p w14:paraId="53DD8AF1" w14:textId="77777777" w:rsidR="0008347F" w:rsidRPr="00185CFC" w:rsidRDefault="00EE1EDF" w:rsidP="0008347F">
      <w:pPr>
        <w:widowControl w:val="0"/>
        <w:pBdr>
          <w:top w:val="nil"/>
          <w:left w:val="nil"/>
          <w:bottom w:val="nil"/>
          <w:right w:val="nil"/>
          <w:between w:val="nil"/>
        </w:pBdr>
        <w:spacing w:line="480" w:lineRule="auto"/>
        <w:ind w:left="480" w:hanging="480"/>
        <w:rPr>
          <w:rFonts w:ascii="Times New Roman" w:hAnsi="Times New Roman" w:cs="Times New Roman"/>
        </w:rPr>
      </w:pPr>
      <w:hyperlink r:id="rId430" w:history="1">
        <w:r w:rsidR="006C1581" w:rsidRPr="00185CFC">
          <w:rPr>
            <w:rStyle w:val="Hyperlink"/>
            <w:rFonts w:ascii="Times New Roman" w:hAnsi="Times New Roman" w:cs="Times New Roman"/>
            <w:color w:val="000000"/>
            <w:u w:val="none"/>
          </w:rPr>
          <w:t xml:space="preserve">Murray, L. M., Lee, A., &amp; Jacob, P. E. (2016). Parallel Resampling in the Particle Filter. </w:t>
        </w:r>
        <w:r w:rsidR="006C1581" w:rsidRPr="00185CFC">
          <w:rPr>
            <w:rStyle w:val="Hyperlink"/>
            <w:rFonts w:ascii="Times New Roman" w:hAnsi="Times New Roman" w:cs="Times New Roman"/>
            <w:i/>
            <w:iCs/>
            <w:color w:val="000000"/>
            <w:u w:val="none"/>
          </w:rPr>
          <w:t>Journal of Computational and Graphical Statistics: A Joint Publication of American Statistical Association, Institute of Mathematical Statistics, Interface Foundation of North America</w:t>
        </w:r>
        <w:r w:rsidR="006C1581" w:rsidRPr="00185CFC">
          <w:rPr>
            <w:rStyle w:val="Hyperlink"/>
            <w:rFonts w:ascii="Times New Roman" w:hAnsi="Times New Roman" w:cs="Times New Roman"/>
            <w:color w:val="000000"/>
            <w:u w:val="none"/>
          </w:rPr>
          <w:t xml:space="preserve">, </w:t>
        </w:r>
        <w:r w:rsidR="006C1581" w:rsidRPr="00185CFC">
          <w:rPr>
            <w:rStyle w:val="Hyperlink"/>
            <w:rFonts w:ascii="Times New Roman" w:hAnsi="Times New Roman" w:cs="Times New Roman"/>
            <w:i/>
            <w:iCs/>
            <w:color w:val="000000"/>
            <w:u w:val="none"/>
          </w:rPr>
          <w:t>25</w:t>
        </w:r>
        <w:r w:rsidR="006C1581" w:rsidRPr="00185CFC">
          <w:rPr>
            <w:rStyle w:val="Hyperlink"/>
            <w:rFonts w:ascii="Times New Roman" w:hAnsi="Times New Roman" w:cs="Times New Roman"/>
            <w:color w:val="000000"/>
            <w:u w:val="none"/>
          </w:rPr>
          <w:t>(3), 789–805.</w:t>
        </w:r>
      </w:hyperlink>
    </w:p>
    <w:p w14:paraId="5DD8083A" w14:textId="4E029366" w:rsidR="006C1581"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31" w:history="1">
        <w:r w:rsidR="006C1581" w:rsidRPr="00185CFC">
          <w:rPr>
            <w:rStyle w:val="Hyperlink"/>
            <w:rFonts w:ascii="Times New Roman" w:hAnsi="Times New Roman" w:cs="Times New Roman"/>
            <w:color w:val="000000"/>
            <w:u w:val="none"/>
          </w:rPr>
          <w:t xml:space="preserve">Neal, R. M. (2001). Annealed importance sampling. </w:t>
        </w:r>
        <w:r w:rsidR="006C1581" w:rsidRPr="00185CFC">
          <w:rPr>
            <w:rStyle w:val="Hyperlink"/>
            <w:rFonts w:ascii="Times New Roman" w:hAnsi="Times New Roman" w:cs="Times New Roman"/>
            <w:i/>
            <w:iCs/>
            <w:color w:val="000000"/>
            <w:u w:val="none"/>
          </w:rPr>
          <w:t>Statistics and Computing</w:t>
        </w:r>
        <w:r w:rsidR="006C1581" w:rsidRPr="00185CFC">
          <w:rPr>
            <w:rStyle w:val="Hyperlink"/>
            <w:rFonts w:ascii="Times New Roman" w:hAnsi="Times New Roman" w:cs="Times New Roman"/>
            <w:color w:val="000000"/>
            <w:u w:val="none"/>
          </w:rPr>
          <w:t xml:space="preserve">, </w:t>
        </w:r>
        <w:r w:rsidR="006C1581" w:rsidRPr="00185CFC">
          <w:rPr>
            <w:rStyle w:val="Hyperlink"/>
            <w:rFonts w:ascii="Times New Roman" w:hAnsi="Times New Roman" w:cs="Times New Roman"/>
            <w:i/>
            <w:iCs/>
            <w:color w:val="000000"/>
            <w:u w:val="none"/>
          </w:rPr>
          <w:t>11</w:t>
        </w:r>
        <w:r w:rsidR="006C1581" w:rsidRPr="00185CFC">
          <w:rPr>
            <w:rStyle w:val="Hyperlink"/>
            <w:rFonts w:ascii="Times New Roman" w:hAnsi="Times New Roman" w:cs="Times New Roman"/>
            <w:color w:val="000000"/>
            <w:u w:val="none"/>
          </w:rPr>
          <w:t>(2), 125–139.</w:t>
        </w:r>
      </w:hyperlink>
    </w:p>
    <w:p w14:paraId="6F9E1537"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32">
        <w:r w:rsidR="00E478E2" w:rsidRPr="00185CFC">
          <w:rPr>
            <w:rFonts w:ascii="Times New Roman" w:eastAsia="Times New Roman" w:hAnsi="Times New Roman" w:cs="Times New Roman"/>
            <w:color w:val="000000"/>
          </w:rPr>
          <w:t xml:space="preserve">Neumann, T., &amp; Ahrendt, K. (2013). Comparing The“ Bathtub Method” With Mike 21 Hd Flow Model For Modelling Storm Surge Inundation. </w:t>
        </w:r>
      </w:hyperlink>
      <w:hyperlink r:id="rId433">
        <w:r w:rsidR="00E478E2" w:rsidRPr="00185CFC">
          <w:rPr>
            <w:rFonts w:ascii="Times New Roman" w:eastAsia="Times New Roman" w:hAnsi="Times New Roman" w:cs="Times New Roman"/>
            <w:i/>
            <w:color w:val="000000"/>
          </w:rPr>
          <w:t>Ecologic Institute, Berlin, Germany</w:t>
        </w:r>
      </w:hyperlink>
      <w:hyperlink r:id="rId434">
        <w:r w:rsidR="00E478E2" w:rsidRPr="00185CFC">
          <w:rPr>
            <w:rFonts w:ascii="Times New Roman" w:eastAsia="Times New Roman" w:hAnsi="Times New Roman" w:cs="Times New Roman"/>
            <w:color w:val="000000"/>
          </w:rPr>
          <w:t xml:space="preserve">. Retrieved from </w:t>
        </w:r>
      </w:hyperlink>
      <w:hyperlink r:id="rId435">
        <w:r w:rsidR="00E478E2" w:rsidRPr="00185CFC">
          <w:rPr>
            <w:rFonts w:ascii="Times New Roman" w:eastAsia="Times New Roman" w:hAnsi="Times New Roman" w:cs="Times New Roman"/>
            <w:color w:val="000000"/>
          </w:rPr>
          <w:t>https://edoc.sub.uni-hamburg.de/klimawandel/frontdoor/deliver/index/docId/835/file/RADOST_BATHTUB_034.pdf</w:t>
        </w:r>
      </w:hyperlink>
    </w:p>
    <w:p w14:paraId="1EA0DEE3"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36">
        <w:r w:rsidR="00E478E2" w:rsidRPr="00185CFC">
          <w:rPr>
            <w:rFonts w:ascii="Times New Roman" w:eastAsia="Times New Roman" w:hAnsi="Times New Roman" w:cs="Times New Roman"/>
            <w:color w:val="000000"/>
          </w:rPr>
          <w:t xml:space="preserve">Oakley, J. E. (2009). Decision-Theoretic Sensitivity Analysis for Complex Computer Models. </w:t>
        </w:r>
      </w:hyperlink>
      <w:hyperlink r:id="rId437">
        <w:proofErr w:type="spellStart"/>
        <w:r w:rsidR="00E478E2" w:rsidRPr="00185CFC">
          <w:rPr>
            <w:rFonts w:ascii="Times New Roman" w:eastAsia="Times New Roman" w:hAnsi="Times New Roman" w:cs="Times New Roman"/>
            <w:i/>
            <w:color w:val="000000"/>
          </w:rPr>
          <w:t>Technometrics</w:t>
        </w:r>
        <w:proofErr w:type="spellEnd"/>
        <w:r w:rsidR="00E478E2" w:rsidRPr="00185CFC">
          <w:rPr>
            <w:rFonts w:ascii="Times New Roman" w:eastAsia="Times New Roman" w:hAnsi="Times New Roman" w:cs="Times New Roman"/>
            <w:i/>
            <w:color w:val="000000"/>
          </w:rPr>
          <w:t>: A Journal of Statistics for the Physical, Chemical, and Engineering Sciences</w:t>
        </w:r>
      </w:hyperlink>
      <w:hyperlink r:id="rId438">
        <w:r w:rsidR="00E478E2" w:rsidRPr="00185CFC">
          <w:rPr>
            <w:rFonts w:ascii="Times New Roman" w:eastAsia="Times New Roman" w:hAnsi="Times New Roman" w:cs="Times New Roman"/>
            <w:color w:val="000000"/>
          </w:rPr>
          <w:t xml:space="preserve">, </w:t>
        </w:r>
      </w:hyperlink>
      <w:hyperlink r:id="rId439">
        <w:r w:rsidR="00E478E2" w:rsidRPr="00185CFC">
          <w:rPr>
            <w:rFonts w:ascii="Times New Roman" w:eastAsia="Times New Roman" w:hAnsi="Times New Roman" w:cs="Times New Roman"/>
            <w:i/>
            <w:color w:val="000000"/>
          </w:rPr>
          <w:t>51</w:t>
        </w:r>
      </w:hyperlink>
      <w:hyperlink r:id="rId440">
        <w:r w:rsidR="00E478E2" w:rsidRPr="00185CFC">
          <w:rPr>
            <w:rFonts w:ascii="Times New Roman" w:eastAsia="Times New Roman" w:hAnsi="Times New Roman" w:cs="Times New Roman"/>
            <w:color w:val="000000"/>
          </w:rPr>
          <w:t>(2), 121–129.</w:t>
        </w:r>
      </w:hyperlink>
    </w:p>
    <w:p w14:paraId="1C936057"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41">
        <w:proofErr w:type="spellStart"/>
        <w:r w:rsidR="00E478E2" w:rsidRPr="00185CFC">
          <w:rPr>
            <w:rFonts w:ascii="Times New Roman" w:eastAsia="Times New Roman" w:hAnsi="Times New Roman" w:cs="Times New Roman"/>
            <w:color w:val="000000"/>
          </w:rPr>
          <w:t>Papaioannou</w:t>
        </w:r>
        <w:proofErr w:type="spellEnd"/>
        <w:r w:rsidR="00E478E2" w:rsidRPr="00185CFC">
          <w:rPr>
            <w:rFonts w:ascii="Times New Roman" w:eastAsia="Times New Roman" w:hAnsi="Times New Roman" w:cs="Times New Roman"/>
            <w:color w:val="000000"/>
          </w:rPr>
          <w:t xml:space="preserve">, I., Papadimitriou, C., &amp; Straub, D. (2016). Sequential importance sampling for structural reliability analysis. </w:t>
        </w:r>
      </w:hyperlink>
      <w:hyperlink r:id="rId442">
        <w:r w:rsidR="00E478E2" w:rsidRPr="00185CFC">
          <w:rPr>
            <w:rFonts w:ascii="Times New Roman" w:eastAsia="Times New Roman" w:hAnsi="Times New Roman" w:cs="Times New Roman"/>
            <w:i/>
            <w:color w:val="000000"/>
          </w:rPr>
          <w:t>Structural Safety</w:t>
        </w:r>
      </w:hyperlink>
      <w:hyperlink r:id="rId443">
        <w:r w:rsidR="00E478E2" w:rsidRPr="00185CFC">
          <w:rPr>
            <w:rFonts w:ascii="Times New Roman" w:eastAsia="Times New Roman" w:hAnsi="Times New Roman" w:cs="Times New Roman"/>
            <w:color w:val="000000"/>
          </w:rPr>
          <w:t xml:space="preserve">, </w:t>
        </w:r>
      </w:hyperlink>
      <w:hyperlink r:id="rId444">
        <w:r w:rsidR="00E478E2" w:rsidRPr="00185CFC">
          <w:rPr>
            <w:rFonts w:ascii="Times New Roman" w:eastAsia="Times New Roman" w:hAnsi="Times New Roman" w:cs="Times New Roman"/>
            <w:i/>
            <w:color w:val="000000"/>
          </w:rPr>
          <w:t>62</w:t>
        </w:r>
      </w:hyperlink>
      <w:hyperlink r:id="rId445">
        <w:r w:rsidR="00E478E2" w:rsidRPr="00185CFC">
          <w:rPr>
            <w:rFonts w:ascii="Times New Roman" w:eastAsia="Times New Roman" w:hAnsi="Times New Roman" w:cs="Times New Roman"/>
            <w:color w:val="000000"/>
          </w:rPr>
          <w:t>, 66–75.</w:t>
        </w:r>
      </w:hyperlink>
    </w:p>
    <w:p w14:paraId="5CE3B415"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46">
        <w:r w:rsidR="00E478E2" w:rsidRPr="00185CFC">
          <w:rPr>
            <w:rFonts w:ascii="Times New Roman" w:eastAsia="Times New Roman" w:hAnsi="Times New Roman" w:cs="Times New Roman"/>
            <w:color w:val="000000"/>
          </w:rPr>
          <w:t xml:space="preserve">Park, S., Hwang, J. P., Kim, E., &amp; Kang, H.-J. (2009). A New Evolutionary Particle Filter for the </w:t>
        </w:r>
        <w:r w:rsidR="00E478E2" w:rsidRPr="00185CFC">
          <w:rPr>
            <w:rFonts w:ascii="Times New Roman" w:eastAsia="Times New Roman" w:hAnsi="Times New Roman" w:cs="Times New Roman"/>
            <w:color w:val="000000"/>
          </w:rPr>
          <w:lastRenderedPageBreak/>
          <w:t xml:space="preserve">Prevention of Sample Impoverishment. </w:t>
        </w:r>
      </w:hyperlink>
      <w:hyperlink r:id="rId447">
        <w:r w:rsidR="00E478E2" w:rsidRPr="00185CFC">
          <w:rPr>
            <w:rFonts w:ascii="Times New Roman" w:eastAsia="Times New Roman" w:hAnsi="Times New Roman" w:cs="Times New Roman"/>
            <w:i/>
            <w:color w:val="000000"/>
          </w:rPr>
          <w:t>IEEE Transactions on Evolutionary Computation</w:t>
        </w:r>
      </w:hyperlink>
      <w:hyperlink r:id="rId448">
        <w:r w:rsidR="00E478E2" w:rsidRPr="00185CFC">
          <w:rPr>
            <w:rFonts w:ascii="Times New Roman" w:eastAsia="Times New Roman" w:hAnsi="Times New Roman" w:cs="Times New Roman"/>
            <w:color w:val="000000"/>
          </w:rPr>
          <w:t xml:space="preserve">, </w:t>
        </w:r>
      </w:hyperlink>
      <w:hyperlink r:id="rId449">
        <w:r w:rsidR="00E478E2" w:rsidRPr="00185CFC">
          <w:rPr>
            <w:rFonts w:ascii="Times New Roman" w:eastAsia="Times New Roman" w:hAnsi="Times New Roman" w:cs="Times New Roman"/>
            <w:i/>
            <w:color w:val="000000"/>
          </w:rPr>
          <w:t>13</w:t>
        </w:r>
      </w:hyperlink>
      <w:hyperlink r:id="rId450">
        <w:r w:rsidR="00E478E2" w:rsidRPr="00185CFC">
          <w:rPr>
            <w:rFonts w:ascii="Times New Roman" w:eastAsia="Times New Roman" w:hAnsi="Times New Roman" w:cs="Times New Roman"/>
            <w:color w:val="000000"/>
          </w:rPr>
          <w:t>(4), 801–809.</w:t>
        </w:r>
      </w:hyperlink>
    </w:p>
    <w:p w14:paraId="26807899"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51">
        <w:proofErr w:type="spellStart"/>
        <w:r w:rsidR="00E478E2" w:rsidRPr="00185CFC">
          <w:rPr>
            <w:rFonts w:ascii="Times New Roman" w:eastAsia="Times New Roman" w:hAnsi="Times New Roman" w:cs="Times New Roman"/>
            <w:color w:val="000000"/>
          </w:rPr>
          <w:t>Pianosi</w:t>
        </w:r>
        <w:proofErr w:type="spellEnd"/>
        <w:r w:rsidR="00E478E2" w:rsidRPr="00185CFC">
          <w:rPr>
            <w:rFonts w:ascii="Times New Roman" w:eastAsia="Times New Roman" w:hAnsi="Times New Roman" w:cs="Times New Roman"/>
            <w:color w:val="000000"/>
          </w:rPr>
          <w:t xml:space="preserve">, F., </w:t>
        </w:r>
        <w:proofErr w:type="spellStart"/>
        <w:r w:rsidR="00E478E2" w:rsidRPr="00185CFC">
          <w:rPr>
            <w:rFonts w:ascii="Times New Roman" w:eastAsia="Times New Roman" w:hAnsi="Times New Roman" w:cs="Times New Roman"/>
            <w:color w:val="000000"/>
          </w:rPr>
          <w:t>Beven</w:t>
        </w:r>
        <w:proofErr w:type="spellEnd"/>
        <w:r w:rsidR="00E478E2" w:rsidRPr="00185CFC">
          <w:rPr>
            <w:rFonts w:ascii="Times New Roman" w:eastAsia="Times New Roman" w:hAnsi="Times New Roman" w:cs="Times New Roman"/>
            <w:color w:val="000000"/>
          </w:rPr>
          <w:t xml:space="preserve">, K., Freer, J., Hall, J. W., Rougier, J., Stephenson, D. B., &amp; Wagener, T. (2016). Sensitivity analysis of environmental models: A systematic review with practical workflow. </w:t>
        </w:r>
      </w:hyperlink>
      <w:hyperlink r:id="rId452">
        <w:r w:rsidR="00E478E2" w:rsidRPr="00185CFC">
          <w:rPr>
            <w:rFonts w:ascii="Times New Roman" w:eastAsia="Times New Roman" w:hAnsi="Times New Roman" w:cs="Times New Roman"/>
            <w:i/>
            <w:color w:val="000000"/>
          </w:rPr>
          <w:t>Environmental Modelling &amp; Software</w:t>
        </w:r>
      </w:hyperlink>
      <w:hyperlink r:id="rId453">
        <w:r w:rsidR="00E478E2" w:rsidRPr="00185CFC">
          <w:rPr>
            <w:rFonts w:ascii="Times New Roman" w:eastAsia="Times New Roman" w:hAnsi="Times New Roman" w:cs="Times New Roman"/>
            <w:color w:val="000000"/>
          </w:rPr>
          <w:t xml:space="preserve">, </w:t>
        </w:r>
      </w:hyperlink>
      <w:hyperlink r:id="rId454">
        <w:r w:rsidR="00E478E2" w:rsidRPr="00185CFC">
          <w:rPr>
            <w:rFonts w:ascii="Times New Roman" w:eastAsia="Times New Roman" w:hAnsi="Times New Roman" w:cs="Times New Roman"/>
            <w:i/>
            <w:color w:val="000000"/>
          </w:rPr>
          <w:t>79</w:t>
        </w:r>
      </w:hyperlink>
      <w:hyperlink r:id="rId455">
        <w:r w:rsidR="00E478E2" w:rsidRPr="00185CFC">
          <w:rPr>
            <w:rFonts w:ascii="Times New Roman" w:eastAsia="Times New Roman" w:hAnsi="Times New Roman" w:cs="Times New Roman"/>
            <w:color w:val="000000"/>
          </w:rPr>
          <w:t>, 214–232.</w:t>
        </w:r>
      </w:hyperlink>
    </w:p>
    <w:p w14:paraId="299F5FCC"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56">
        <w:r w:rsidR="00E478E2" w:rsidRPr="00185CFC">
          <w:rPr>
            <w:rFonts w:ascii="Times New Roman" w:eastAsia="Times New Roman" w:hAnsi="Times New Roman" w:cs="Times New Roman"/>
            <w:color w:val="000000"/>
          </w:rPr>
          <w:t xml:space="preserve">Prat, O. P., &amp; Nelson, B. R. (2015). Evaluation of precipitation estimates over CONUS derived from satellite, radar, and rain gauge data sets at daily to annual scales (2002–2012). </w:t>
        </w:r>
      </w:hyperlink>
      <w:hyperlink r:id="rId457">
        <w:r w:rsidR="00E478E2" w:rsidRPr="00185CFC">
          <w:rPr>
            <w:rFonts w:ascii="Times New Roman" w:eastAsia="Times New Roman" w:hAnsi="Times New Roman" w:cs="Times New Roman"/>
            <w:i/>
            <w:color w:val="000000"/>
          </w:rPr>
          <w:t>Hydrology and Earth System Sciences</w:t>
        </w:r>
      </w:hyperlink>
      <w:hyperlink r:id="rId458">
        <w:r w:rsidR="00E478E2" w:rsidRPr="00185CFC">
          <w:rPr>
            <w:rFonts w:ascii="Times New Roman" w:eastAsia="Times New Roman" w:hAnsi="Times New Roman" w:cs="Times New Roman"/>
            <w:color w:val="000000"/>
          </w:rPr>
          <w:t>. https://doi.org/</w:t>
        </w:r>
      </w:hyperlink>
      <w:hyperlink r:id="rId459">
        <w:r w:rsidR="00E478E2" w:rsidRPr="00185CFC">
          <w:rPr>
            <w:rFonts w:ascii="Times New Roman" w:eastAsia="Times New Roman" w:hAnsi="Times New Roman" w:cs="Times New Roman"/>
            <w:color w:val="000000"/>
          </w:rPr>
          <w:t>10.5194/hess-19-2037-2015</w:t>
        </w:r>
      </w:hyperlink>
    </w:p>
    <w:p w14:paraId="622AE342"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60">
        <w:proofErr w:type="spellStart"/>
        <w:r w:rsidR="00E478E2" w:rsidRPr="00185CFC">
          <w:rPr>
            <w:rFonts w:ascii="Times New Roman" w:eastAsia="Times New Roman" w:hAnsi="Times New Roman" w:cs="Times New Roman"/>
            <w:color w:val="000000"/>
          </w:rPr>
          <w:t>Rafieeinasab</w:t>
        </w:r>
        <w:proofErr w:type="spellEnd"/>
        <w:r w:rsidR="00E478E2" w:rsidRPr="00185CFC">
          <w:rPr>
            <w:rFonts w:ascii="Times New Roman" w:eastAsia="Times New Roman" w:hAnsi="Times New Roman" w:cs="Times New Roman"/>
            <w:color w:val="000000"/>
          </w:rPr>
          <w:t xml:space="preserve">, A., </w:t>
        </w:r>
        <w:proofErr w:type="spellStart"/>
        <w:r w:rsidR="00E478E2" w:rsidRPr="00185CFC">
          <w:rPr>
            <w:rFonts w:ascii="Times New Roman" w:eastAsia="Times New Roman" w:hAnsi="Times New Roman" w:cs="Times New Roman"/>
            <w:color w:val="000000"/>
          </w:rPr>
          <w:t>Norouzi</w:t>
        </w:r>
        <w:proofErr w:type="spellEnd"/>
        <w:r w:rsidR="00E478E2" w:rsidRPr="00185CFC">
          <w:rPr>
            <w:rFonts w:ascii="Times New Roman" w:eastAsia="Times New Roman" w:hAnsi="Times New Roman" w:cs="Times New Roman"/>
            <w:color w:val="000000"/>
          </w:rPr>
          <w:t xml:space="preserve">, A., Kim, S., Habibi, H., Nazari, B., </w:t>
        </w:r>
        <w:proofErr w:type="spellStart"/>
        <w:r w:rsidR="00E478E2" w:rsidRPr="00185CFC">
          <w:rPr>
            <w:rFonts w:ascii="Times New Roman" w:eastAsia="Times New Roman" w:hAnsi="Times New Roman" w:cs="Times New Roman"/>
            <w:color w:val="000000"/>
          </w:rPr>
          <w:t>Seo</w:t>
        </w:r>
        <w:proofErr w:type="spellEnd"/>
        <w:r w:rsidR="00E478E2" w:rsidRPr="00185CFC">
          <w:rPr>
            <w:rFonts w:ascii="Times New Roman" w:eastAsia="Times New Roman" w:hAnsi="Times New Roman" w:cs="Times New Roman"/>
            <w:color w:val="000000"/>
          </w:rPr>
          <w:t xml:space="preserve">, D.-J., et al. (2015). Toward high-resolution flash flood prediction in large urban areas – Analysis of sensitivity to spatiotemporal resolution of rainfall input and hydrologic modeling. </w:t>
        </w:r>
      </w:hyperlink>
      <w:hyperlink r:id="rId461">
        <w:r w:rsidR="00E478E2" w:rsidRPr="00185CFC">
          <w:rPr>
            <w:rFonts w:ascii="Times New Roman" w:eastAsia="Times New Roman" w:hAnsi="Times New Roman" w:cs="Times New Roman"/>
            <w:i/>
            <w:color w:val="000000"/>
          </w:rPr>
          <w:t xml:space="preserve">Journal of Hydrology </w:t>
        </w:r>
      </w:hyperlink>
      <w:hyperlink r:id="rId462">
        <w:r w:rsidR="00E478E2" w:rsidRPr="00185CFC">
          <w:rPr>
            <w:rFonts w:ascii="Times New Roman" w:eastAsia="Times New Roman" w:hAnsi="Times New Roman" w:cs="Times New Roman"/>
            <w:color w:val="000000"/>
          </w:rPr>
          <w:t xml:space="preserve">, </w:t>
        </w:r>
      </w:hyperlink>
      <w:hyperlink r:id="rId463">
        <w:r w:rsidR="00E478E2" w:rsidRPr="00185CFC">
          <w:rPr>
            <w:rFonts w:ascii="Times New Roman" w:eastAsia="Times New Roman" w:hAnsi="Times New Roman" w:cs="Times New Roman"/>
            <w:i/>
            <w:color w:val="000000"/>
          </w:rPr>
          <w:t>531</w:t>
        </w:r>
      </w:hyperlink>
      <w:hyperlink r:id="rId464">
        <w:r w:rsidR="00E478E2" w:rsidRPr="00185CFC">
          <w:rPr>
            <w:rFonts w:ascii="Times New Roman" w:eastAsia="Times New Roman" w:hAnsi="Times New Roman" w:cs="Times New Roman"/>
            <w:color w:val="000000"/>
          </w:rPr>
          <w:t>, 370–388.</w:t>
        </w:r>
      </w:hyperlink>
    </w:p>
    <w:p w14:paraId="225D4620"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65">
        <w:r w:rsidR="00E478E2" w:rsidRPr="00185CFC">
          <w:rPr>
            <w:rFonts w:ascii="Times New Roman" w:eastAsia="Times New Roman" w:hAnsi="Times New Roman" w:cs="Times New Roman"/>
            <w:color w:val="000000"/>
          </w:rPr>
          <w:t xml:space="preserve">Raje, D., &amp; Krishnan, R. (2012). Bayesian parameter uncertainty modeling in a macroscale hydrologic model and its impact on Indian river basin hydrology under climate change. </w:t>
        </w:r>
      </w:hyperlink>
      <w:hyperlink r:id="rId466">
        <w:r w:rsidR="00E478E2" w:rsidRPr="00185CFC">
          <w:rPr>
            <w:rFonts w:ascii="Times New Roman" w:eastAsia="Times New Roman" w:hAnsi="Times New Roman" w:cs="Times New Roman"/>
            <w:i/>
            <w:color w:val="000000"/>
          </w:rPr>
          <w:t>Water Resources Research</w:t>
        </w:r>
      </w:hyperlink>
      <w:hyperlink r:id="rId467">
        <w:r w:rsidR="00E478E2" w:rsidRPr="00185CFC">
          <w:rPr>
            <w:rFonts w:ascii="Times New Roman" w:eastAsia="Times New Roman" w:hAnsi="Times New Roman" w:cs="Times New Roman"/>
            <w:color w:val="000000"/>
          </w:rPr>
          <w:t xml:space="preserve">, </w:t>
        </w:r>
      </w:hyperlink>
      <w:hyperlink r:id="rId468">
        <w:r w:rsidR="00E478E2" w:rsidRPr="00185CFC">
          <w:rPr>
            <w:rFonts w:ascii="Times New Roman" w:eastAsia="Times New Roman" w:hAnsi="Times New Roman" w:cs="Times New Roman"/>
            <w:i/>
            <w:color w:val="000000"/>
          </w:rPr>
          <w:t>48</w:t>
        </w:r>
      </w:hyperlink>
      <w:hyperlink r:id="rId469">
        <w:r w:rsidR="00E478E2" w:rsidRPr="00185CFC">
          <w:rPr>
            <w:rFonts w:ascii="Times New Roman" w:eastAsia="Times New Roman" w:hAnsi="Times New Roman" w:cs="Times New Roman"/>
            <w:color w:val="000000"/>
          </w:rPr>
          <w:t>(8). https://doi.org/</w:t>
        </w:r>
      </w:hyperlink>
      <w:hyperlink r:id="rId470">
        <w:r w:rsidR="00E478E2" w:rsidRPr="00185CFC">
          <w:rPr>
            <w:rFonts w:ascii="Times New Roman" w:eastAsia="Times New Roman" w:hAnsi="Times New Roman" w:cs="Times New Roman"/>
            <w:color w:val="000000"/>
          </w:rPr>
          <w:t>10.1029/2011wr011123</w:t>
        </w:r>
      </w:hyperlink>
    </w:p>
    <w:p w14:paraId="6F5809B9"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71">
        <w:proofErr w:type="spellStart"/>
        <w:r w:rsidR="00E478E2" w:rsidRPr="00185CFC">
          <w:rPr>
            <w:rFonts w:ascii="Times New Roman" w:eastAsia="Times New Roman" w:hAnsi="Times New Roman" w:cs="Times New Roman"/>
            <w:color w:val="000000"/>
          </w:rPr>
          <w:t>Rajib</w:t>
        </w:r>
        <w:proofErr w:type="spellEnd"/>
        <w:r w:rsidR="00E478E2" w:rsidRPr="00185CFC">
          <w:rPr>
            <w:rFonts w:ascii="Times New Roman" w:eastAsia="Times New Roman" w:hAnsi="Times New Roman" w:cs="Times New Roman"/>
            <w:color w:val="000000"/>
          </w:rPr>
          <w:t xml:space="preserve">, A., Liu, Z., </w:t>
        </w:r>
        <w:proofErr w:type="spellStart"/>
        <w:r w:rsidR="00E478E2" w:rsidRPr="00185CFC">
          <w:rPr>
            <w:rFonts w:ascii="Times New Roman" w:eastAsia="Times New Roman" w:hAnsi="Times New Roman" w:cs="Times New Roman"/>
            <w:color w:val="000000"/>
          </w:rPr>
          <w:t>Merwade</w:t>
        </w:r>
        <w:proofErr w:type="spellEnd"/>
        <w:r w:rsidR="00E478E2" w:rsidRPr="00185CFC">
          <w:rPr>
            <w:rFonts w:ascii="Times New Roman" w:eastAsia="Times New Roman" w:hAnsi="Times New Roman" w:cs="Times New Roman"/>
            <w:color w:val="000000"/>
          </w:rPr>
          <w:t xml:space="preserve">, V., </w:t>
        </w:r>
        <w:proofErr w:type="spellStart"/>
        <w:r w:rsidR="00E478E2" w:rsidRPr="00185CFC">
          <w:rPr>
            <w:rFonts w:ascii="Times New Roman" w:eastAsia="Times New Roman" w:hAnsi="Times New Roman" w:cs="Times New Roman"/>
            <w:color w:val="000000"/>
          </w:rPr>
          <w:t>Tavakoly</w:t>
        </w:r>
        <w:proofErr w:type="spellEnd"/>
        <w:r w:rsidR="00E478E2" w:rsidRPr="00185CFC">
          <w:rPr>
            <w:rFonts w:ascii="Times New Roman" w:eastAsia="Times New Roman" w:hAnsi="Times New Roman" w:cs="Times New Roman"/>
            <w:color w:val="000000"/>
          </w:rPr>
          <w:t xml:space="preserve">, A. A., &amp; </w:t>
        </w:r>
        <w:proofErr w:type="spellStart"/>
        <w:r w:rsidR="00E478E2" w:rsidRPr="00185CFC">
          <w:rPr>
            <w:rFonts w:ascii="Times New Roman" w:eastAsia="Times New Roman" w:hAnsi="Times New Roman" w:cs="Times New Roman"/>
            <w:color w:val="000000"/>
          </w:rPr>
          <w:t>Follum</w:t>
        </w:r>
        <w:proofErr w:type="spellEnd"/>
        <w:r w:rsidR="00E478E2" w:rsidRPr="00185CFC">
          <w:rPr>
            <w:rFonts w:ascii="Times New Roman" w:eastAsia="Times New Roman" w:hAnsi="Times New Roman" w:cs="Times New Roman"/>
            <w:color w:val="000000"/>
          </w:rPr>
          <w:t xml:space="preserve">, M. L. (2020). Towards a large-scale locally relevant flood inundation modeling framework using SWAT and LISFLOOD-FP. </w:t>
        </w:r>
      </w:hyperlink>
      <w:hyperlink r:id="rId472">
        <w:r w:rsidR="00E478E2" w:rsidRPr="00185CFC">
          <w:rPr>
            <w:rFonts w:ascii="Times New Roman" w:eastAsia="Times New Roman" w:hAnsi="Times New Roman" w:cs="Times New Roman"/>
            <w:i/>
            <w:color w:val="000000"/>
          </w:rPr>
          <w:t>Journal of Hydrology</w:t>
        </w:r>
      </w:hyperlink>
      <w:hyperlink r:id="rId473">
        <w:r w:rsidR="00E478E2" w:rsidRPr="00185CFC">
          <w:rPr>
            <w:rFonts w:ascii="Times New Roman" w:eastAsia="Times New Roman" w:hAnsi="Times New Roman" w:cs="Times New Roman"/>
            <w:color w:val="000000"/>
          </w:rPr>
          <w:t xml:space="preserve">, </w:t>
        </w:r>
      </w:hyperlink>
      <w:hyperlink r:id="rId474">
        <w:r w:rsidR="00E478E2" w:rsidRPr="00185CFC">
          <w:rPr>
            <w:rFonts w:ascii="Times New Roman" w:eastAsia="Times New Roman" w:hAnsi="Times New Roman" w:cs="Times New Roman"/>
            <w:i/>
            <w:color w:val="000000"/>
          </w:rPr>
          <w:t>581</w:t>
        </w:r>
      </w:hyperlink>
      <w:hyperlink r:id="rId475">
        <w:r w:rsidR="00E478E2" w:rsidRPr="00185CFC">
          <w:rPr>
            <w:rFonts w:ascii="Times New Roman" w:eastAsia="Times New Roman" w:hAnsi="Times New Roman" w:cs="Times New Roman"/>
            <w:color w:val="000000"/>
          </w:rPr>
          <w:t>, 124406.</w:t>
        </w:r>
      </w:hyperlink>
    </w:p>
    <w:p w14:paraId="1F79DEB8"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76">
        <w:proofErr w:type="spellStart"/>
        <w:r w:rsidR="00E478E2" w:rsidRPr="00185CFC">
          <w:rPr>
            <w:rFonts w:ascii="Times New Roman" w:eastAsia="Times New Roman" w:hAnsi="Times New Roman" w:cs="Times New Roman"/>
            <w:color w:val="000000"/>
          </w:rPr>
          <w:t>Razavi</w:t>
        </w:r>
        <w:proofErr w:type="spellEnd"/>
        <w:r w:rsidR="00E478E2" w:rsidRPr="00185CFC">
          <w:rPr>
            <w:rFonts w:ascii="Times New Roman" w:eastAsia="Times New Roman" w:hAnsi="Times New Roman" w:cs="Times New Roman"/>
            <w:color w:val="000000"/>
          </w:rPr>
          <w:t xml:space="preserve">, S., &amp; Tolson, B. A. (2013). An efficient framework for hydrologic model calibration on long data periods. </w:t>
        </w:r>
      </w:hyperlink>
      <w:hyperlink r:id="rId477">
        <w:r w:rsidR="00E478E2" w:rsidRPr="00185CFC">
          <w:rPr>
            <w:rFonts w:ascii="Times New Roman" w:eastAsia="Times New Roman" w:hAnsi="Times New Roman" w:cs="Times New Roman"/>
            <w:i/>
            <w:color w:val="000000"/>
          </w:rPr>
          <w:t>Water Resources Research</w:t>
        </w:r>
      </w:hyperlink>
      <w:hyperlink r:id="rId478">
        <w:r w:rsidR="00E478E2" w:rsidRPr="00185CFC">
          <w:rPr>
            <w:rFonts w:ascii="Times New Roman" w:eastAsia="Times New Roman" w:hAnsi="Times New Roman" w:cs="Times New Roman"/>
            <w:color w:val="000000"/>
          </w:rPr>
          <w:t xml:space="preserve">, </w:t>
        </w:r>
      </w:hyperlink>
      <w:hyperlink r:id="rId479">
        <w:r w:rsidR="00E478E2" w:rsidRPr="00185CFC">
          <w:rPr>
            <w:rFonts w:ascii="Times New Roman" w:eastAsia="Times New Roman" w:hAnsi="Times New Roman" w:cs="Times New Roman"/>
            <w:i/>
            <w:color w:val="000000"/>
          </w:rPr>
          <w:t>49</w:t>
        </w:r>
      </w:hyperlink>
      <w:hyperlink r:id="rId480">
        <w:r w:rsidR="00E478E2" w:rsidRPr="00185CFC">
          <w:rPr>
            <w:rFonts w:ascii="Times New Roman" w:eastAsia="Times New Roman" w:hAnsi="Times New Roman" w:cs="Times New Roman"/>
            <w:color w:val="000000"/>
          </w:rPr>
          <w:t>(12), 8418–8431.</w:t>
        </w:r>
      </w:hyperlink>
    </w:p>
    <w:p w14:paraId="2161EA86"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81">
        <w:r w:rsidR="00E478E2" w:rsidRPr="00185CFC">
          <w:rPr>
            <w:rFonts w:ascii="Times New Roman" w:eastAsia="Times New Roman" w:hAnsi="Times New Roman" w:cs="Times New Roman"/>
            <w:color w:val="000000"/>
          </w:rPr>
          <w:t xml:space="preserve">Read, L. K., &amp; Vogel, R. M. (2015). Reliability, return periods, and risk under </w:t>
        </w:r>
        <w:proofErr w:type="spellStart"/>
        <w:r w:rsidR="00E478E2" w:rsidRPr="00185CFC">
          <w:rPr>
            <w:rFonts w:ascii="Times New Roman" w:eastAsia="Times New Roman" w:hAnsi="Times New Roman" w:cs="Times New Roman"/>
            <w:color w:val="000000"/>
          </w:rPr>
          <w:t>nonstationarity</w:t>
        </w:r>
        <w:proofErr w:type="spellEnd"/>
        <w:r w:rsidR="00E478E2" w:rsidRPr="00185CFC">
          <w:rPr>
            <w:rFonts w:ascii="Times New Roman" w:eastAsia="Times New Roman" w:hAnsi="Times New Roman" w:cs="Times New Roman"/>
            <w:color w:val="000000"/>
          </w:rPr>
          <w:t xml:space="preserve">. </w:t>
        </w:r>
      </w:hyperlink>
      <w:hyperlink r:id="rId482">
        <w:r w:rsidR="00E478E2" w:rsidRPr="00185CFC">
          <w:rPr>
            <w:rFonts w:ascii="Times New Roman" w:eastAsia="Times New Roman" w:hAnsi="Times New Roman" w:cs="Times New Roman"/>
            <w:i/>
            <w:color w:val="000000"/>
          </w:rPr>
          <w:t>Water Resources Research</w:t>
        </w:r>
      </w:hyperlink>
      <w:hyperlink r:id="rId483">
        <w:r w:rsidR="00E478E2" w:rsidRPr="00185CFC">
          <w:rPr>
            <w:rFonts w:ascii="Times New Roman" w:eastAsia="Times New Roman" w:hAnsi="Times New Roman" w:cs="Times New Roman"/>
            <w:color w:val="000000"/>
          </w:rPr>
          <w:t xml:space="preserve">, </w:t>
        </w:r>
      </w:hyperlink>
      <w:hyperlink r:id="rId484">
        <w:r w:rsidR="00E478E2" w:rsidRPr="00185CFC">
          <w:rPr>
            <w:rFonts w:ascii="Times New Roman" w:eastAsia="Times New Roman" w:hAnsi="Times New Roman" w:cs="Times New Roman"/>
            <w:i/>
            <w:color w:val="000000"/>
          </w:rPr>
          <w:t>51</w:t>
        </w:r>
      </w:hyperlink>
      <w:hyperlink r:id="rId485">
        <w:r w:rsidR="00E478E2" w:rsidRPr="00185CFC">
          <w:rPr>
            <w:rFonts w:ascii="Times New Roman" w:eastAsia="Times New Roman" w:hAnsi="Times New Roman" w:cs="Times New Roman"/>
            <w:color w:val="000000"/>
          </w:rPr>
          <w:t>(8), 6381–6398.</w:t>
        </w:r>
      </w:hyperlink>
    </w:p>
    <w:p w14:paraId="446EDA91"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86">
        <w:r w:rsidR="00E478E2" w:rsidRPr="00185CFC">
          <w:rPr>
            <w:rFonts w:ascii="Times New Roman" w:eastAsia="Times New Roman" w:hAnsi="Times New Roman" w:cs="Times New Roman"/>
            <w:color w:val="000000"/>
          </w:rPr>
          <w:t xml:space="preserve">Reed, S., </w:t>
        </w:r>
        <w:proofErr w:type="spellStart"/>
        <w:r w:rsidR="00E478E2" w:rsidRPr="00185CFC">
          <w:rPr>
            <w:rFonts w:ascii="Times New Roman" w:eastAsia="Times New Roman" w:hAnsi="Times New Roman" w:cs="Times New Roman"/>
            <w:color w:val="000000"/>
          </w:rPr>
          <w:t>Schaake</w:t>
        </w:r>
        <w:proofErr w:type="spellEnd"/>
        <w:r w:rsidR="00E478E2" w:rsidRPr="00185CFC">
          <w:rPr>
            <w:rFonts w:ascii="Times New Roman" w:eastAsia="Times New Roman" w:hAnsi="Times New Roman" w:cs="Times New Roman"/>
            <w:color w:val="000000"/>
          </w:rPr>
          <w:t xml:space="preserve">, J., &amp; Zhang, Z. (2007). A distributed hydrologic model and threshold frequency-based method for flash flood forecasting at ungauged locations. </w:t>
        </w:r>
      </w:hyperlink>
      <w:hyperlink r:id="rId487">
        <w:r w:rsidR="00E478E2" w:rsidRPr="00185CFC">
          <w:rPr>
            <w:rFonts w:ascii="Times New Roman" w:eastAsia="Times New Roman" w:hAnsi="Times New Roman" w:cs="Times New Roman"/>
            <w:i/>
            <w:color w:val="000000"/>
          </w:rPr>
          <w:t>Journal of Hydrology</w:t>
        </w:r>
      </w:hyperlink>
      <w:hyperlink r:id="rId488">
        <w:r w:rsidR="00E478E2" w:rsidRPr="00185CFC">
          <w:rPr>
            <w:rFonts w:ascii="Times New Roman" w:eastAsia="Times New Roman" w:hAnsi="Times New Roman" w:cs="Times New Roman"/>
            <w:color w:val="000000"/>
          </w:rPr>
          <w:t xml:space="preserve">, </w:t>
        </w:r>
      </w:hyperlink>
      <w:hyperlink r:id="rId489">
        <w:r w:rsidR="00E478E2" w:rsidRPr="00185CFC">
          <w:rPr>
            <w:rFonts w:ascii="Times New Roman" w:eastAsia="Times New Roman" w:hAnsi="Times New Roman" w:cs="Times New Roman"/>
            <w:i/>
            <w:color w:val="000000"/>
          </w:rPr>
          <w:t>337</w:t>
        </w:r>
      </w:hyperlink>
      <w:hyperlink r:id="rId490">
        <w:r w:rsidR="00E478E2" w:rsidRPr="00185CFC">
          <w:rPr>
            <w:rFonts w:ascii="Times New Roman" w:eastAsia="Times New Roman" w:hAnsi="Times New Roman" w:cs="Times New Roman"/>
            <w:color w:val="000000"/>
          </w:rPr>
          <w:t>(3), 402–420.</w:t>
        </w:r>
      </w:hyperlink>
    </w:p>
    <w:p w14:paraId="6BC3B5E1"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91">
        <w:r w:rsidR="00E478E2" w:rsidRPr="00185CFC">
          <w:rPr>
            <w:rFonts w:ascii="Times New Roman" w:eastAsia="Times New Roman" w:hAnsi="Times New Roman" w:cs="Times New Roman"/>
            <w:color w:val="000000"/>
          </w:rPr>
          <w:t xml:space="preserve">Rojas, M., Quintero, F., &amp; Krajewski, W. F. (2020). Performance of the national water model in Iowa using independent observations. </w:t>
        </w:r>
      </w:hyperlink>
      <w:hyperlink r:id="rId492">
        <w:r w:rsidR="00E478E2" w:rsidRPr="00185CFC">
          <w:rPr>
            <w:rFonts w:ascii="Times New Roman" w:eastAsia="Times New Roman" w:hAnsi="Times New Roman" w:cs="Times New Roman"/>
            <w:i/>
            <w:color w:val="000000"/>
          </w:rPr>
          <w:t>Journal of the American Water Resources Association</w:t>
        </w:r>
      </w:hyperlink>
      <w:hyperlink r:id="rId493">
        <w:r w:rsidR="00E478E2" w:rsidRPr="00185CFC">
          <w:rPr>
            <w:rFonts w:ascii="Times New Roman" w:eastAsia="Times New Roman" w:hAnsi="Times New Roman" w:cs="Times New Roman"/>
            <w:color w:val="000000"/>
          </w:rPr>
          <w:t xml:space="preserve">, </w:t>
        </w:r>
      </w:hyperlink>
      <w:hyperlink r:id="rId494">
        <w:r w:rsidR="00E478E2" w:rsidRPr="00185CFC">
          <w:rPr>
            <w:rFonts w:ascii="Times New Roman" w:eastAsia="Times New Roman" w:hAnsi="Times New Roman" w:cs="Times New Roman"/>
            <w:i/>
            <w:color w:val="000000"/>
          </w:rPr>
          <w:t>56</w:t>
        </w:r>
      </w:hyperlink>
      <w:hyperlink r:id="rId495">
        <w:r w:rsidR="00E478E2" w:rsidRPr="00185CFC">
          <w:rPr>
            <w:rFonts w:ascii="Times New Roman" w:eastAsia="Times New Roman" w:hAnsi="Times New Roman" w:cs="Times New Roman"/>
            <w:color w:val="000000"/>
          </w:rPr>
          <w:t>(4), 568–585.</w:t>
        </w:r>
      </w:hyperlink>
    </w:p>
    <w:p w14:paraId="4E256456"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96">
        <w:proofErr w:type="spellStart"/>
        <w:r w:rsidR="00E478E2" w:rsidRPr="00185CFC">
          <w:rPr>
            <w:rFonts w:ascii="Times New Roman" w:eastAsia="Times New Roman" w:hAnsi="Times New Roman" w:cs="Times New Roman"/>
            <w:color w:val="000000"/>
          </w:rPr>
          <w:t>Ruckert</w:t>
        </w:r>
        <w:proofErr w:type="spellEnd"/>
        <w:r w:rsidR="00E478E2" w:rsidRPr="00185CFC">
          <w:rPr>
            <w:rFonts w:ascii="Times New Roman" w:eastAsia="Times New Roman" w:hAnsi="Times New Roman" w:cs="Times New Roman"/>
            <w:color w:val="000000"/>
          </w:rPr>
          <w:t xml:space="preserve">, K. L., </w:t>
        </w:r>
        <w:proofErr w:type="spellStart"/>
        <w:r w:rsidR="00E478E2" w:rsidRPr="00185CFC">
          <w:rPr>
            <w:rFonts w:ascii="Times New Roman" w:eastAsia="Times New Roman" w:hAnsi="Times New Roman" w:cs="Times New Roman"/>
            <w:color w:val="000000"/>
          </w:rPr>
          <w:t>Srikrishnan</w:t>
        </w:r>
        <w:proofErr w:type="spellEnd"/>
        <w:r w:rsidR="00E478E2" w:rsidRPr="00185CFC">
          <w:rPr>
            <w:rFonts w:ascii="Times New Roman" w:eastAsia="Times New Roman" w:hAnsi="Times New Roman" w:cs="Times New Roman"/>
            <w:color w:val="000000"/>
          </w:rPr>
          <w:t xml:space="preserve">, V., &amp; Keller, K. (2019). Characterizing the deep uncertainties surrounding coastal flood hazard projections: A case study for Norfolk, VA. </w:t>
        </w:r>
      </w:hyperlink>
      <w:hyperlink r:id="rId497">
        <w:r w:rsidR="00E478E2" w:rsidRPr="00185CFC">
          <w:rPr>
            <w:rFonts w:ascii="Times New Roman" w:eastAsia="Times New Roman" w:hAnsi="Times New Roman" w:cs="Times New Roman"/>
            <w:i/>
            <w:color w:val="000000"/>
          </w:rPr>
          <w:t>Scientific Reports</w:t>
        </w:r>
      </w:hyperlink>
      <w:hyperlink r:id="rId498">
        <w:r w:rsidR="00E478E2" w:rsidRPr="00185CFC">
          <w:rPr>
            <w:rFonts w:ascii="Times New Roman" w:eastAsia="Times New Roman" w:hAnsi="Times New Roman" w:cs="Times New Roman"/>
            <w:color w:val="000000"/>
          </w:rPr>
          <w:t xml:space="preserve">, </w:t>
        </w:r>
      </w:hyperlink>
      <w:hyperlink r:id="rId499">
        <w:r w:rsidR="00E478E2" w:rsidRPr="00185CFC">
          <w:rPr>
            <w:rFonts w:ascii="Times New Roman" w:eastAsia="Times New Roman" w:hAnsi="Times New Roman" w:cs="Times New Roman"/>
            <w:i/>
            <w:color w:val="000000"/>
          </w:rPr>
          <w:t>9</w:t>
        </w:r>
      </w:hyperlink>
      <w:hyperlink r:id="rId500">
        <w:r w:rsidR="00E478E2" w:rsidRPr="00185CFC">
          <w:rPr>
            <w:rFonts w:ascii="Times New Roman" w:eastAsia="Times New Roman" w:hAnsi="Times New Roman" w:cs="Times New Roman"/>
            <w:color w:val="000000"/>
          </w:rPr>
          <w:t>(1), 11373.</w:t>
        </w:r>
      </w:hyperlink>
    </w:p>
    <w:p w14:paraId="0B870ACA"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01">
        <w:r w:rsidR="00E478E2" w:rsidRPr="00185CFC">
          <w:rPr>
            <w:rFonts w:ascii="Times New Roman" w:eastAsia="Times New Roman" w:hAnsi="Times New Roman" w:cs="Times New Roman"/>
            <w:color w:val="000000"/>
          </w:rPr>
          <w:t xml:space="preserve">Sacks, J., Welch, W. J., Mitchell, T. J., &amp; Wynn, H. P. (1989). Design and Analysis of Computer Experiments. </w:t>
        </w:r>
      </w:hyperlink>
      <w:hyperlink r:id="rId502">
        <w:proofErr w:type="spellStart"/>
        <w:r w:rsidR="00E478E2" w:rsidRPr="00185CFC">
          <w:rPr>
            <w:rFonts w:ascii="Times New Roman" w:eastAsia="Times New Roman" w:hAnsi="Times New Roman" w:cs="Times New Roman"/>
            <w:i/>
            <w:color w:val="000000"/>
          </w:rPr>
          <w:t>Schweizerische</w:t>
        </w:r>
        <w:proofErr w:type="spellEnd"/>
        <w:r w:rsidR="00E478E2" w:rsidRPr="00185CFC">
          <w:rPr>
            <w:rFonts w:ascii="Times New Roman" w:eastAsia="Times New Roman" w:hAnsi="Times New Roman" w:cs="Times New Roman"/>
            <w:i/>
            <w:color w:val="000000"/>
          </w:rPr>
          <w:t xml:space="preserve"> </w:t>
        </w:r>
        <w:proofErr w:type="spellStart"/>
        <w:r w:rsidR="00E478E2" w:rsidRPr="00185CFC">
          <w:rPr>
            <w:rFonts w:ascii="Times New Roman" w:eastAsia="Times New Roman" w:hAnsi="Times New Roman" w:cs="Times New Roman"/>
            <w:i/>
            <w:color w:val="000000"/>
          </w:rPr>
          <w:t>Monatsschrift</w:t>
        </w:r>
        <w:proofErr w:type="spellEnd"/>
        <w:r w:rsidR="00E478E2" w:rsidRPr="00185CFC">
          <w:rPr>
            <w:rFonts w:ascii="Times New Roman" w:eastAsia="Times New Roman" w:hAnsi="Times New Roman" w:cs="Times New Roman"/>
            <w:i/>
            <w:color w:val="000000"/>
          </w:rPr>
          <w:t xml:space="preserve"> Fur </w:t>
        </w:r>
        <w:proofErr w:type="spellStart"/>
        <w:r w:rsidR="00E478E2" w:rsidRPr="00185CFC">
          <w:rPr>
            <w:rFonts w:ascii="Times New Roman" w:eastAsia="Times New Roman" w:hAnsi="Times New Roman" w:cs="Times New Roman"/>
            <w:i/>
            <w:color w:val="000000"/>
          </w:rPr>
          <w:t>Zahnheilkunde</w:t>
        </w:r>
        <w:proofErr w:type="spellEnd"/>
        <w:r w:rsidR="00E478E2" w:rsidRPr="00185CFC">
          <w:rPr>
            <w:rFonts w:ascii="Times New Roman" w:eastAsia="Times New Roman" w:hAnsi="Times New Roman" w:cs="Times New Roman"/>
            <w:i/>
            <w:color w:val="000000"/>
          </w:rPr>
          <w:t xml:space="preserve"> = Revue </w:t>
        </w:r>
        <w:proofErr w:type="spellStart"/>
        <w:r w:rsidR="00E478E2" w:rsidRPr="00185CFC">
          <w:rPr>
            <w:rFonts w:ascii="Times New Roman" w:eastAsia="Times New Roman" w:hAnsi="Times New Roman" w:cs="Times New Roman"/>
            <w:i/>
            <w:color w:val="000000"/>
          </w:rPr>
          <w:t>Mensuelle</w:t>
        </w:r>
        <w:proofErr w:type="spellEnd"/>
        <w:r w:rsidR="00E478E2" w:rsidRPr="00185CFC">
          <w:rPr>
            <w:rFonts w:ascii="Times New Roman" w:eastAsia="Times New Roman" w:hAnsi="Times New Roman" w:cs="Times New Roman"/>
            <w:i/>
            <w:color w:val="000000"/>
          </w:rPr>
          <w:t xml:space="preserve"> Suisse </w:t>
        </w:r>
        <w:proofErr w:type="spellStart"/>
        <w:r w:rsidR="00E478E2" w:rsidRPr="00185CFC">
          <w:rPr>
            <w:rFonts w:ascii="Times New Roman" w:eastAsia="Times New Roman" w:hAnsi="Times New Roman" w:cs="Times New Roman"/>
            <w:i/>
            <w:color w:val="000000"/>
          </w:rPr>
          <w:t>D’odonto-Stomatologie</w:t>
        </w:r>
        <w:proofErr w:type="spellEnd"/>
        <w:r w:rsidR="00E478E2" w:rsidRPr="00185CFC">
          <w:rPr>
            <w:rFonts w:ascii="Times New Roman" w:eastAsia="Times New Roman" w:hAnsi="Times New Roman" w:cs="Times New Roman"/>
            <w:i/>
            <w:color w:val="000000"/>
          </w:rPr>
          <w:t xml:space="preserve"> / SSO</w:t>
        </w:r>
      </w:hyperlink>
      <w:hyperlink r:id="rId503">
        <w:r w:rsidR="00E478E2" w:rsidRPr="00185CFC">
          <w:rPr>
            <w:rFonts w:ascii="Times New Roman" w:eastAsia="Times New Roman" w:hAnsi="Times New Roman" w:cs="Times New Roman"/>
            <w:color w:val="000000"/>
          </w:rPr>
          <w:t xml:space="preserve">, </w:t>
        </w:r>
      </w:hyperlink>
      <w:hyperlink r:id="rId504">
        <w:r w:rsidR="00E478E2" w:rsidRPr="00185CFC">
          <w:rPr>
            <w:rFonts w:ascii="Times New Roman" w:eastAsia="Times New Roman" w:hAnsi="Times New Roman" w:cs="Times New Roman"/>
            <w:i/>
            <w:color w:val="000000"/>
          </w:rPr>
          <w:t>4</w:t>
        </w:r>
      </w:hyperlink>
      <w:hyperlink r:id="rId505">
        <w:r w:rsidR="00E478E2" w:rsidRPr="00185CFC">
          <w:rPr>
            <w:rFonts w:ascii="Times New Roman" w:eastAsia="Times New Roman" w:hAnsi="Times New Roman" w:cs="Times New Roman"/>
            <w:color w:val="000000"/>
          </w:rPr>
          <w:t>(4), 409–423.</w:t>
        </w:r>
      </w:hyperlink>
    </w:p>
    <w:p w14:paraId="56B5AF2A" w14:textId="220D339E"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06">
        <w:r w:rsidR="00E478E2" w:rsidRPr="00185CFC">
          <w:rPr>
            <w:rFonts w:ascii="Times New Roman" w:eastAsia="Times New Roman" w:hAnsi="Times New Roman" w:cs="Times New Roman"/>
            <w:color w:val="000000"/>
          </w:rPr>
          <w:t xml:space="preserve">Salas, F. R., </w:t>
        </w:r>
        <w:proofErr w:type="spellStart"/>
        <w:r w:rsidR="00E478E2" w:rsidRPr="00185CFC">
          <w:rPr>
            <w:rFonts w:ascii="Times New Roman" w:eastAsia="Times New Roman" w:hAnsi="Times New Roman" w:cs="Times New Roman"/>
            <w:color w:val="000000"/>
          </w:rPr>
          <w:t>Somos</w:t>
        </w:r>
        <w:proofErr w:type="spellEnd"/>
        <w:r w:rsidR="00E478E2" w:rsidRPr="00185CFC">
          <w:rPr>
            <w:rFonts w:ascii="Times New Roman" w:eastAsia="Times New Roman" w:hAnsi="Times New Roman" w:cs="Times New Roman"/>
            <w:color w:val="000000"/>
          </w:rPr>
          <w:t xml:space="preserve">-Valenzuela, M. A., </w:t>
        </w:r>
        <w:proofErr w:type="spellStart"/>
        <w:r w:rsidR="00E478E2" w:rsidRPr="00185CFC">
          <w:rPr>
            <w:rFonts w:ascii="Times New Roman" w:eastAsia="Times New Roman" w:hAnsi="Times New Roman" w:cs="Times New Roman"/>
            <w:color w:val="000000"/>
          </w:rPr>
          <w:t>Dugger</w:t>
        </w:r>
        <w:proofErr w:type="spellEnd"/>
        <w:r w:rsidR="00E478E2" w:rsidRPr="00185CFC">
          <w:rPr>
            <w:rFonts w:ascii="Times New Roman" w:eastAsia="Times New Roman" w:hAnsi="Times New Roman" w:cs="Times New Roman"/>
            <w:color w:val="000000"/>
          </w:rPr>
          <w:t xml:space="preserve">, A., Maidment, D. R., </w:t>
        </w:r>
        <w:proofErr w:type="spellStart"/>
        <w:r w:rsidR="00E478E2" w:rsidRPr="00185CFC">
          <w:rPr>
            <w:rFonts w:ascii="Times New Roman" w:eastAsia="Times New Roman" w:hAnsi="Times New Roman" w:cs="Times New Roman"/>
            <w:color w:val="000000"/>
          </w:rPr>
          <w:t>Gochis</w:t>
        </w:r>
        <w:proofErr w:type="spellEnd"/>
        <w:r w:rsidR="00E478E2" w:rsidRPr="00185CFC">
          <w:rPr>
            <w:rFonts w:ascii="Times New Roman" w:eastAsia="Times New Roman" w:hAnsi="Times New Roman" w:cs="Times New Roman"/>
            <w:color w:val="000000"/>
          </w:rPr>
          <w:t>, D. J., David, C. H., et al. (2018</w:t>
        </w:r>
        <w:r w:rsidR="005E1342" w:rsidRPr="00185CFC">
          <w:rPr>
            <w:rFonts w:ascii="Times New Roman" w:eastAsia="Times New Roman" w:hAnsi="Times New Roman" w:cs="Times New Roman"/>
            <w:color w:val="000000"/>
          </w:rPr>
          <w:t>a</w:t>
        </w:r>
        <w:r w:rsidR="00E478E2" w:rsidRPr="00185CFC">
          <w:rPr>
            <w:rFonts w:ascii="Times New Roman" w:eastAsia="Times New Roman" w:hAnsi="Times New Roman" w:cs="Times New Roman"/>
            <w:color w:val="000000"/>
          </w:rPr>
          <w:t xml:space="preserve">). Towards real‐time continental scale streamflow simulation in continuous and discrete space. </w:t>
        </w:r>
      </w:hyperlink>
      <w:hyperlink r:id="rId507">
        <w:r w:rsidR="00E478E2" w:rsidRPr="00185CFC">
          <w:rPr>
            <w:rFonts w:ascii="Times New Roman" w:eastAsia="Times New Roman" w:hAnsi="Times New Roman" w:cs="Times New Roman"/>
            <w:i/>
            <w:color w:val="000000"/>
          </w:rPr>
          <w:t>Journal of the American Water Resources Association</w:t>
        </w:r>
      </w:hyperlink>
      <w:hyperlink r:id="rId508">
        <w:r w:rsidR="00E478E2" w:rsidRPr="00185CFC">
          <w:rPr>
            <w:rFonts w:ascii="Times New Roman" w:eastAsia="Times New Roman" w:hAnsi="Times New Roman" w:cs="Times New Roman"/>
            <w:color w:val="000000"/>
          </w:rPr>
          <w:t xml:space="preserve">, </w:t>
        </w:r>
      </w:hyperlink>
      <w:hyperlink r:id="rId509">
        <w:r w:rsidR="00E478E2" w:rsidRPr="00185CFC">
          <w:rPr>
            <w:rFonts w:ascii="Times New Roman" w:eastAsia="Times New Roman" w:hAnsi="Times New Roman" w:cs="Times New Roman"/>
            <w:i/>
            <w:color w:val="000000"/>
          </w:rPr>
          <w:t>54</w:t>
        </w:r>
      </w:hyperlink>
      <w:hyperlink r:id="rId510">
        <w:r w:rsidR="00E478E2" w:rsidRPr="00185CFC">
          <w:rPr>
            <w:rFonts w:ascii="Times New Roman" w:eastAsia="Times New Roman" w:hAnsi="Times New Roman" w:cs="Times New Roman"/>
            <w:color w:val="000000"/>
          </w:rPr>
          <w:t>(1), 7–27.</w:t>
        </w:r>
      </w:hyperlink>
    </w:p>
    <w:p w14:paraId="130DB88D" w14:textId="78FBFDCA"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11">
        <w:r w:rsidR="00E478E2" w:rsidRPr="00185CFC">
          <w:rPr>
            <w:rFonts w:ascii="Times New Roman" w:eastAsia="Times New Roman" w:hAnsi="Times New Roman" w:cs="Times New Roman"/>
            <w:color w:val="000000"/>
          </w:rPr>
          <w:t xml:space="preserve">Salas, J. D., </w:t>
        </w:r>
        <w:proofErr w:type="spellStart"/>
        <w:r w:rsidR="00E478E2" w:rsidRPr="00185CFC">
          <w:rPr>
            <w:rFonts w:ascii="Times New Roman" w:eastAsia="Times New Roman" w:hAnsi="Times New Roman" w:cs="Times New Roman"/>
            <w:color w:val="000000"/>
          </w:rPr>
          <w:t>Obeysekera</w:t>
        </w:r>
        <w:proofErr w:type="spellEnd"/>
        <w:r w:rsidR="00E478E2" w:rsidRPr="00185CFC">
          <w:rPr>
            <w:rFonts w:ascii="Times New Roman" w:eastAsia="Times New Roman" w:hAnsi="Times New Roman" w:cs="Times New Roman"/>
            <w:color w:val="000000"/>
          </w:rPr>
          <w:t>, J., &amp; Vogel, R. M. (2018</w:t>
        </w:r>
        <w:r w:rsidR="005E1342" w:rsidRPr="00185CFC">
          <w:rPr>
            <w:rFonts w:ascii="Times New Roman" w:eastAsia="Times New Roman" w:hAnsi="Times New Roman" w:cs="Times New Roman"/>
            <w:color w:val="000000"/>
          </w:rPr>
          <w:t>b</w:t>
        </w:r>
        <w:r w:rsidR="00E478E2" w:rsidRPr="00185CFC">
          <w:rPr>
            <w:rFonts w:ascii="Times New Roman" w:eastAsia="Times New Roman" w:hAnsi="Times New Roman" w:cs="Times New Roman"/>
            <w:color w:val="000000"/>
          </w:rPr>
          <w:t xml:space="preserve">). Techniques for assessing water infrastructure for nonstationary extreme events: a review. </w:t>
        </w:r>
      </w:hyperlink>
      <w:hyperlink r:id="rId512">
        <w:r w:rsidR="00E478E2" w:rsidRPr="00185CFC">
          <w:rPr>
            <w:rFonts w:ascii="Times New Roman" w:eastAsia="Times New Roman" w:hAnsi="Times New Roman" w:cs="Times New Roman"/>
            <w:i/>
            <w:color w:val="000000"/>
          </w:rPr>
          <w:t>Hydrological Sciences Journal</w:t>
        </w:r>
      </w:hyperlink>
      <w:hyperlink r:id="rId513">
        <w:r w:rsidR="00E478E2" w:rsidRPr="00185CFC">
          <w:rPr>
            <w:rFonts w:ascii="Times New Roman" w:eastAsia="Times New Roman" w:hAnsi="Times New Roman" w:cs="Times New Roman"/>
            <w:color w:val="000000"/>
          </w:rPr>
          <w:t xml:space="preserve">, </w:t>
        </w:r>
      </w:hyperlink>
      <w:hyperlink r:id="rId514">
        <w:r w:rsidR="00E478E2" w:rsidRPr="00185CFC">
          <w:rPr>
            <w:rFonts w:ascii="Times New Roman" w:eastAsia="Times New Roman" w:hAnsi="Times New Roman" w:cs="Times New Roman"/>
            <w:i/>
            <w:color w:val="000000"/>
          </w:rPr>
          <w:t>63</w:t>
        </w:r>
      </w:hyperlink>
      <w:hyperlink r:id="rId515">
        <w:r w:rsidR="00E478E2" w:rsidRPr="00185CFC">
          <w:rPr>
            <w:rFonts w:ascii="Times New Roman" w:eastAsia="Times New Roman" w:hAnsi="Times New Roman" w:cs="Times New Roman"/>
            <w:color w:val="000000"/>
          </w:rPr>
          <w:t>(3), 325–352.</w:t>
        </w:r>
      </w:hyperlink>
    </w:p>
    <w:p w14:paraId="106DA7FB"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16">
        <w:r w:rsidR="00E478E2" w:rsidRPr="00185CFC">
          <w:rPr>
            <w:rFonts w:ascii="Times New Roman" w:eastAsia="Times New Roman" w:hAnsi="Times New Roman" w:cs="Times New Roman"/>
            <w:color w:val="000000"/>
          </w:rPr>
          <w:t xml:space="preserve">Sanders, B. F., Schubert, J. E., Goodrich, K. A., Houston, D., Feldman, D. L., Basolo, V., et al. (2020). Collaborative Modeling With Fine‐Resolution Data Enhances Flood Awareness, Minimizes Differences in Flood Perception, and Produces Actionable Flood Maps. </w:t>
        </w:r>
      </w:hyperlink>
      <w:hyperlink r:id="rId517">
        <w:r w:rsidR="00E478E2" w:rsidRPr="00185CFC">
          <w:rPr>
            <w:rFonts w:ascii="Times New Roman" w:eastAsia="Times New Roman" w:hAnsi="Times New Roman" w:cs="Times New Roman"/>
            <w:i/>
            <w:color w:val="000000"/>
          </w:rPr>
          <w:t>Earth’s Future</w:t>
        </w:r>
      </w:hyperlink>
      <w:hyperlink r:id="rId518">
        <w:r w:rsidR="00E478E2" w:rsidRPr="00185CFC">
          <w:rPr>
            <w:rFonts w:ascii="Times New Roman" w:eastAsia="Times New Roman" w:hAnsi="Times New Roman" w:cs="Times New Roman"/>
            <w:color w:val="000000"/>
          </w:rPr>
          <w:t>. https://doi.org/</w:t>
        </w:r>
      </w:hyperlink>
      <w:hyperlink r:id="rId519">
        <w:r w:rsidR="00E478E2" w:rsidRPr="00185CFC">
          <w:rPr>
            <w:rFonts w:ascii="Times New Roman" w:eastAsia="Times New Roman" w:hAnsi="Times New Roman" w:cs="Times New Roman"/>
            <w:color w:val="000000"/>
          </w:rPr>
          <w:t>10.1029/2019ef001391</w:t>
        </w:r>
      </w:hyperlink>
    </w:p>
    <w:p w14:paraId="59D208D8"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20">
        <w:proofErr w:type="spellStart"/>
        <w:r w:rsidR="00E478E2" w:rsidRPr="00185CFC">
          <w:rPr>
            <w:rFonts w:ascii="Times New Roman" w:eastAsia="Times New Roman" w:hAnsi="Times New Roman" w:cs="Times New Roman"/>
            <w:color w:val="000000"/>
          </w:rPr>
          <w:t>Scawthorn</w:t>
        </w:r>
        <w:proofErr w:type="spellEnd"/>
        <w:r w:rsidR="00E478E2" w:rsidRPr="00185CFC">
          <w:rPr>
            <w:rFonts w:ascii="Times New Roman" w:eastAsia="Times New Roman" w:hAnsi="Times New Roman" w:cs="Times New Roman"/>
            <w:color w:val="000000"/>
          </w:rPr>
          <w:t xml:space="preserve">, C., </w:t>
        </w:r>
        <w:proofErr w:type="spellStart"/>
        <w:r w:rsidR="00E478E2" w:rsidRPr="00185CFC">
          <w:rPr>
            <w:rFonts w:ascii="Times New Roman" w:eastAsia="Times New Roman" w:hAnsi="Times New Roman" w:cs="Times New Roman"/>
            <w:color w:val="000000"/>
          </w:rPr>
          <w:t>Blais</w:t>
        </w:r>
        <w:proofErr w:type="spellEnd"/>
        <w:r w:rsidR="00E478E2" w:rsidRPr="00185CFC">
          <w:rPr>
            <w:rFonts w:ascii="Times New Roman" w:eastAsia="Times New Roman" w:hAnsi="Times New Roman" w:cs="Times New Roman"/>
            <w:color w:val="000000"/>
          </w:rPr>
          <w:t xml:space="preserve">, N., </w:t>
        </w:r>
        <w:proofErr w:type="spellStart"/>
        <w:r w:rsidR="00E478E2" w:rsidRPr="00185CFC">
          <w:rPr>
            <w:rFonts w:ascii="Times New Roman" w:eastAsia="Times New Roman" w:hAnsi="Times New Roman" w:cs="Times New Roman"/>
            <w:color w:val="000000"/>
          </w:rPr>
          <w:t>Seligson</w:t>
        </w:r>
        <w:proofErr w:type="spellEnd"/>
        <w:r w:rsidR="00E478E2" w:rsidRPr="00185CFC">
          <w:rPr>
            <w:rFonts w:ascii="Times New Roman" w:eastAsia="Times New Roman" w:hAnsi="Times New Roman" w:cs="Times New Roman"/>
            <w:color w:val="000000"/>
          </w:rPr>
          <w:t xml:space="preserve">, H., Tate, E., Mifflin, E., Thomas, W., et al. (2006). HAZUS-MH flood loss estimation methodology. I: Overview and flood hazard characterization. </w:t>
        </w:r>
      </w:hyperlink>
      <w:hyperlink r:id="rId521">
        <w:r w:rsidR="00E478E2" w:rsidRPr="00185CFC">
          <w:rPr>
            <w:rFonts w:ascii="Times New Roman" w:eastAsia="Times New Roman" w:hAnsi="Times New Roman" w:cs="Times New Roman"/>
            <w:i/>
            <w:color w:val="000000"/>
          </w:rPr>
          <w:t>Natural Hazards Review</w:t>
        </w:r>
      </w:hyperlink>
      <w:hyperlink r:id="rId522">
        <w:r w:rsidR="00E478E2" w:rsidRPr="00185CFC">
          <w:rPr>
            <w:rFonts w:ascii="Times New Roman" w:eastAsia="Times New Roman" w:hAnsi="Times New Roman" w:cs="Times New Roman"/>
            <w:color w:val="000000"/>
          </w:rPr>
          <w:t xml:space="preserve">, </w:t>
        </w:r>
      </w:hyperlink>
      <w:hyperlink r:id="rId523">
        <w:r w:rsidR="00E478E2" w:rsidRPr="00185CFC">
          <w:rPr>
            <w:rFonts w:ascii="Times New Roman" w:eastAsia="Times New Roman" w:hAnsi="Times New Roman" w:cs="Times New Roman"/>
            <w:i/>
            <w:color w:val="000000"/>
          </w:rPr>
          <w:t>7</w:t>
        </w:r>
      </w:hyperlink>
      <w:hyperlink r:id="rId524">
        <w:r w:rsidR="00E478E2" w:rsidRPr="00185CFC">
          <w:rPr>
            <w:rFonts w:ascii="Times New Roman" w:eastAsia="Times New Roman" w:hAnsi="Times New Roman" w:cs="Times New Roman"/>
            <w:color w:val="000000"/>
          </w:rPr>
          <w:t>(2), 60–71.</w:t>
        </w:r>
      </w:hyperlink>
    </w:p>
    <w:p w14:paraId="69AA3D4E"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25">
        <w:proofErr w:type="spellStart"/>
        <w:r w:rsidR="00E478E2" w:rsidRPr="00185CFC">
          <w:rPr>
            <w:rFonts w:ascii="Times New Roman" w:eastAsia="Times New Roman" w:hAnsi="Times New Roman" w:cs="Times New Roman"/>
            <w:color w:val="000000"/>
          </w:rPr>
          <w:t>Shafii</w:t>
        </w:r>
        <w:proofErr w:type="spellEnd"/>
        <w:r w:rsidR="00E478E2" w:rsidRPr="00185CFC">
          <w:rPr>
            <w:rFonts w:ascii="Times New Roman" w:eastAsia="Times New Roman" w:hAnsi="Times New Roman" w:cs="Times New Roman"/>
            <w:color w:val="000000"/>
          </w:rPr>
          <w:t xml:space="preserve">, M., Tolson, B., &amp; Shawn </w:t>
        </w:r>
        <w:proofErr w:type="spellStart"/>
        <w:r w:rsidR="00E478E2" w:rsidRPr="00185CFC">
          <w:rPr>
            <w:rFonts w:ascii="Times New Roman" w:eastAsia="Times New Roman" w:hAnsi="Times New Roman" w:cs="Times New Roman"/>
            <w:color w:val="000000"/>
          </w:rPr>
          <w:t>Matott</w:t>
        </w:r>
        <w:proofErr w:type="spellEnd"/>
        <w:r w:rsidR="00E478E2" w:rsidRPr="00185CFC">
          <w:rPr>
            <w:rFonts w:ascii="Times New Roman" w:eastAsia="Times New Roman" w:hAnsi="Times New Roman" w:cs="Times New Roman"/>
            <w:color w:val="000000"/>
          </w:rPr>
          <w:t xml:space="preserve">, L. (2015). Addressing subjective decision-making inherent in GLUE-based multi-criteria rainfall–runoff model calibration. </w:t>
        </w:r>
      </w:hyperlink>
      <w:hyperlink r:id="rId526">
        <w:r w:rsidR="00E478E2" w:rsidRPr="00185CFC">
          <w:rPr>
            <w:rFonts w:ascii="Times New Roman" w:eastAsia="Times New Roman" w:hAnsi="Times New Roman" w:cs="Times New Roman"/>
            <w:i/>
            <w:color w:val="000000"/>
          </w:rPr>
          <w:t>Journal of Hydrology</w:t>
        </w:r>
      </w:hyperlink>
      <w:hyperlink r:id="rId527">
        <w:r w:rsidR="00E478E2" w:rsidRPr="00185CFC">
          <w:rPr>
            <w:rFonts w:ascii="Times New Roman" w:eastAsia="Times New Roman" w:hAnsi="Times New Roman" w:cs="Times New Roman"/>
            <w:color w:val="000000"/>
          </w:rPr>
          <w:t xml:space="preserve">, </w:t>
        </w:r>
      </w:hyperlink>
      <w:hyperlink r:id="rId528">
        <w:r w:rsidR="00E478E2" w:rsidRPr="00185CFC">
          <w:rPr>
            <w:rFonts w:ascii="Times New Roman" w:eastAsia="Times New Roman" w:hAnsi="Times New Roman" w:cs="Times New Roman"/>
            <w:i/>
            <w:color w:val="000000"/>
          </w:rPr>
          <w:t>523</w:t>
        </w:r>
      </w:hyperlink>
      <w:hyperlink r:id="rId529">
        <w:r w:rsidR="00E478E2" w:rsidRPr="00185CFC">
          <w:rPr>
            <w:rFonts w:ascii="Times New Roman" w:eastAsia="Times New Roman" w:hAnsi="Times New Roman" w:cs="Times New Roman"/>
            <w:color w:val="000000"/>
          </w:rPr>
          <w:t>, 693–705.</w:t>
        </w:r>
      </w:hyperlink>
    </w:p>
    <w:p w14:paraId="42FEB652"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30">
        <w:r w:rsidR="00E478E2" w:rsidRPr="00185CFC">
          <w:rPr>
            <w:rFonts w:ascii="Times New Roman" w:eastAsia="Times New Roman" w:hAnsi="Times New Roman" w:cs="Times New Roman"/>
            <w:color w:val="000000"/>
          </w:rPr>
          <w:t xml:space="preserve">Sharma, S., Siddique, R., Reed, S., </w:t>
        </w:r>
        <w:proofErr w:type="spellStart"/>
        <w:r w:rsidR="00E478E2" w:rsidRPr="00185CFC">
          <w:rPr>
            <w:rFonts w:ascii="Times New Roman" w:eastAsia="Times New Roman" w:hAnsi="Times New Roman" w:cs="Times New Roman"/>
            <w:color w:val="000000"/>
          </w:rPr>
          <w:t>Ahnert</w:t>
        </w:r>
        <w:proofErr w:type="spellEnd"/>
        <w:r w:rsidR="00E478E2" w:rsidRPr="00185CFC">
          <w:rPr>
            <w:rFonts w:ascii="Times New Roman" w:eastAsia="Times New Roman" w:hAnsi="Times New Roman" w:cs="Times New Roman"/>
            <w:color w:val="000000"/>
          </w:rPr>
          <w:t xml:space="preserve">, P., &amp; Mejia, A. (2019). Hydrological model diversity enhances streamflow forecast skill at short‐ to medium‐range timescales. </w:t>
        </w:r>
      </w:hyperlink>
      <w:hyperlink r:id="rId531">
        <w:r w:rsidR="00E478E2" w:rsidRPr="00185CFC">
          <w:rPr>
            <w:rFonts w:ascii="Times New Roman" w:eastAsia="Times New Roman" w:hAnsi="Times New Roman" w:cs="Times New Roman"/>
            <w:i/>
            <w:color w:val="000000"/>
          </w:rPr>
          <w:t>Water Resources Research</w:t>
        </w:r>
      </w:hyperlink>
      <w:hyperlink r:id="rId532">
        <w:r w:rsidR="00E478E2" w:rsidRPr="00185CFC">
          <w:rPr>
            <w:rFonts w:ascii="Times New Roman" w:eastAsia="Times New Roman" w:hAnsi="Times New Roman" w:cs="Times New Roman"/>
            <w:color w:val="000000"/>
          </w:rPr>
          <w:t xml:space="preserve">, </w:t>
        </w:r>
      </w:hyperlink>
      <w:hyperlink r:id="rId533">
        <w:r w:rsidR="00E478E2" w:rsidRPr="00185CFC">
          <w:rPr>
            <w:rFonts w:ascii="Times New Roman" w:eastAsia="Times New Roman" w:hAnsi="Times New Roman" w:cs="Times New Roman"/>
            <w:i/>
            <w:color w:val="000000"/>
          </w:rPr>
          <w:t>55</w:t>
        </w:r>
      </w:hyperlink>
      <w:hyperlink r:id="rId534">
        <w:r w:rsidR="00E478E2" w:rsidRPr="00185CFC">
          <w:rPr>
            <w:rFonts w:ascii="Times New Roman" w:eastAsia="Times New Roman" w:hAnsi="Times New Roman" w:cs="Times New Roman"/>
            <w:color w:val="000000"/>
          </w:rPr>
          <w:t>(2), 1510–1530.</w:t>
        </w:r>
      </w:hyperlink>
    </w:p>
    <w:p w14:paraId="40A55197"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35">
        <w:r w:rsidR="00E478E2" w:rsidRPr="00185CFC">
          <w:rPr>
            <w:rFonts w:ascii="Times New Roman" w:eastAsia="Times New Roman" w:hAnsi="Times New Roman" w:cs="Times New Roman"/>
            <w:color w:val="000000"/>
          </w:rPr>
          <w:t xml:space="preserve">Sharma, S., Gomez, M., Keller, K., Nicholas, R., &amp; Mejia, A. (2021). Regional Flood Risk Projections under Climate Change. </w:t>
        </w:r>
      </w:hyperlink>
      <w:hyperlink r:id="rId536">
        <w:r w:rsidR="00E478E2" w:rsidRPr="00185CFC">
          <w:rPr>
            <w:rFonts w:ascii="Times New Roman" w:eastAsia="Times New Roman" w:hAnsi="Times New Roman" w:cs="Times New Roman"/>
            <w:i/>
            <w:color w:val="000000"/>
          </w:rPr>
          <w:t>Journal of Hydrometeorology</w:t>
        </w:r>
      </w:hyperlink>
      <w:hyperlink r:id="rId537">
        <w:r w:rsidR="00E478E2" w:rsidRPr="00185CFC">
          <w:rPr>
            <w:rFonts w:ascii="Times New Roman" w:eastAsia="Times New Roman" w:hAnsi="Times New Roman" w:cs="Times New Roman"/>
            <w:color w:val="000000"/>
          </w:rPr>
          <w:t xml:space="preserve">, </w:t>
        </w:r>
      </w:hyperlink>
      <w:hyperlink r:id="rId538">
        <w:r w:rsidR="00E478E2" w:rsidRPr="00185CFC">
          <w:rPr>
            <w:rFonts w:ascii="Times New Roman" w:eastAsia="Times New Roman" w:hAnsi="Times New Roman" w:cs="Times New Roman"/>
            <w:i/>
            <w:color w:val="000000"/>
          </w:rPr>
          <w:t>-1</w:t>
        </w:r>
      </w:hyperlink>
      <w:hyperlink r:id="rId539">
        <w:r w:rsidR="00E478E2" w:rsidRPr="00185CFC">
          <w:rPr>
            <w:rFonts w:ascii="Times New Roman" w:eastAsia="Times New Roman" w:hAnsi="Times New Roman" w:cs="Times New Roman"/>
            <w:color w:val="000000"/>
          </w:rPr>
          <w:t>(aop). https://doi.org/</w:t>
        </w:r>
      </w:hyperlink>
      <w:hyperlink r:id="rId540">
        <w:r w:rsidR="00E478E2" w:rsidRPr="00185CFC">
          <w:rPr>
            <w:rFonts w:ascii="Times New Roman" w:eastAsia="Times New Roman" w:hAnsi="Times New Roman" w:cs="Times New Roman"/>
            <w:color w:val="000000"/>
          </w:rPr>
          <w:t>10.1175/JHM-D-20-0238.1</w:t>
        </w:r>
      </w:hyperlink>
    </w:p>
    <w:p w14:paraId="1F2737FD" w14:textId="77777777" w:rsidR="0008347F"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41">
        <w:r w:rsidR="00E478E2" w:rsidRPr="00185CFC">
          <w:rPr>
            <w:rFonts w:ascii="Times New Roman" w:eastAsia="Times New Roman" w:hAnsi="Times New Roman" w:cs="Times New Roman"/>
            <w:color w:val="000000"/>
          </w:rPr>
          <w:t xml:space="preserve">Siddique, R., &amp; Mejia, A. (2017). Ensemble Streamflow Forecasting across the U.S. Mid-Atlantic Region </w:t>
        </w:r>
        <w:r w:rsidR="00E478E2" w:rsidRPr="00185CFC">
          <w:rPr>
            <w:rFonts w:ascii="Times New Roman" w:eastAsia="Times New Roman" w:hAnsi="Times New Roman" w:cs="Times New Roman"/>
            <w:color w:val="000000"/>
          </w:rPr>
          <w:lastRenderedPageBreak/>
          <w:t xml:space="preserve">with a Distributed Hydrological Model Forced by GEFS Reforecasts. </w:t>
        </w:r>
      </w:hyperlink>
      <w:hyperlink r:id="rId542">
        <w:r w:rsidR="00E478E2" w:rsidRPr="00185CFC">
          <w:rPr>
            <w:rFonts w:ascii="Times New Roman" w:eastAsia="Times New Roman" w:hAnsi="Times New Roman" w:cs="Times New Roman"/>
            <w:i/>
            <w:color w:val="000000"/>
          </w:rPr>
          <w:t>Journal of Hydrometeorology</w:t>
        </w:r>
      </w:hyperlink>
      <w:hyperlink r:id="rId543">
        <w:r w:rsidR="00E478E2" w:rsidRPr="00185CFC">
          <w:rPr>
            <w:rFonts w:ascii="Times New Roman" w:eastAsia="Times New Roman" w:hAnsi="Times New Roman" w:cs="Times New Roman"/>
            <w:color w:val="000000"/>
          </w:rPr>
          <w:t xml:space="preserve">, </w:t>
        </w:r>
      </w:hyperlink>
      <w:hyperlink r:id="rId544">
        <w:r w:rsidR="00E478E2" w:rsidRPr="00185CFC">
          <w:rPr>
            <w:rFonts w:ascii="Times New Roman" w:eastAsia="Times New Roman" w:hAnsi="Times New Roman" w:cs="Times New Roman"/>
            <w:i/>
            <w:color w:val="000000"/>
          </w:rPr>
          <w:t>18</w:t>
        </w:r>
      </w:hyperlink>
      <w:hyperlink r:id="rId545">
        <w:r w:rsidR="00E478E2" w:rsidRPr="00185CFC">
          <w:rPr>
            <w:rFonts w:ascii="Times New Roman" w:eastAsia="Times New Roman" w:hAnsi="Times New Roman" w:cs="Times New Roman"/>
            <w:color w:val="000000"/>
          </w:rPr>
          <w:t>(7), 1905–1928.</w:t>
        </w:r>
      </w:hyperlink>
    </w:p>
    <w:p w14:paraId="3AE761FA" w14:textId="77777777" w:rsidR="0008347F" w:rsidRPr="00185CFC" w:rsidRDefault="00EE1EDF" w:rsidP="0008347F">
      <w:pPr>
        <w:widowControl w:val="0"/>
        <w:pBdr>
          <w:top w:val="nil"/>
          <w:left w:val="nil"/>
          <w:bottom w:val="nil"/>
          <w:right w:val="nil"/>
          <w:between w:val="nil"/>
        </w:pBdr>
        <w:spacing w:line="480" w:lineRule="auto"/>
        <w:ind w:left="480" w:hanging="480"/>
        <w:rPr>
          <w:rFonts w:ascii="Times New Roman" w:hAnsi="Times New Roman" w:cs="Times New Roman"/>
        </w:rPr>
      </w:pPr>
      <w:hyperlink r:id="rId546" w:history="1">
        <w:r w:rsidR="006C1581" w:rsidRPr="00185CFC">
          <w:rPr>
            <w:rStyle w:val="Hyperlink"/>
            <w:rFonts w:ascii="Times New Roman" w:hAnsi="Times New Roman" w:cs="Times New Roman"/>
            <w:color w:val="000000"/>
            <w:u w:val="none"/>
          </w:rPr>
          <w:t xml:space="preserve">Stein, M. (1987). Large Sample Properties of Simulations Using Latin Hypercube Sampling. </w:t>
        </w:r>
        <w:proofErr w:type="spellStart"/>
        <w:r w:rsidR="006C1581" w:rsidRPr="00185CFC">
          <w:rPr>
            <w:rStyle w:val="Hyperlink"/>
            <w:rFonts w:ascii="Times New Roman" w:hAnsi="Times New Roman" w:cs="Times New Roman"/>
            <w:i/>
            <w:iCs/>
            <w:color w:val="000000"/>
            <w:u w:val="none"/>
          </w:rPr>
          <w:t>Technometrics</w:t>
        </w:r>
        <w:proofErr w:type="spellEnd"/>
        <w:r w:rsidR="006C1581" w:rsidRPr="00185CFC">
          <w:rPr>
            <w:rStyle w:val="Hyperlink"/>
            <w:rFonts w:ascii="Times New Roman" w:hAnsi="Times New Roman" w:cs="Times New Roman"/>
            <w:i/>
            <w:iCs/>
            <w:color w:val="000000"/>
            <w:u w:val="none"/>
          </w:rPr>
          <w:t>: A Journal of Statistics for the Physical, Chemical, and Engineering Sciences</w:t>
        </w:r>
        <w:r w:rsidR="006C1581" w:rsidRPr="00185CFC">
          <w:rPr>
            <w:rStyle w:val="Hyperlink"/>
            <w:rFonts w:ascii="Times New Roman" w:hAnsi="Times New Roman" w:cs="Times New Roman"/>
            <w:color w:val="000000"/>
            <w:u w:val="none"/>
          </w:rPr>
          <w:t xml:space="preserve">, </w:t>
        </w:r>
        <w:r w:rsidR="006C1581" w:rsidRPr="00185CFC">
          <w:rPr>
            <w:rStyle w:val="Hyperlink"/>
            <w:rFonts w:ascii="Times New Roman" w:hAnsi="Times New Roman" w:cs="Times New Roman"/>
            <w:i/>
            <w:iCs/>
            <w:color w:val="000000"/>
            <w:u w:val="none"/>
          </w:rPr>
          <w:t>29</w:t>
        </w:r>
        <w:r w:rsidR="006C1581" w:rsidRPr="00185CFC">
          <w:rPr>
            <w:rStyle w:val="Hyperlink"/>
            <w:rFonts w:ascii="Times New Roman" w:hAnsi="Times New Roman" w:cs="Times New Roman"/>
            <w:color w:val="000000"/>
            <w:u w:val="none"/>
          </w:rPr>
          <w:t>(2), 143–151.</w:t>
        </w:r>
      </w:hyperlink>
    </w:p>
    <w:p w14:paraId="1DEC9440" w14:textId="77777777" w:rsidR="0008347F"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themeColor="text1"/>
        </w:rPr>
      </w:pPr>
      <w:hyperlink r:id="rId547" w:history="1">
        <w:r w:rsidR="0008347F" w:rsidRPr="00185CFC">
          <w:rPr>
            <w:rStyle w:val="Hyperlink"/>
            <w:rFonts w:ascii="Times New Roman" w:hAnsi="Times New Roman" w:cs="Times New Roman"/>
            <w:color w:val="000000" w:themeColor="text1"/>
            <w:u w:val="none"/>
          </w:rPr>
          <w:t xml:space="preserve">Steinberg, D. M., &amp; Lin, D. K. J. (2006). A construction method for orthogonal Latin hypercube designs. </w:t>
        </w:r>
        <w:r w:rsidR="0008347F" w:rsidRPr="00185CFC">
          <w:rPr>
            <w:rStyle w:val="Hyperlink"/>
            <w:rFonts w:ascii="Times New Roman" w:hAnsi="Times New Roman" w:cs="Times New Roman"/>
            <w:i/>
            <w:iCs/>
            <w:color w:val="000000" w:themeColor="text1"/>
            <w:u w:val="none"/>
          </w:rPr>
          <w:t>Biometrika</w:t>
        </w:r>
        <w:r w:rsidR="0008347F" w:rsidRPr="00185CFC">
          <w:rPr>
            <w:rStyle w:val="Hyperlink"/>
            <w:rFonts w:ascii="Times New Roman" w:hAnsi="Times New Roman" w:cs="Times New Roman"/>
            <w:color w:val="000000" w:themeColor="text1"/>
            <w:u w:val="none"/>
          </w:rPr>
          <w:t>. https://doi.org/</w:t>
        </w:r>
      </w:hyperlink>
      <w:hyperlink r:id="rId548" w:history="1">
        <w:r w:rsidR="006C1581" w:rsidRPr="00185CFC">
          <w:rPr>
            <w:rStyle w:val="Hyperlink"/>
            <w:rFonts w:ascii="Times New Roman" w:hAnsi="Times New Roman" w:cs="Times New Roman"/>
            <w:color w:val="000000" w:themeColor="text1"/>
            <w:u w:val="none"/>
          </w:rPr>
          <w:t>10.1093/biomet/93.2.279</w:t>
        </w:r>
      </w:hyperlink>
    </w:p>
    <w:p w14:paraId="24015670" w14:textId="77777777" w:rsidR="0008347F"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49">
        <w:proofErr w:type="spellStart"/>
        <w:r w:rsidR="00E478E2" w:rsidRPr="00185CFC">
          <w:rPr>
            <w:rFonts w:ascii="Times New Roman" w:eastAsia="Times New Roman" w:hAnsi="Times New Roman" w:cs="Times New Roman"/>
            <w:color w:val="000000"/>
          </w:rPr>
          <w:t>Storn</w:t>
        </w:r>
        <w:proofErr w:type="spellEnd"/>
        <w:r w:rsidR="00E478E2" w:rsidRPr="00185CFC">
          <w:rPr>
            <w:rFonts w:ascii="Times New Roman" w:eastAsia="Times New Roman" w:hAnsi="Times New Roman" w:cs="Times New Roman"/>
            <w:color w:val="000000"/>
          </w:rPr>
          <w:t xml:space="preserve">, R., &amp; Price, K. (1997). </w:t>
        </w:r>
      </w:hyperlink>
      <w:hyperlink r:id="rId550">
        <w:r w:rsidR="00E478E2" w:rsidRPr="00185CFC">
          <w:rPr>
            <w:rFonts w:ascii="Times New Roman" w:eastAsia="Times New Roman" w:hAnsi="Times New Roman" w:cs="Times New Roman"/>
            <w:i/>
            <w:color w:val="000000"/>
          </w:rPr>
          <w:t>Journal of Global Optimization</w:t>
        </w:r>
      </w:hyperlink>
      <w:hyperlink r:id="rId551">
        <w:r w:rsidR="00E478E2" w:rsidRPr="00185CFC">
          <w:rPr>
            <w:rFonts w:ascii="Times New Roman" w:eastAsia="Times New Roman" w:hAnsi="Times New Roman" w:cs="Times New Roman"/>
            <w:color w:val="000000"/>
          </w:rPr>
          <w:t xml:space="preserve">, </w:t>
        </w:r>
      </w:hyperlink>
      <w:hyperlink r:id="rId552">
        <w:r w:rsidR="00E478E2" w:rsidRPr="00185CFC">
          <w:rPr>
            <w:rFonts w:ascii="Times New Roman" w:eastAsia="Times New Roman" w:hAnsi="Times New Roman" w:cs="Times New Roman"/>
            <w:i/>
            <w:color w:val="000000"/>
          </w:rPr>
          <w:t>11</w:t>
        </w:r>
      </w:hyperlink>
      <w:hyperlink r:id="rId553">
        <w:r w:rsidR="00E478E2" w:rsidRPr="00185CFC">
          <w:rPr>
            <w:rFonts w:ascii="Times New Roman" w:eastAsia="Times New Roman" w:hAnsi="Times New Roman" w:cs="Times New Roman"/>
            <w:color w:val="000000"/>
          </w:rPr>
          <w:t>(4), 341–359.</w:t>
        </w:r>
      </w:hyperlink>
    </w:p>
    <w:p w14:paraId="16DF06F0" w14:textId="57279163" w:rsidR="001338EA" w:rsidRPr="00185CFC" w:rsidRDefault="00EE1EDF"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54">
        <w:proofErr w:type="spellStart"/>
        <w:r w:rsidR="00E478E2" w:rsidRPr="00185CFC">
          <w:rPr>
            <w:rFonts w:ascii="Times New Roman" w:eastAsia="Times New Roman" w:hAnsi="Times New Roman" w:cs="Times New Roman"/>
            <w:color w:val="000000"/>
          </w:rPr>
          <w:t>Su</w:t>
        </w:r>
        <w:proofErr w:type="spellEnd"/>
        <w:r w:rsidR="00E478E2" w:rsidRPr="00185CFC">
          <w:rPr>
            <w:rFonts w:ascii="Times New Roman" w:eastAsia="Times New Roman" w:hAnsi="Times New Roman" w:cs="Times New Roman"/>
            <w:color w:val="000000"/>
          </w:rPr>
          <w:t xml:space="preserve">, Y., Feng, Q., Zhu, G., Gu, C., Wang, Y., Shang, S., et al. (2018). A hierarchical Bayesian approach for multi‐site optimization of a satellite‐based evapotranspiration model. </w:t>
        </w:r>
      </w:hyperlink>
      <w:hyperlink r:id="rId555">
        <w:r w:rsidR="00E478E2" w:rsidRPr="00185CFC">
          <w:rPr>
            <w:rFonts w:ascii="Times New Roman" w:eastAsia="Times New Roman" w:hAnsi="Times New Roman" w:cs="Times New Roman"/>
            <w:i/>
            <w:color w:val="000000"/>
          </w:rPr>
          <w:t>Hydrological Processes</w:t>
        </w:r>
      </w:hyperlink>
      <w:hyperlink r:id="rId556">
        <w:r w:rsidR="00E478E2" w:rsidRPr="00185CFC">
          <w:rPr>
            <w:rFonts w:ascii="Times New Roman" w:eastAsia="Times New Roman" w:hAnsi="Times New Roman" w:cs="Times New Roman"/>
            <w:color w:val="000000"/>
          </w:rPr>
          <w:t xml:space="preserve">, </w:t>
        </w:r>
      </w:hyperlink>
      <w:hyperlink r:id="rId557">
        <w:r w:rsidR="00E478E2" w:rsidRPr="00185CFC">
          <w:rPr>
            <w:rFonts w:ascii="Times New Roman" w:eastAsia="Times New Roman" w:hAnsi="Times New Roman" w:cs="Times New Roman"/>
            <w:i/>
            <w:color w:val="000000"/>
          </w:rPr>
          <w:t>32</w:t>
        </w:r>
      </w:hyperlink>
      <w:hyperlink r:id="rId558">
        <w:r w:rsidR="00E478E2" w:rsidRPr="00185CFC">
          <w:rPr>
            <w:rFonts w:ascii="Times New Roman" w:eastAsia="Times New Roman" w:hAnsi="Times New Roman" w:cs="Times New Roman"/>
            <w:color w:val="000000"/>
          </w:rPr>
          <w:t>(26), 3907–3923.</w:t>
        </w:r>
      </w:hyperlink>
    </w:p>
    <w:p w14:paraId="0519DBD0"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59">
        <w:r w:rsidR="00E478E2" w:rsidRPr="00185CFC">
          <w:rPr>
            <w:rFonts w:ascii="Times New Roman" w:eastAsia="Times New Roman" w:hAnsi="Times New Roman" w:cs="Times New Roman"/>
            <w:color w:val="000000"/>
          </w:rPr>
          <w:t xml:space="preserve">Tarawneh, E., Bridge, J., &amp; Macdonald, N. (2016). A pre-calibration approach to select optimum inputs for hydrological models in data-scarce regions. </w:t>
        </w:r>
      </w:hyperlink>
      <w:hyperlink r:id="rId560">
        <w:r w:rsidR="00E478E2" w:rsidRPr="00185CFC">
          <w:rPr>
            <w:rFonts w:ascii="Times New Roman" w:eastAsia="Times New Roman" w:hAnsi="Times New Roman" w:cs="Times New Roman"/>
            <w:i/>
            <w:color w:val="000000"/>
          </w:rPr>
          <w:t>Hydrology and Earth System Sciences</w:t>
        </w:r>
      </w:hyperlink>
      <w:hyperlink r:id="rId561">
        <w:r w:rsidR="00E478E2" w:rsidRPr="00185CFC">
          <w:rPr>
            <w:rFonts w:ascii="Times New Roman" w:eastAsia="Times New Roman" w:hAnsi="Times New Roman" w:cs="Times New Roman"/>
            <w:color w:val="000000"/>
          </w:rPr>
          <w:t>. https://doi.org/</w:t>
        </w:r>
      </w:hyperlink>
      <w:hyperlink r:id="rId562">
        <w:r w:rsidR="00E478E2" w:rsidRPr="00185CFC">
          <w:rPr>
            <w:rFonts w:ascii="Times New Roman" w:eastAsia="Times New Roman" w:hAnsi="Times New Roman" w:cs="Times New Roman"/>
            <w:color w:val="000000"/>
          </w:rPr>
          <w:t>10.5194/hess-20-4391-2016</w:t>
        </w:r>
      </w:hyperlink>
    </w:p>
    <w:p w14:paraId="4C127DFF"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63">
        <w:proofErr w:type="spellStart"/>
        <w:r w:rsidR="00E478E2" w:rsidRPr="00185CFC">
          <w:rPr>
            <w:rFonts w:ascii="Times New Roman" w:eastAsia="Times New Roman" w:hAnsi="Times New Roman" w:cs="Times New Roman"/>
            <w:color w:val="000000"/>
          </w:rPr>
          <w:t>Tellman</w:t>
        </w:r>
        <w:proofErr w:type="spellEnd"/>
        <w:r w:rsidR="00E478E2" w:rsidRPr="00185CFC">
          <w:rPr>
            <w:rFonts w:ascii="Times New Roman" w:eastAsia="Times New Roman" w:hAnsi="Times New Roman" w:cs="Times New Roman"/>
            <w:color w:val="000000"/>
          </w:rPr>
          <w:t xml:space="preserve">, B., Sullivan, J. A., Kuhn, C., </w:t>
        </w:r>
        <w:proofErr w:type="spellStart"/>
        <w:r w:rsidR="00E478E2" w:rsidRPr="00185CFC">
          <w:rPr>
            <w:rFonts w:ascii="Times New Roman" w:eastAsia="Times New Roman" w:hAnsi="Times New Roman" w:cs="Times New Roman"/>
            <w:color w:val="000000"/>
          </w:rPr>
          <w:t>Kettner</w:t>
        </w:r>
        <w:proofErr w:type="spellEnd"/>
        <w:r w:rsidR="00E478E2" w:rsidRPr="00185CFC">
          <w:rPr>
            <w:rFonts w:ascii="Times New Roman" w:eastAsia="Times New Roman" w:hAnsi="Times New Roman" w:cs="Times New Roman"/>
            <w:color w:val="000000"/>
          </w:rPr>
          <w:t xml:space="preserve">, A. J., Doyle, C. S., </w:t>
        </w:r>
        <w:proofErr w:type="spellStart"/>
        <w:r w:rsidR="00E478E2" w:rsidRPr="00185CFC">
          <w:rPr>
            <w:rFonts w:ascii="Times New Roman" w:eastAsia="Times New Roman" w:hAnsi="Times New Roman" w:cs="Times New Roman"/>
            <w:color w:val="000000"/>
          </w:rPr>
          <w:t>Brakenridge</w:t>
        </w:r>
        <w:proofErr w:type="spellEnd"/>
        <w:r w:rsidR="00E478E2" w:rsidRPr="00185CFC">
          <w:rPr>
            <w:rFonts w:ascii="Times New Roman" w:eastAsia="Times New Roman" w:hAnsi="Times New Roman" w:cs="Times New Roman"/>
            <w:color w:val="000000"/>
          </w:rPr>
          <w:t xml:space="preserve">, G. R., et al. (2021). Satellite imaging reveals increased proportion of population exposed to floods. </w:t>
        </w:r>
      </w:hyperlink>
      <w:hyperlink r:id="rId564">
        <w:r w:rsidR="00E478E2" w:rsidRPr="00185CFC">
          <w:rPr>
            <w:rFonts w:ascii="Times New Roman" w:eastAsia="Times New Roman" w:hAnsi="Times New Roman" w:cs="Times New Roman"/>
            <w:i/>
            <w:color w:val="000000"/>
          </w:rPr>
          <w:t>Nature</w:t>
        </w:r>
      </w:hyperlink>
      <w:hyperlink r:id="rId565">
        <w:r w:rsidR="00E478E2" w:rsidRPr="00185CFC">
          <w:rPr>
            <w:rFonts w:ascii="Times New Roman" w:eastAsia="Times New Roman" w:hAnsi="Times New Roman" w:cs="Times New Roman"/>
            <w:color w:val="000000"/>
          </w:rPr>
          <w:t xml:space="preserve">, </w:t>
        </w:r>
      </w:hyperlink>
      <w:hyperlink r:id="rId566">
        <w:r w:rsidR="00E478E2" w:rsidRPr="00185CFC">
          <w:rPr>
            <w:rFonts w:ascii="Times New Roman" w:eastAsia="Times New Roman" w:hAnsi="Times New Roman" w:cs="Times New Roman"/>
            <w:i/>
            <w:color w:val="000000"/>
          </w:rPr>
          <w:t>596</w:t>
        </w:r>
      </w:hyperlink>
      <w:hyperlink r:id="rId567">
        <w:r w:rsidR="00E478E2" w:rsidRPr="00185CFC">
          <w:rPr>
            <w:rFonts w:ascii="Times New Roman" w:eastAsia="Times New Roman" w:hAnsi="Times New Roman" w:cs="Times New Roman"/>
            <w:color w:val="000000"/>
          </w:rPr>
          <w:t>(7870), 80–86.</w:t>
        </w:r>
      </w:hyperlink>
    </w:p>
    <w:p w14:paraId="7C788BC1"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68">
        <w:proofErr w:type="spellStart"/>
        <w:r w:rsidR="00E478E2" w:rsidRPr="00185CFC">
          <w:rPr>
            <w:rFonts w:ascii="Times New Roman" w:eastAsia="Times New Roman" w:hAnsi="Times New Roman" w:cs="Times New Roman"/>
            <w:color w:val="000000"/>
          </w:rPr>
          <w:t>Wasko</w:t>
        </w:r>
        <w:proofErr w:type="spellEnd"/>
        <w:r w:rsidR="00E478E2" w:rsidRPr="00185CFC">
          <w:rPr>
            <w:rFonts w:ascii="Times New Roman" w:eastAsia="Times New Roman" w:hAnsi="Times New Roman" w:cs="Times New Roman"/>
            <w:color w:val="000000"/>
          </w:rPr>
          <w:t xml:space="preserve">, C., </w:t>
        </w:r>
        <w:proofErr w:type="spellStart"/>
        <w:r w:rsidR="00E478E2" w:rsidRPr="00185CFC">
          <w:rPr>
            <w:rFonts w:ascii="Times New Roman" w:eastAsia="Times New Roman" w:hAnsi="Times New Roman" w:cs="Times New Roman"/>
            <w:color w:val="000000"/>
          </w:rPr>
          <w:t>Westra</w:t>
        </w:r>
        <w:proofErr w:type="spellEnd"/>
        <w:r w:rsidR="00E478E2" w:rsidRPr="00185CFC">
          <w:rPr>
            <w:rFonts w:ascii="Times New Roman" w:eastAsia="Times New Roman" w:hAnsi="Times New Roman" w:cs="Times New Roman"/>
            <w:color w:val="000000"/>
          </w:rPr>
          <w:t xml:space="preserve">, S., Nathan, R., Orr, H. G., </w:t>
        </w:r>
        <w:proofErr w:type="spellStart"/>
        <w:r w:rsidR="00E478E2" w:rsidRPr="00185CFC">
          <w:rPr>
            <w:rFonts w:ascii="Times New Roman" w:eastAsia="Times New Roman" w:hAnsi="Times New Roman" w:cs="Times New Roman"/>
            <w:color w:val="000000"/>
          </w:rPr>
          <w:t>Villarini</w:t>
        </w:r>
        <w:proofErr w:type="spellEnd"/>
        <w:r w:rsidR="00E478E2" w:rsidRPr="00185CFC">
          <w:rPr>
            <w:rFonts w:ascii="Times New Roman" w:eastAsia="Times New Roman" w:hAnsi="Times New Roman" w:cs="Times New Roman"/>
            <w:color w:val="000000"/>
          </w:rPr>
          <w:t xml:space="preserve">, G., Villalobos Herrera, R., &amp; Fowler, H. J. (2021). Incorporating climate change in flood estimation guidance. </w:t>
        </w:r>
      </w:hyperlink>
      <w:hyperlink r:id="rId569">
        <w:r w:rsidR="00E478E2" w:rsidRPr="00185CFC">
          <w:rPr>
            <w:rFonts w:ascii="Times New Roman" w:eastAsia="Times New Roman" w:hAnsi="Times New Roman" w:cs="Times New Roman"/>
            <w:i/>
            <w:color w:val="000000"/>
          </w:rPr>
          <w:t>Philosophical Transactions. Series A, Mathematical, Physical, and Engineering Sciences</w:t>
        </w:r>
      </w:hyperlink>
      <w:hyperlink r:id="rId570">
        <w:r w:rsidR="00E478E2" w:rsidRPr="00185CFC">
          <w:rPr>
            <w:rFonts w:ascii="Times New Roman" w:eastAsia="Times New Roman" w:hAnsi="Times New Roman" w:cs="Times New Roman"/>
            <w:color w:val="000000"/>
          </w:rPr>
          <w:t xml:space="preserve">, </w:t>
        </w:r>
      </w:hyperlink>
      <w:hyperlink r:id="rId571">
        <w:r w:rsidR="00E478E2" w:rsidRPr="00185CFC">
          <w:rPr>
            <w:rFonts w:ascii="Times New Roman" w:eastAsia="Times New Roman" w:hAnsi="Times New Roman" w:cs="Times New Roman"/>
            <w:i/>
            <w:color w:val="000000"/>
          </w:rPr>
          <w:t>379</w:t>
        </w:r>
      </w:hyperlink>
      <w:hyperlink r:id="rId572">
        <w:r w:rsidR="00E478E2" w:rsidRPr="00185CFC">
          <w:rPr>
            <w:rFonts w:ascii="Times New Roman" w:eastAsia="Times New Roman" w:hAnsi="Times New Roman" w:cs="Times New Roman"/>
            <w:color w:val="000000"/>
          </w:rPr>
          <w:t>(2195), 20190548.</w:t>
        </w:r>
      </w:hyperlink>
    </w:p>
    <w:p w14:paraId="37966F70"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73">
        <w:r w:rsidR="00E478E2" w:rsidRPr="00185CFC">
          <w:rPr>
            <w:rFonts w:ascii="Times New Roman" w:eastAsia="Times New Roman" w:hAnsi="Times New Roman" w:cs="Times New Roman"/>
            <w:color w:val="000000"/>
          </w:rPr>
          <w:t xml:space="preserve">Wing, O. E. J., Bates, P. D., Smith, A. M., Sampson, C. C., Johnson, K. A., </w:t>
        </w:r>
        <w:proofErr w:type="spellStart"/>
        <w:r w:rsidR="00E478E2" w:rsidRPr="00185CFC">
          <w:rPr>
            <w:rFonts w:ascii="Times New Roman" w:eastAsia="Times New Roman" w:hAnsi="Times New Roman" w:cs="Times New Roman"/>
            <w:color w:val="000000"/>
          </w:rPr>
          <w:t>Fargione</w:t>
        </w:r>
        <w:proofErr w:type="spellEnd"/>
        <w:r w:rsidR="00E478E2" w:rsidRPr="00185CFC">
          <w:rPr>
            <w:rFonts w:ascii="Times New Roman" w:eastAsia="Times New Roman" w:hAnsi="Times New Roman" w:cs="Times New Roman"/>
            <w:color w:val="000000"/>
          </w:rPr>
          <w:t xml:space="preserve">, J., &amp; Morefield, P. (2018). Estimates of present and future flood risk in the conterminous United States. </w:t>
        </w:r>
      </w:hyperlink>
      <w:hyperlink r:id="rId574">
        <w:r w:rsidR="00E478E2" w:rsidRPr="00185CFC">
          <w:rPr>
            <w:rFonts w:ascii="Times New Roman" w:eastAsia="Times New Roman" w:hAnsi="Times New Roman" w:cs="Times New Roman"/>
            <w:i/>
            <w:color w:val="000000"/>
          </w:rPr>
          <w:t>Environmental Research Letters: ERL [Web Site]</w:t>
        </w:r>
      </w:hyperlink>
      <w:hyperlink r:id="rId575">
        <w:r w:rsidR="00E478E2" w:rsidRPr="00185CFC">
          <w:rPr>
            <w:rFonts w:ascii="Times New Roman" w:eastAsia="Times New Roman" w:hAnsi="Times New Roman" w:cs="Times New Roman"/>
            <w:color w:val="000000"/>
          </w:rPr>
          <w:t xml:space="preserve">, </w:t>
        </w:r>
      </w:hyperlink>
      <w:hyperlink r:id="rId576">
        <w:r w:rsidR="00E478E2" w:rsidRPr="00185CFC">
          <w:rPr>
            <w:rFonts w:ascii="Times New Roman" w:eastAsia="Times New Roman" w:hAnsi="Times New Roman" w:cs="Times New Roman"/>
            <w:i/>
            <w:color w:val="000000"/>
          </w:rPr>
          <w:t>13</w:t>
        </w:r>
      </w:hyperlink>
      <w:hyperlink r:id="rId577">
        <w:r w:rsidR="00E478E2" w:rsidRPr="00185CFC">
          <w:rPr>
            <w:rFonts w:ascii="Times New Roman" w:eastAsia="Times New Roman" w:hAnsi="Times New Roman" w:cs="Times New Roman"/>
            <w:color w:val="000000"/>
          </w:rPr>
          <w:t>(3), 034023.</w:t>
        </w:r>
      </w:hyperlink>
    </w:p>
    <w:p w14:paraId="213DED23"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78">
        <w:r w:rsidR="00E478E2" w:rsidRPr="00185CFC">
          <w:rPr>
            <w:rFonts w:ascii="Times New Roman" w:eastAsia="Times New Roman" w:hAnsi="Times New Roman" w:cs="Times New Roman"/>
            <w:color w:val="000000"/>
          </w:rPr>
          <w:t xml:space="preserve">Wing, O. E. J., Pinter, N., Bates, P. D., &amp; </w:t>
        </w:r>
        <w:proofErr w:type="spellStart"/>
        <w:r w:rsidR="00E478E2" w:rsidRPr="00185CFC">
          <w:rPr>
            <w:rFonts w:ascii="Times New Roman" w:eastAsia="Times New Roman" w:hAnsi="Times New Roman" w:cs="Times New Roman"/>
            <w:color w:val="000000"/>
          </w:rPr>
          <w:t>Kousky</w:t>
        </w:r>
        <w:proofErr w:type="spellEnd"/>
        <w:r w:rsidR="00E478E2" w:rsidRPr="00185CFC">
          <w:rPr>
            <w:rFonts w:ascii="Times New Roman" w:eastAsia="Times New Roman" w:hAnsi="Times New Roman" w:cs="Times New Roman"/>
            <w:color w:val="000000"/>
          </w:rPr>
          <w:t xml:space="preserve">, C. (2020). New insights into US flood vulnerability revealed from flood insurance big data. </w:t>
        </w:r>
      </w:hyperlink>
      <w:hyperlink r:id="rId579">
        <w:r w:rsidR="00E478E2" w:rsidRPr="00185CFC">
          <w:rPr>
            <w:rFonts w:ascii="Times New Roman" w:eastAsia="Times New Roman" w:hAnsi="Times New Roman" w:cs="Times New Roman"/>
            <w:i/>
            <w:color w:val="000000"/>
          </w:rPr>
          <w:t>Nature Communications</w:t>
        </w:r>
      </w:hyperlink>
      <w:hyperlink r:id="rId580">
        <w:r w:rsidR="00E478E2" w:rsidRPr="00185CFC">
          <w:rPr>
            <w:rFonts w:ascii="Times New Roman" w:eastAsia="Times New Roman" w:hAnsi="Times New Roman" w:cs="Times New Roman"/>
            <w:color w:val="000000"/>
          </w:rPr>
          <w:t xml:space="preserve">, </w:t>
        </w:r>
      </w:hyperlink>
      <w:hyperlink r:id="rId581">
        <w:r w:rsidR="00E478E2" w:rsidRPr="00185CFC">
          <w:rPr>
            <w:rFonts w:ascii="Times New Roman" w:eastAsia="Times New Roman" w:hAnsi="Times New Roman" w:cs="Times New Roman"/>
            <w:i/>
            <w:color w:val="000000"/>
          </w:rPr>
          <w:t>11</w:t>
        </w:r>
      </w:hyperlink>
      <w:hyperlink r:id="rId582">
        <w:r w:rsidR="00E478E2" w:rsidRPr="00185CFC">
          <w:rPr>
            <w:rFonts w:ascii="Times New Roman" w:eastAsia="Times New Roman" w:hAnsi="Times New Roman" w:cs="Times New Roman"/>
            <w:color w:val="000000"/>
          </w:rPr>
          <w:t>(1), 1444.</w:t>
        </w:r>
      </w:hyperlink>
    </w:p>
    <w:p w14:paraId="5FBF1C33"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83">
        <w:proofErr w:type="spellStart"/>
        <w:r w:rsidR="00E478E2" w:rsidRPr="00185CFC">
          <w:rPr>
            <w:rFonts w:ascii="Times New Roman" w:eastAsia="Times New Roman" w:hAnsi="Times New Roman" w:cs="Times New Roman"/>
            <w:color w:val="000000"/>
          </w:rPr>
          <w:t>Winsemius</w:t>
        </w:r>
        <w:proofErr w:type="spellEnd"/>
        <w:r w:rsidR="00E478E2" w:rsidRPr="00185CFC">
          <w:rPr>
            <w:rFonts w:ascii="Times New Roman" w:eastAsia="Times New Roman" w:hAnsi="Times New Roman" w:cs="Times New Roman"/>
            <w:color w:val="000000"/>
          </w:rPr>
          <w:t xml:space="preserve">, H. C., Jeroen C J, van Beek, L. P. H., </w:t>
        </w:r>
        <w:proofErr w:type="spellStart"/>
        <w:r w:rsidR="00E478E2" w:rsidRPr="00185CFC">
          <w:rPr>
            <w:rFonts w:ascii="Times New Roman" w:eastAsia="Times New Roman" w:hAnsi="Times New Roman" w:cs="Times New Roman"/>
            <w:color w:val="000000"/>
          </w:rPr>
          <w:t>Bierkens</w:t>
        </w:r>
        <w:proofErr w:type="spellEnd"/>
        <w:r w:rsidR="00E478E2" w:rsidRPr="00185CFC">
          <w:rPr>
            <w:rFonts w:ascii="Times New Roman" w:eastAsia="Times New Roman" w:hAnsi="Times New Roman" w:cs="Times New Roman"/>
            <w:color w:val="000000"/>
          </w:rPr>
          <w:t xml:space="preserve">, M. F. P., </w:t>
        </w:r>
        <w:proofErr w:type="spellStart"/>
        <w:r w:rsidR="00E478E2" w:rsidRPr="00185CFC">
          <w:rPr>
            <w:rFonts w:ascii="Times New Roman" w:eastAsia="Times New Roman" w:hAnsi="Times New Roman" w:cs="Times New Roman"/>
            <w:color w:val="000000"/>
          </w:rPr>
          <w:t>Bouwman</w:t>
        </w:r>
        <w:proofErr w:type="spellEnd"/>
        <w:r w:rsidR="00E478E2" w:rsidRPr="00185CFC">
          <w:rPr>
            <w:rFonts w:ascii="Times New Roman" w:eastAsia="Times New Roman" w:hAnsi="Times New Roman" w:cs="Times New Roman"/>
            <w:color w:val="000000"/>
          </w:rPr>
          <w:t xml:space="preserve">, A., </w:t>
        </w:r>
        <w:proofErr w:type="spellStart"/>
        <w:r w:rsidR="00E478E2" w:rsidRPr="00185CFC">
          <w:rPr>
            <w:rFonts w:ascii="Times New Roman" w:eastAsia="Times New Roman" w:hAnsi="Times New Roman" w:cs="Times New Roman"/>
            <w:color w:val="000000"/>
          </w:rPr>
          <w:t>Jongman</w:t>
        </w:r>
        <w:proofErr w:type="spellEnd"/>
        <w:r w:rsidR="00E478E2" w:rsidRPr="00185CFC">
          <w:rPr>
            <w:rFonts w:ascii="Times New Roman" w:eastAsia="Times New Roman" w:hAnsi="Times New Roman" w:cs="Times New Roman"/>
            <w:color w:val="000000"/>
          </w:rPr>
          <w:t xml:space="preserve">, B., et al. </w:t>
        </w:r>
        <w:r w:rsidR="00E478E2" w:rsidRPr="00185CFC">
          <w:rPr>
            <w:rFonts w:ascii="Times New Roman" w:eastAsia="Times New Roman" w:hAnsi="Times New Roman" w:cs="Times New Roman"/>
            <w:color w:val="000000"/>
          </w:rPr>
          <w:lastRenderedPageBreak/>
          <w:t xml:space="preserve">(2015). Global drivers of future river flood risk. </w:t>
        </w:r>
      </w:hyperlink>
      <w:hyperlink r:id="rId584">
        <w:r w:rsidR="00E478E2" w:rsidRPr="00185CFC">
          <w:rPr>
            <w:rFonts w:ascii="Times New Roman" w:eastAsia="Times New Roman" w:hAnsi="Times New Roman" w:cs="Times New Roman"/>
            <w:i/>
            <w:color w:val="000000"/>
          </w:rPr>
          <w:t>Nature Climate Change</w:t>
        </w:r>
      </w:hyperlink>
      <w:hyperlink r:id="rId585">
        <w:r w:rsidR="00E478E2" w:rsidRPr="00185CFC">
          <w:rPr>
            <w:rFonts w:ascii="Times New Roman" w:eastAsia="Times New Roman" w:hAnsi="Times New Roman" w:cs="Times New Roman"/>
            <w:color w:val="000000"/>
          </w:rPr>
          <w:t xml:space="preserve">, </w:t>
        </w:r>
      </w:hyperlink>
      <w:hyperlink r:id="rId586">
        <w:r w:rsidR="00E478E2" w:rsidRPr="00185CFC">
          <w:rPr>
            <w:rFonts w:ascii="Times New Roman" w:eastAsia="Times New Roman" w:hAnsi="Times New Roman" w:cs="Times New Roman"/>
            <w:i/>
            <w:color w:val="000000"/>
          </w:rPr>
          <w:t>6</w:t>
        </w:r>
      </w:hyperlink>
      <w:hyperlink r:id="rId587">
        <w:r w:rsidR="00E478E2" w:rsidRPr="00185CFC">
          <w:rPr>
            <w:rFonts w:ascii="Times New Roman" w:eastAsia="Times New Roman" w:hAnsi="Times New Roman" w:cs="Times New Roman"/>
            <w:color w:val="000000"/>
          </w:rPr>
          <w:t>(4), 381–385.</w:t>
        </w:r>
      </w:hyperlink>
    </w:p>
    <w:p w14:paraId="41A9AB1E"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88">
        <w:r w:rsidR="00E478E2" w:rsidRPr="00185CFC">
          <w:rPr>
            <w:rFonts w:ascii="Times New Roman" w:eastAsia="Times New Roman" w:hAnsi="Times New Roman" w:cs="Times New Roman"/>
            <w:color w:val="000000"/>
          </w:rPr>
          <w:t xml:space="preserve">Wong, T. E., &amp; Keller, K. (2017). Deep Uncertainty Surrounding Coastal Flood Risk Projections: A Case Study for New Orleans. </w:t>
        </w:r>
      </w:hyperlink>
      <w:hyperlink r:id="rId589">
        <w:r w:rsidR="00E478E2" w:rsidRPr="00185CFC">
          <w:rPr>
            <w:rFonts w:ascii="Times New Roman" w:eastAsia="Times New Roman" w:hAnsi="Times New Roman" w:cs="Times New Roman"/>
            <w:i/>
            <w:color w:val="000000"/>
          </w:rPr>
          <w:t>Earth’s Future</w:t>
        </w:r>
      </w:hyperlink>
      <w:hyperlink r:id="rId590">
        <w:r w:rsidR="00E478E2" w:rsidRPr="00185CFC">
          <w:rPr>
            <w:rFonts w:ascii="Times New Roman" w:eastAsia="Times New Roman" w:hAnsi="Times New Roman" w:cs="Times New Roman"/>
            <w:color w:val="000000"/>
          </w:rPr>
          <w:t>. https://doi.org/</w:t>
        </w:r>
      </w:hyperlink>
      <w:hyperlink r:id="rId591">
        <w:r w:rsidR="00E478E2" w:rsidRPr="00185CFC">
          <w:rPr>
            <w:rFonts w:ascii="Times New Roman" w:eastAsia="Times New Roman" w:hAnsi="Times New Roman" w:cs="Times New Roman"/>
            <w:color w:val="000000"/>
          </w:rPr>
          <w:t>10.1002/2017ef000607</w:t>
        </w:r>
      </w:hyperlink>
    </w:p>
    <w:p w14:paraId="25166887"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92">
        <w:proofErr w:type="spellStart"/>
        <w:r w:rsidR="00E478E2" w:rsidRPr="00185CFC">
          <w:rPr>
            <w:rFonts w:ascii="Times New Roman" w:eastAsia="Times New Roman" w:hAnsi="Times New Roman" w:cs="Times New Roman"/>
            <w:color w:val="000000"/>
          </w:rPr>
          <w:t>Yunus</w:t>
        </w:r>
        <w:proofErr w:type="spellEnd"/>
        <w:r w:rsidR="00E478E2" w:rsidRPr="00185CFC">
          <w:rPr>
            <w:rFonts w:ascii="Times New Roman" w:eastAsia="Times New Roman" w:hAnsi="Times New Roman" w:cs="Times New Roman"/>
            <w:color w:val="000000"/>
          </w:rPr>
          <w:t xml:space="preserve">, A. P., Avtar, R., </w:t>
        </w:r>
        <w:proofErr w:type="spellStart"/>
        <w:r w:rsidR="00E478E2" w:rsidRPr="00185CFC">
          <w:rPr>
            <w:rFonts w:ascii="Times New Roman" w:eastAsia="Times New Roman" w:hAnsi="Times New Roman" w:cs="Times New Roman"/>
            <w:color w:val="000000"/>
          </w:rPr>
          <w:t>Kraines</w:t>
        </w:r>
        <w:proofErr w:type="spellEnd"/>
        <w:r w:rsidR="00E478E2" w:rsidRPr="00185CFC">
          <w:rPr>
            <w:rFonts w:ascii="Times New Roman" w:eastAsia="Times New Roman" w:hAnsi="Times New Roman" w:cs="Times New Roman"/>
            <w:color w:val="000000"/>
          </w:rPr>
          <w:t xml:space="preserve">, S., </w:t>
        </w:r>
        <w:proofErr w:type="spellStart"/>
        <w:r w:rsidR="00E478E2" w:rsidRPr="00185CFC">
          <w:rPr>
            <w:rFonts w:ascii="Times New Roman" w:eastAsia="Times New Roman" w:hAnsi="Times New Roman" w:cs="Times New Roman"/>
            <w:color w:val="000000"/>
          </w:rPr>
          <w:t>Yamamuro</w:t>
        </w:r>
        <w:proofErr w:type="spellEnd"/>
        <w:r w:rsidR="00E478E2" w:rsidRPr="00185CFC">
          <w:rPr>
            <w:rFonts w:ascii="Times New Roman" w:eastAsia="Times New Roman" w:hAnsi="Times New Roman" w:cs="Times New Roman"/>
            <w:color w:val="000000"/>
          </w:rPr>
          <w:t xml:space="preserve">, M., Lindberg, F., &amp; </w:t>
        </w:r>
        <w:proofErr w:type="spellStart"/>
        <w:r w:rsidR="00E478E2" w:rsidRPr="00185CFC">
          <w:rPr>
            <w:rFonts w:ascii="Times New Roman" w:eastAsia="Times New Roman" w:hAnsi="Times New Roman" w:cs="Times New Roman"/>
            <w:color w:val="000000"/>
          </w:rPr>
          <w:t>Grimmond</w:t>
        </w:r>
        <w:proofErr w:type="spellEnd"/>
        <w:r w:rsidR="00E478E2" w:rsidRPr="00185CFC">
          <w:rPr>
            <w:rFonts w:ascii="Times New Roman" w:eastAsia="Times New Roman" w:hAnsi="Times New Roman" w:cs="Times New Roman"/>
            <w:color w:val="000000"/>
          </w:rPr>
          <w:t xml:space="preserve">, C. S. B. (2016). Uncertainties in Tidally Adjusted Estimates of Sea Level Rise Flooding (Bathtub Model) for the Greater London. </w:t>
        </w:r>
      </w:hyperlink>
      <w:hyperlink r:id="rId593">
        <w:r w:rsidR="00E478E2" w:rsidRPr="00185CFC">
          <w:rPr>
            <w:rFonts w:ascii="Times New Roman" w:eastAsia="Times New Roman" w:hAnsi="Times New Roman" w:cs="Times New Roman"/>
            <w:i/>
            <w:color w:val="000000"/>
          </w:rPr>
          <w:t>Remote Sensing</w:t>
        </w:r>
      </w:hyperlink>
      <w:hyperlink r:id="rId594">
        <w:r w:rsidR="00E478E2" w:rsidRPr="00185CFC">
          <w:rPr>
            <w:rFonts w:ascii="Times New Roman" w:eastAsia="Times New Roman" w:hAnsi="Times New Roman" w:cs="Times New Roman"/>
            <w:color w:val="000000"/>
          </w:rPr>
          <w:t xml:space="preserve">, </w:t>
        </w:r>
      </w:hyperlink>
      <w:hyperlink r:id="rId595">
        <w:r w:rsidR="00E478E2" w:rsidRPr="00185CFC">
          <w:rPr>
            <w:rFonts w:ascii="Times New Roman" w:eastAsia="Times New Roman" w:hAnsi="Times New Roman" w:cs="Times New Roman"/>
            <w:i/>
            <w:color w:val="000000"/>
          </w:rPr>
          <w:t>8</w:t>
        </w:r>
      </w:hyperlink>
      <w:hyperlink r:id="rId596">
        <w:r w:rsidR="00E478E2" w:rsidRPr="00185CFC">
          <w:rPr>
            <w:rFonts w:ascii="Times New Roman" w:eastAsia="Times New Roman" w:hAnsi="Times New Roman" w:cs="Times New Roman"/>
            <w:color w:val="000000"/>
          </w:rPr>
          <w:t>(5), 366.</w:t>
        </w:r>
      </w:hyperlink>
    </w:p>
    <w:p w14:paraId="67B4D995"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97">
        <w:proofErr w:type="spellStart"/>
        <w:r w:rsidR="00E478E2" w:rsidRPr="00185CFC">
          <w:rPr>
            <w:rFonts w:ascii="Times New Roman" w:eastAsia="Times New Roman" w:hAnsi="Times New Roman" w:cs="Times New Roman"/>
            <w:color w:val="000000"/>
          </w:rPr>
          <w:t>Zarekarizi</w:t>
        </w:r>
        <w:proofErr w:type="spellEnd"/>
        <w:r w:rsidR="00E478E2" w:rsidRPr="00185CFC">
          <w:rPr>
            <w:rFonts w:ascii="Times New Roman" w:eastAsia="Times New Roman" w:hAnsi="Times New Roman" w:cs="Times New Roman"/>
            <w:color w:val="000000"/>
          </w:rPr>
          <w:t xml:space="preserve">, M., </w:t>
        </w:r>
        <w:proofErr w:type="spellStart"/>
        <w:r w:rsidR="00E478E2" w:rsidRPr="00185CFC">
          <w:rPr>
            <w:rFonts w:ascii="Times New Roman" w:eastAsia="Times New Roman" w:hAnsi="Times New Roman" w:cs="Times New Roman"/>
            <w:color w:val="000000"/>
          </w:rPr>
          <w:t>Srikrishnan</w:t>
        </w:r>
        <w:proofErr w:type="spellEnd"/>
        <w:r w:rsidR="00E478E2" w:rsidRPr="00185CFC">
          <w:rPr>
            <w:rFonts w:ascii="Times New Roman" w:eastAsia="Times New Roman" w:hAnsi="Times New Roman" w:cs="Times New Roman"/>
            <w:color w:val="000000"/>
          </w:rPr>
          <w:t xml:space="preserve">, V., &amp; Keller, K. (2020). Neglecting uncertainties biases house-elevation decisions to manage riverine flood risks. </w:t>
        </w:r>
      </w:hyperlink>
      <w:hyperlink r:id="rId598">
        <w:r w:rsidR="00E478E2" w:rsidRPr="00185CFC">
          <w:rPr>
            <w:rFonts w:ascii="Times New Roman" w:eastAsia="Times New Roman" w:hAnsi="Times New Roman" w:cs="Times New Roman"/>
            <w:i/>
            <w:color w:val="000000"/>
          </w:rPr>
          <w:t>Nature Communications</w:t>
        </w:r>
      </w:hyperlink>
      <w:hyperlink r:id="rId599">
        <w:r w:rsidR="00E478E2" w:rsidRPr="00185CFC">
          <w:rPr>
            <w:rFonts w:ascii="Times New Roman" w:eastAsia="Times New Roman" w:hAnsi="Times New Roman" w:cs="Times New Roman"/>
            <w:color w:val="000000"/>
          </w:rPr>
          <w:t xml:space="preserve">, </w:t>
        </w:r>
      </w:hyperlink>
      <w:hyperlink r:id="rId600">
        <w:r w:rsidR="00E478E2" w:rsidRPr="00185CFC">
          <w:rPr>
            <w:rFonts w:ascii="Times New Roman" w:eastAsia="Times New Roman" w:hAnsi="Times New Roman" w:cs="Times New Roman"/>
            <w:i/>
            <w:color w:val="000000"/>
          </w:rPr>
          <w:t>11</w:t>
        </w:r>
      </w:hyperlink>
      <w:hyperlink r:id="rId601">
        <w:r w:rsidR="00E478E2" w:rsidRPr="00185CFC">
          <w:rPr>
            <w:rFonts w:ascii="Times New Roman" w:eastAsia="Times New Roman" w:hAnsi="Times New Roman" w:cs="Times New Roman"/>
            <w:color w:val="000000"/>
          </w:rPr>
          <w:t>(1), 5361.</w:t>
        </w:r>
      </w:hyperlink>
    </w:p>
    <w:p w14:paraId="200C2177" w14:textId="77777777" w:rsidR="001338EA" w:rsidRPr="00185CFC" w:rsidRDefault="00EE1ED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602">
        <w:proofErr w:type="spellStart"/>
        <w:r w:rsidR="00E478E2" w:rsidRPr="00185CFC">
          <w:rPr>
            <w:rFonts w:ascii="Times New Roman" w:eastAsia="Times New Roman" w:hAnsi="Times New Roman" w:cs="Times New Roman"/>
            <w:color w:val="000000"/>
          </w:rPr>
          <w:t>Zarzar</w:t>
        </w:r>
        <w:proofErr w:type="spellEnd"/>
        <w:r w:rsidR="00E478E2" w:rsidRPr="00185CFC">
          <w:rPr>
            <w:rFonts w:ascii="Times New Roman" w:eastAsia="Times New Roman" w:hAnsi="Times New Roman" w:cs="Times New Roman"/>
            <w:color w:val="000000"/>
          </w:rPr>
          <w:t xml:space="preserve">, C. M., </w:t>
        </w:r>
        <w:proofErr w:type="spellStart"/>
        <w:r w:rsidR="00E478E2" w:rsidRPr="00185CFC">
          <w:rPr>
            <w:rFonts w:ascii="Times New Roman" w:eastAsia="Times New Roman" w:hAnsi="Times New Roman" w:cs="Times New Roman"/>
            <w:color w:val="000000"/>
          </w:rPr>
          <w:t>Hosseiny</w:t>
        </w:r>
        <w:proofErr w:type="spellEnd"/>
        <w:r w:rsidR="00E478E2" w:rsidRPr="00185CFC">
          <w:rPr>
            <w:rFonts w:ascii="Times New Roman" w:eastAsia="Times New Roman" w:hAnsi="Times New Roman" w:cs="Times New Roman"/>
            <w:color w:val="000000"/>
          </w:rPr>
          <w:t xml:space="preserve">, H., Siddique, R., Gomez, M., Smith, V., Mejia, A., &amp; Dyer, J. (2018). A hydraulic </w:t>
        </w:r>
        <w:proofErr w:type="spellStart"/>
        <w:r w:rsidR="00E478E2" w:rsidRPr="00185CFC">
          <w:rPr>
            <w:rFonts w:ascii="Times New Roman" w:eastAsia="Times New Roman" w:hAnsi="Times New Roman" w:cs="Times New Roman"/>
            <w:color w:val="000000"/>
          </w:rPr>
          <w:t>MultiModel</w:t>
        </w:r>
        <w:proofErr w:type="spellEnd"/>
        <w:r w:rsidR="00E478E2" w:rsidRPr="00185CFC">
          <w:rPr>
            <w:rFonts w:ascii="Times New Roman" w:eastAsia="Times New Roman" w:hAnsi="Times New Roman" w:cs="Times New Roman"/>
            <w:color w:val="000000"/>
          </w:rPr>
          <w:t xml:space="preserve"> ensemble framework for visualizing flood inundation uncertainty. </w:t>
        </w:r>
      </w:hyperlink>
      <w:hyperlink r:id="rId603">
        <w:r w:rsidR="00E478E2" w:rsidRPr="00185CFC">
          <w:rPr>
            <w:rFonts w:ascii="Times New Roman" w:eastAsia="Times New Roman" w:hAnsi="Times New Roman" w:cs="Times New Roman"/>
            <w:i/>
            <w:color w:val="000000"/>
          </w:rPr>
          <w:t>Journal of the American Water Resources Association</w:t>
        </w:r>
      </w:hyperlink>
      <w:hyperlink r:id="rId604">
        <w:r w:rsidR="00E478E2" w:rsidRPr="00185CFC">
          <w:rPr>
            <w:rFonts w:ascii="Times New Roman" w:eastAsia="Times New Roman" w:hAnsi="Times New Roman" w:cs="Times New Roman"/>
            <w:color w:val="000000"/>
          </w:rPr>
          <w:t xml:space="preserve">, </w:t>
        </w:r>
      </w:hyperlink>
      <w:hyperlink r:id="rId605">
        <w:r w:rsidR="00E478E2" w:rsidRPr="00185CFC">
          <w:rPr>
            <w:rFonts w:ascii="Times New Roman" w:eastAsia="Times New Roman" w:hAnsi="Times New Roman" w:cs="Times New Roman"/>
            <w:i/>
            <w:color w:val="000000"/>
          </w:rPr>
          <w:t>54</w:t>
        </w:r>
      </w:hyperlink>
      <w:hyperlink r:id="rId606">
        <w:r w:rsidR="00E478E2" w:rsidRPr="00185CFC">
          <w:rPr>
            <w:rFonts w:ascii="Times New Roman" w:eastAsia="Times New Roman" w:hAnsi="Times New Roman" w:cs="Times New Roman"/>
            <w:color w:val="000000"/>
          </w:rPr>
          <w:t>(4), 807–819.</w:t>
        </w:r>
      </w:hyperlink>
    </w:p>
    <w:p w14:paraId="0C6CA122" w14:textId="77777777" w:rsidR="001338EA" w:rsidRPr="00185CFC" w:rsidRDefault="00EE1EDF">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rPr>
      </w:pPr>
      <w:hyperlink r:id="rId607">
        <w:r w:rsidR="00E478E2" w:rsidRPr="00185CFC">
          <w:rPr>
            <w:rFonts w:ascii="Times New Roman" w:eastAsia="Times New Roman" w:hAnsi="Times New Roman" w:cs="Times New Roman"/>
            <w:color w:val="000000"/>
          </w:rPr>
          <w:t xml:space="preserve">Zhu, G., Li, X., Ma, J., Wang, Y., Liu, S., Huang, C., et al. (2018). A new moving strategy for the sequential Monte Carlo approach in optimizing the hydrological model parameters. </w:t>
        </w:r>
      </w:hyperlink>
      <w:hyperlink r:id="rId608">
        <w:r w:rsidR="00E478E2" w:rsidRPr="00185CFC">
          <w:rPr>
            <w:rFonts w:ascii="Times New Roman" w:eastAsia="Times New Roman" w:hAnsi="Times New Roman" w:cs="Times New Roman"/>
            <w:i/>
            <w:color w:val="000000"/>
          </w:rPr>
          <w:t>Advances in Water Resources</w:t>
        </w:r>
      </w:hyperlink>
      <w:hyperlink r:id="rId609">
        <w:r w:rsidR="00E478E2" w:rsidRPr="00185CFC">
          <w:rPr>
            <w:rFonts w:ascii="Times New Roman" w:eastAsia="Times New Roman" w:hAnsi="Times New Roman" w:cs="Times New Roman"/>
            <w:color w:val="000000"/>
          </w:rPr>
          <w:t xml:space="preserve">, </w:t>
        </w:r>
      </w:hyperlink>
      <w:hyperlink r:id="rId610">
        <w:r w:rsidR="00E478E2" w:rsidRPr="00185CFC">
          <w:rPr>
            <w:rFonts w:ascii="Times New Roman" w:eastAsia="Times New Roman" w:hAnsi="Times New Roman" w:cs="Times New Roman"/>
            <w:i/>
            <w:color w:val="000000"/>
          </w:rPr>
          <w:t>114</w:t>
        </w:r>
      </w:hyperlink>
      <w:hyperlink r:id="rId611">
        <w:r w:rsidR="00E478E2" w:rsidRPr="00185CFC">
          <w:rPr>
            <w:rFonts w:ascii="Times New Roman" w:eastAsia="Times New Roman" w:hAnsi="Times New Roman" w:cs="Times New Roman"/>
            <w:color w:val="000000"/>
          </w:rPr>
          <w:t>, 164–179.</w:t>
        </w:r>
      </w:hyperlink>
    </w:p>
    <w:p w14:paraId="3E6E5318" w14:textId="77777777" w:rsidR="001338EA" w:rsidRDefault="001338EA" w:rsidP="004C0EE3">
      <w:pPr>
        <w:widowControl w:val="0"/>
        <w:suppressLineNumbers/>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p>
    <w:p w14:paraId="29768CF9" w14:textId="77777777" w:rsidR="001338EA" w:rsidRDefault="001338EA" w:rsidP="004C0EE3">
      <w:pPr>
        <w:widowControl w:val="0"/>
        <w:suppressLineNumbers/>
        <w:pBdr>
          <w:top w:val="nil"/>
          <w:left w:val="nil"/>
          <w:bottom w:val="nil"/>
          <w:right w:val="nil"/>
          <w:between w:val="nil"/>
        </w:pBdr>
        <w:spacing w:line="480" w:lineRule="auto"/>
        <w:rPr>
          <w:rFonts w:ascii="Times New Roman" w:eastAsia="Times New Roman" w:hAnsi="Times New Roman" w:cs="Times New Roman"/>
          <w:sz w:val="24"/>
          <w:szCs w:val="24"/>
        </w:rPr>
      </w:pPr>
    </w:p>
    <w:p w14:paraId="440AEA59" w14:textId="77777777" w:rsidR="001338EA" w:rsidRDefault="001338EA" w:rsidP="004C0EE3">
      <w:pPr>
        <w:widowControl w:val="0"/>
        <w:suppressLineNumbers/>
        <w:pBdr>
          <w:top w:val="nil"/>
          <w:left w:val="nil"/>
          <w:bottom w:val="nil"/>
          <w:right w:val="nil"/>
          <w:between w:val="nil"/>
        </w:pBdr>
        <w:spacing w:line="480" w:lineRule="auto"/>
        <w:rPr>
          <w:rFonts w:ascii="Times New Roman" w:eastAsia="Times New Roman" w:hAnsi="Times New Roman" w:cs="Times New Roman"/>
          <w:sz w:val="24"/>
          <w:szCs w:val="24"/>
        </w:rPr>
      </w:pPr>
    </w:p>
    <w:p w14:paraId="71CD3384" w14:textId="77777777" w:rsidR="001338EA" w:rsidRDefault="001338EA" w:rsidP="004C0EE3">
      <w:pPr>
        <w:widowControl w:val="0"/>
        <w:suppressLineNumbers/>
        <w:pBdr>
          <w:top w:val="nil"/>
          <w:left w:val="nil"/>
          <w:bottom w:val="nil"/>
          <w:right w:val="nil"/>
          <w:between w:val="nil"/>
        </w:pBdr>
        <w:spacing w:line="480" w:lineRule="auto"/>
        <w:rPr>
          <w:rFonts w:ascii="Times New Roman" w:eastAsia="Times New Roman" w:hAnsi="Times New Roman" w:cs="Times New Roman"/>
          <w:sz w:val="24"/>
          <w:szCs w:val="24"/>
        </w:rPr>
      </w:pPr>
    </w:p>
    <w:p w14:paraId="683E5154" w14:textId="77777777" w:rsidR="001338EA" w:rsidRDefault="001338EA" w:rsidP="004C0EE3">
      <w:pPr>
        <w:widowControl w:val="0"/>
        <w:suppressLineNumbers/>
        <w:pBdr>
          <w:top w:val="nil"/>
          <w:left w:val="nil"/>
          <w:bottom w:val="nil"/>
          <w:right w:val="nil"/>
          <w:between w:val="nil"/>
        </w:pBdr>
        <w:spacing w:line="480" w:lineRule="auto"/>
        <w:rPr>
          <w:rFonts w:ascii="Times New Roman" w:eastAsia="Times New Roman" w:hAnsi="Times New Roman" w:cs="Times New Roman"/>
          <w:sz w:val="24"/>
          <w:szCs w:val="24"/>
        </w:rPr>
      </w:pPr>
    </w:p>
    <w:p w14:paraId="39C2DF74" w14:textId="77777777" w:rsidR="001338EA" w:rsidRDefault="001338EA" w:rsidP="004C0EE3">
      <w:pPr>
        <w:widowControl w:val="0"/>
        <w:suppressLineNumbers/>
        <w:pBdr>
          <w:top w:val="nil"/>
          <w:left w:val="nil"/>
          <w:bottom w:val="nil"/>
          <w:right w:val="nil"/>
          <w:between w:val="nil"/>
        </w:pBdr>
        <w:spacing w:line="480" w:lineRule="auto"/>
        <w:rPr>
          <w:rFonts w:ascii="Times New Roman" w:eastAsia="Times New Roman" w:hAnsi="Times New Roman" w:cs="Times New Roman"/>
          <w:sz w:val="24"/>
          <w:szCs w:val="24"/>
        </w:rPr>
      </w:pPr>
    </w:p>
    <w:p w14:paraId="04033A1D" w14:textId="77777777" w:rsidR="001338EA" w:rsidRDefault="001338EA" w:rsidP="004C0EE3">
      <w:pPr>
        <w:widowControl w:val="0"/>
        <w:suppressLineNumbers/>
        <w:pBdr>
          <w:top w:val="nil"/>
          <w:left w:val="nil"/>
          <w:bottom w:val="nil"/>
          <w:right w:val="nil"/>
          <w:between w:val="nil"/>
        </w:pBdr>
        <w:spacing w:line="480" w:lineRule="auto"/>
        <w:rPr>
          <w:rFonts w:ascii="Times New Roman" w:eastAsia="Times New Roman" w:hAnsi="Times New Roman" w:cs="Times New Roman"/>
          <w:sz w:val="24"/>
          <w:szCs w:val="24"/>
        </w:rPr>
      </w:pPr>
    </w:p>
    <w:p w14:paraId="0AD91D44" w14:textId="77777777" w:rsidR="001338EA" w:rsidRDefault="001338EA" w:rsidP="004C0EE3">
      <w:pPr>
        <w:widowControl w:val="0"/>
        <w:suppressLineNumbers/>
        <w:pBdr>
          <w:top w:val="nil"/>
          <w:left w:val="nil"/>
          <w:bottom w:val="nil"/>
          <w:right w:val="nil"/>
          <w:between w:val="nil"/>
        </w:pBdr>
        <w:spacing w:line="480" w:lineRule="auto"/>
        <w:rPr>
          <w:rFonts w:ascii="Times New Roman" w:eastAsia="Times New Roman" w:hAnsi="Times New Roman" w:cs="Times New Roman"/>
          <w:sz w:val="24"/>
          <w:szCs w:val="24"/>
        </w:rPr>
      </w:pPr>
    </w:p>
    <w:p w14:paraId="5B4039AF" w14:textId="77777777" w:rsidR="001338EA" w:rsidRDefault="001338EA" w:rsidP="004C0EE3">
      <w:pPr>
        <w:widowControl w:val="0"/>
        <w:suppressLineNumbers/>
        <w:spacing w:line="480" w:lineRule="auto"/>
        <w:rPr>
          <w:rFonts w:ascii="Roboto" w:eastAsia="Roboto" w:hAnsi="Roboto" w:cs="Roboto"/>
          <w:color w:val="333333"/>
          <w:sz w:val="21"/>
          <w:szCs w:val="21"/>
          <w:highlight w:val="white"/>
        </w:rPr>
      </w:pPr>
    </w:p>
    <w:sectPr w:rsidR="001338EA" w:rsidSect="008D0089">
      <w:headerReference w:type="default" r:id="rId612"/>
      <w:footerReference w:type="default" r:id="rId61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BBA5F" w14:textId="77777777" w:rsidR="00EE1EDF" w:rsidRDefault="00EE1EDF">
      <w:pPr>
        <w:spacing w:line="240" w:lineRule="auto"/>
      </w:pPr>
      <w:r>
        <w:separator/>
      </w:r>
    </w:p>
  </w:endnote>
  <w:endnote w:type="continuationSeparator" w:id="0">
    <w:p w14:paraId="17F4CA79" w14:textId="77777777" w:rsidR="00EE1EDF" w:rsidRDefault="00EE1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07E6" w14:textId="77777777" w:rsidR="001338EA" w:rsidRDefault="00E478E2" w:rsidP="00B13D99">
    <w:pPr>
      <w:jc w:val="center"/>
    </w:pPr>
    <w:r>
      <w:fldChar w:fldCharType="begin"/>
    </w:r>
    <w:r>
      <w:instrText>PAGE</w:instrText>
    </w:r>
    <w:r>
      <w:fldChar w:fldCharType="separate"/>
    </w:r>
    <w:r w:rsidR="00386EE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2E0C0" w14:textId="77777777" w:rsidR="00EE1EDF" w:rsidRDefault="00EE1EDF">
      <w:pPr>
        <w:spacing w:line="240" w:lineRule="auto"/>
      </w:pPr>
      <w:r>
        <w:separator/>
      </w:r>
    </w:p>
  </w:footnote>
  <w:footnote w:type="continuationSeparator" w:id="0">
    <w:p w14:paraId="18C584A6" w14:textId="77777777" w:rsidR="00EE1EDF" w:rsidRDefault="00EE1E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EFC2" w14:textId="072338B1" w:rsidR="00322B0E" w:rsidRPr="00322B0E" w:rsidRDefault="00322B0E" w:rsidP="00322B0E">
    <w:pPr>
      <w:pStyle w:val="Header"/>
      <w:jc w:val="center"/>
      <w:rPr>
        <w:rFonts w:ascii="Times New Roman" w:hAnsi="Times New Roman" w:cs="Times New Roman"/>
        <w:i/>
        <w:iCs/>
        <w:sz w:val="24"/>
        <w:szCs w:val="24"/>
      </w:rPr>
    </w:pPr>
    <w:r w:rsidRPr="00322B0E">
      <w:rPr>
        <w:rFonts w:ascii="Times New Roman" w:hAnsi="Times New Roman" w:cs="Times New Roman"/>
        <w:sz w:val="24"/>
        <w:szCs w:val="24"/>
      </w:rPr>
      <w:t xml:space="preserve">Manuscript submitted to </w:t>
    </w:r>
    <w:r w:rsidRPr="00322B0E">
      <w:rPr>
        <w:rFonts w:ascii="Times New Roman" w:hAnsi="Times New Roman" w:cs="Times New Roman"/>
        <w:i/>
        <w:iCs/>
        <w:sz w:val="24"/>
        <w:szCs w:val="24"/>
      </w:rPr>
      <w:t>Water Resources Research</w:t>
    </w:r>
  </w:p>
  <w:p w14:paraId="33E8F7DE" w14:textId="77777777" w:rsidR="001338EA" w:rsidRDefault="001338EA"/>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iyon Lee">
    <w15:presenceInfo w15:providerId="AD" w15:userId="S::slee287@gmu.edu::d4e7ae12-abe2-40b9-802d-434b280e1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8EA"/>
    <w:rsid w:val="00072832"/>
    <w:rsid w:val="0008347F"/>
    <w:rsid w:val="001338EA"/>
    <w:rsid w:val="00185CFC"/>
    <w:rsid w:val="001C5381"/>
    <w:rsid w:val="002C4F26"/>
    <w:rsid w:val="00322B0E"/>
    <w:rsid w:val="0036245B"/>
    <w:rsid w:val="00386EEB"/>
    <w:rsid w:val="00402451"/>
    <w:rsid w:val="00407A20"/>
    <w:rsid w:val="00480034"/>
    <w:rsid w:val="004C0EE3"/>
    <w:rsid w:val="004C2737"/>
    <w:rsid w:val="005A74D8"/>
    <w:rsid w:val="005E1342"/>
    <w:rsid w:val="00627CFF"/>
    <w:rsid w:val="00630EF2"/>
    <w:rsid w:val="006C1581"/>
    <w:rsid w:val="007A6BB5"/>
    <w:rsid w:val="007F684B"/>
    <w:rsid w:val="008D0089"/>
    <w:rsid w:val="009716F6"/>
    <w:rsid w:val="00B13D99"/>
    <w:rsid w:val="00BB3F1B"/>
    <w:rsid w:val="00BE6A53"/>
    <w:rsid w:val="00C153A3"/>
    <w:rsid w:val="00CF0D79"/>
    <w:rsid w:val="00E478E2"/>
    <w:rsid w:val="00EE1EDF"/>
    <w:rsid w:val="00F8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E56F0"/>
  <w15:docId w15:val="{03A0FA54-6BD6-DF4E-9BEE-5D172934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86EEB"/>
    <w:pPr>
      <w:spacing w:line="240" w:lineRule="auto"/>
    </w:pPr>
  </w:style>
  <w:style w:type="paragraph" w:styleId="NormalWeb">
    <w:name w:val="Normal (Web)"/>
    <w:basedOn w:val="Normal"/>
    <w:uiPriority w:val="99"/>
    <w:unhideWhenUsed/>
    <w:rsid w:val="00F8585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85850"/>
    <w:rPr>
      <w:color w:val="0000FF"/>
      <w:u w:val="single"/>
    </w:rPr>
  </w:style>
  <w:style w:type="character" w:styleId="UnresolvedMention">
    <w:name w:val="Unresolved Mention"/>
    <w:basedOn w:val="DefaultParagraphFont"/>
    <w:uiPriority w:val="99"/>
    <w:semiHidden/>
    <w:unhideWhenUsed/>
    <w:rsid w:val="0008347F"/>
    <w:rPr>
      <w:color w:val="605E5C"/>
      <w:shd w:val="clear" w:color="auto" w:fill="E1DFDD"/>
    </w:rPr>
  </w:style>
  <w:style w:type="paragraph" w:styleId="Header">
    <w:name w:val="header"/>
    <w:basedOn w:val="Normal"/>
    <w:link w:val="HeaderChar"/>
    <w:uiPriority w:val="99"/>
    <w:unhideWhenUsed/>
    <w:rsid w:val="00322B0E"/>
    <w:pPr>
      <w:tabs>
        <w:tab w:val="center" w:pos="4680"/>
        <w:tab w:val="right" w:pos="9360"/>
      </w:tabs>
      <w:spacing w:line="240" w:lineRule="auto"/>
    </w:pPr>
  </w:style>
  <w:style w:type="character" w:customStyle="1" w:styleId="HeaderChar">
    <w:name w:val="Header Char"/>
    <w:basedOn w:val="DefaultParagraphFont"/>
    <w:link w:val="Header"/>
    <w:uiPriority w:val="99"/>
    <w:rsid w:val="00322B0E"/>
  </w:style>
  <w:style w:type="paragraph" w:styleId="Footer">
    <w:name w:val="footer"/>
    <w:basedOn w:val="Normal"/>
    <w:link w:val="FooterChar"/>
    <w:uiPriority w:val="99"/>
    <w:unhideWhenUsed/>
    <w:rsid w:val="00322B0E"/>
    <w:pPr>
      <w:tabs>
        <w:tab w:val="center" w:pos="4680"/>
        <w:tab w:val="right" w:pos="9360"/>
      </w:tabs>
      <w:spacing w:line="240" w:lineRule="auto"/>
    </w:pPr>
  </w:style>
  <w:style w:type="character" w:customStyle="1" w:styleId="FooterChar">
    <w:name w:val="Footer Char"/>
    <w:basedOn w:val="DefaultParagraphFont"/>
    <w:link w:val="Footer"/>
    <w:uiPriority w:val="99"/>
    <w:rsid w:val="00322B0E"/>
  </w:style>
  <w:style w:type="character" w:styleId="LineNumber">
    <w:name w:val="line number"/>
    <w:basedOn w:val="DefaultParagraphFont"/>
    <w:uiPriority w:val="99"/>
    <w:semiHidden/>
    <w:unhideWhenUsed/>
    <w:rsid w:val="008D0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897">
      <w:bodyDiv w:val="1"/>
      <w:marLeft w:val="0"/>
      <w:marRight w:val="0"/>
      <w:marTop w:val="0"/>
      <w:marBottom w:val="0"/>
      <w:divBdr>
        <w:top w:val="none" w:sz="0" w:space="0" w:color="auto"/>
        <w:left w:val="none" w:sz="0" w:space="0" w:color="auto"/>
        <w:bottom w:val="none" w:sz="0" w:space="0" w:color="auto"/>
        <w:right w:val="none" w:sz="0" w:space="0" w:color="auto"/>
      </w:divBdr>
    </w:div>
    <w:div w:id="27683784">
      <w:bodyDiv w:val="1"/>
      <w:marLeft w:val="0"/>
      <w:marRight w:val="0"/>
      <w:marTop w:val="0"/>
      <w:marBottom w:val="0"/>
      <w:divBdr>
        <w:top w:val="none" w:sz="0" w:space="0" w:color="auto"/>
        <w:left w:val="none" w:sz="0" w:space="0" w:color="auto"/>
        <w:bottom w:val="none" w:sz="0" w:space="0" w:color="auto"/>
        <w:right w:val="none" w:sz="0" w:space="0" w:color="auto"/>
      </w:divBdr>
    </w:div>
    <w:div w:id="158231260">
      <w:bodyDiv w:val="1"/>
      <w:marLeft w:val="0"/>
      <w:marRight w:val="0"/>
      <w:marTop w:val="0"/>
      <w:marBottom w:val="0"/>
      <w:divBdr>
        <w:top w:val="none" w:sz="0" w:space="0" w:color="auto"/>
        <w:left w:val="none" w:sz="0" w:space="0" w:color="auto"/>
        <w:bottom w:val="none" w:sz="0" w:space="0" w:color="auto"/>
        <w:right w:val="none" w:sz="0" w:space="0" w:color="auto"/>
      </w:divBdr>
    </w:div>
    <w:div w:id="187717806">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322315697">
      <w:bodyDiv w:val="1"/>
      <w:marLeft w:val="0"/>
      <w:marRight w:val="0"/>
      <w:marTop w:val="0"/>
      <w:marBottom w:val="0"/>
      <w:divBdr>
        <w:top w:val="none" w:sz="0" w:space="0" w:color="auto"/>
        <w:left w:val="none" w:sz="0" w:space="0" w:color="auto"/>
        <w:bottom w:val="none" w:sz="0" w:space="0" w:color="auto"/>
        <w:right w:val="none" w:sz="0" w:space="0" w:color="auto"/>
      </w:divBdr>
    </w:div>
    <w:div w:id="381904228">
      <w:bodyDiv w:val="1"/>
      <w:marLeft w:val="0"/>
      <w:marRight w:val="0"/>
      <w:marTop w:val="0"/>
      <w:marBottom w:val="0"/>
      <w:divBdr>
        <w:top w:val="none" w:sz="0" w:space="0" w:color="auto"/>
        <w:left w:val="none" w:sz="0" w:space="0" w:color="auto"/>
        <w:bottom w:val="none" w:sz="0" w:space="0" w:color="auto"/>
        <w:right w:val="none" w:sz="0" w:space="0" w:color="auto"/>
      </w:divBdr>
    </w:div>
    <w:div w:id="546265167">
      <w:bodyDiv w:val="1"/>
      <w:marLeft w:val="0"/>
      <w:marRight w:val="0"/>
      <w:marTop w:val="0"/>
      <w:marBottom w:val="0"/>
      <w:divBdr>
        <w:top w:val="none" w:sz="0" w:space="0" w:color="auto"/>
        <w:left w:val="none" w:sz="0" w:space="0" w:color="auto"/>
        <w:bottom w:val="none" w:sz="0" w:space="0" w:color="auto"/>
        <w:right w:val="none" w:sz="0" w:space="0" w:color="auto"/>
      </w:divBdr>
    </w:div>
    <w:div w:id="844171503">
      <w:bodyDiv w:val="1"/>
      <w:marLeft w:val="0"/>
      <w:marRight w:val="0"/>
      <w:marTop w:val="0"/>
      <w:marBottom w:val="0"/>
      <w:divBdr>
        <w:top w:val="none" w:sz="0" w:space="0" w:color="auto"/>
        <w:left w:val="none" w:sz="0" w:space="0" w:color="auto"/>
        <w:bottom w:val="none" w:sz="0" w:space="0" w:color="auto"/>
        <w:right w:val="none" w:sz="0" w:space="0" w:color="auto"/>
      </w:divBdr>
    </w:div>
    <w:div w:id="877399570">
      <w:bodyDiv w:val="1"/>
      <w:marLeft w:val="0"/>
      <w:marRight w:val="0"/>
      <w:marTop w:val="0"/>
      <w:marBottom w:val="0"/>
      <w:divBdr>
        <w:top w:val="none" w:sz="0" w:space="0" w:color="auto"/>
        <w:left w:val="none" w:sz="0" w:space="0" w:color="auto"/>
        <w:bottom w:val="none" w:sz="0" w:space="0" w:color="auto"/>
        <w:right w:val="none" w:sz="0" w:space="0" w:color="auto"/>
      </w:divBdr>
    </w:div>
    <w:div w:id="881285899">
      <w:bodyDiv w:val="1"/>
      <w:marLeft w:val="0"/>
      <w:marRight w:val="0"/>
      <w:marTop w:val="0"/>
      <w:marBottom w:val="0"/>
      <w:divBdr>
        <w:top w:val="none" w:sz="0" w:space="0" w:color="auto"/>
        <w:left w:val="none" w:sz="0" w:space="0" w:color="auto"/>
        <w:bottom w:val="none" w:sz="0" w:space="0" w:color="auto"/>
        <w:right w:val="none" w:sz="0" w:space="0" w:color="auto"/>
      </w:divBdr>
    </w:div>
    <w:div w:id="1062605958">
      <w:bodyDiv w:val="1"/>
      <w:marLeft w:val="0"/>
      <w:marRight w:val="0"/>
      <w:marTop w:val="0"/>
      <w:marBottom w:val="0"/>
      <w:divBdr>
        <w:top w:val="none" w:sz="0" w:space="0" w:color="auto"/>
        <w:left w:val="none" w:sz="0" w:space="0" w:color="auto"/>
        <w:bottom w:val="none" w:sz="0" w:space="0" w:color="auto"/>
        <w:right w:val="none" w:sz="0" w:space="0" w:color="auto"/>
      </w:divBdr>
    </w:div>
    <w:div w:id="1095128478">
      <w:bodyDiv w:val="1"/>
      <w:marLeft w:val="0"/>
      <w:marRight w:val="0"/>
      <w:marTop w:val="0"/>
      <w:marBottom w:val="0"/>
      <w:divBdr>
        <w:top w:val="none" w:sz="0" w:space="0" w:color="auto"/>
        <w:left w:val="none" w:sz="0" w:space="0" w:color="auto"/>
        <w:bottom w:val="none" w:sz="0" w:space="0" w:color="auto"/>
        <w:right w:val="none" w:sz="0" w:space="0" w:color="auto"/>
      </w:divBdr>
    </w:div>
    <w:div w:id="1133644026">
      <w:bodyDiv w:val="1"/>
      <w:marLeft w:val="0"/>
      <w:marRight w:val="0"/>
      <w:marTop w:val="0"/>
      <w:marBottom w:val="0"/>
      <w:divBdr>
        <w:top w:val="none" w:sz="0" w:space="0" w:color="auto"/>
        <w:left w:val="none" w:sz="0" w:space="0" w:color="auto"/>
        <w:bottom w:val="none" w:sz="0" w:space="0" w:color="auto"/>
        <w:right w:val="none" w:sz="0" w:space="0" w:color="auto"/>
      </w:divBdr>
    </w:div>
    <w:div w:id="1291015934">
      <w:bodyDiv w:val="1"/>
      <w:marLeft w:val="0"/>
      <w:marRight w:val="0"/>
      <w:marTop w:val="0"/>
      <w:marBottom w:val="0"/>
      <w:divBdr>
        <w:top w:val="none" w:sz="0" w:space="0" w:color="auto"/>
        <w:left w:val="none" w:sz="0" w:space="0" w:color="auto"/>
        <w:bottom w:val="none" w:sz="0" w:space="0" w:color="auto"/>
        <w:right w:val="none" w:sz="0" w:space="0" w:color="auto"/>
      </w:divBdr>
    </w:div>
    <w:div w:id="1420374202">
      <w:bodyDiv w:val="1"/>
      <w:marLeft w:val="0"/>
      <w:marRight w:val="0"/>
      <w:marTop w:val="0"/>
      <w:marBottom w:val="0"/>
      <w:divBdr>
        <w:top w:val="none" w:sz="0" w:space="0" w:color="auto"/>
        <w:left w:val="none" w:sz="0" w:space="0" w:color="auto"/>
        <w:bottom w:val="none" w:sz="0" w:space="0" w:color="auto"/>
        <w:right w:val="none" w:sz="0" w:space="0" w:color="auto"/>
      </w:divBdr>
    </w:div>
    <w:div w:id="1627539715">
      <w:bodyDiv w:val="1"/>
      <w:marLeft w:val="0"/>
      <w:marRight w:val="0"/>
      <w:marTop w:val="0"/>
      <w:marBottom w:val="0"/>
      <w:divBdr>
        <w:top w:val="none" w:sz="0" w:space="0" w:color="auto"/>
        <w:left w:val="none" w:sz="0" w:space="0" w:color="auto"/>
        <w:bottom w:val="none" w:sz="0" w:space="0" w:color="auto"/>
        <w:right w:val="none" w:sz="0" w:space="0" w:color="auto"/>
      </w:divBdr>
    </w:div>
    <w:div w:id="1959942811">
      <w:bodyDiv w:val="1"/>
      <w:marLeft w:val="0"/>
      <w:marRight w:val="0"/>
      <w:marTop w:val="0"/>
      <w:marBottom w:val="0"/>
      <w:divBdr>
        <w:top w:val="none" w:sz="0" w:space="0" w:color="auto"/>
        <w:left w:val="none" w:sz="0" w:space="0" w:color="auto"/>
        <w:bottom w:val="none" w:sz="0" w:space="0" w:color="auto"/>
        <w:right w:val="none" w:sz="0" w:space="0" w:color="auto"/>
      </w:divBdr>
    </w:div>
    <w:div w:id="2124500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yqURQs/tTNo" TargetMode="External"/><Relationship Id="rId21" Type="http://schemas.openxmlformats.org/officeDocument/2006/relationships/hyperlink" Target="https://paperpile.com/c/yqURQs/yTDq+BDoL" TargetMode="External"/><Relationship Id="rId324" Type="http://schemas.openxmlformats.org/officeDocument/2006/relationships/hyperlink" Target="http://paperpile.com/b/yqURQs/dMAK" TargetMode="External"/><Relationship Id="rId531" Type="http://schemas.openxmlformats.org/officeDocument/2006/relationships/hyperlink" Target="http://paperpile.com/b/yqURQs/ZyLf" TargetMode="External"/><Relationship Id="rId170" Type="http://schemas.openxmlformats.org/officeDocument/2006/relationships/hyperlink" Target="http://paperpile.com/b/yqURQs/bYSu" TargetMode="External"/><Relationship Id="rId268" Type="http://schemas.openxmlformats.org/officeDocument/2006/relationships/hyperlink" Target="http://paperpile.com/b/yqURQs/2yKz" TargetMode="External"/><Relationship Id="rId475" Type="http://schemas.openxmlformats.org/officeDocument/2006/relationships/hyperlink" Target="http://paperpile.com/b/yqURQs/SvwVV" TargetMode="External"/><Relationship Id="rId32" Type="http://schemas.openxmlformats.org/officeDocument/2006/relationships/hyperlink" Target="https://paperpile.com/c/yqURQs/1U6L" TargetMode="External"/><Relationship Id="rId128" Type="http://schemas.openxmlformats.org/officeDocument/2006/relationships/hyperlink" Target="http://paperpile.com/b/yqURQs/qvWa" TargetMode="External"/><Relationship Id="rId335" Type="http://schemas.openxmlformats.org/officeDocument/2006/relationships/hyperlink" Target="http://paperpile.com/b/yqURQs/yTDq" TargetMode="External"/><Relationship Id="rId542" Type="http://schemas.openxmlformats.org/officeDocument/2006/relationships/hyperlink" Target="http://paperpile.com/b/yqURQs/gQZo" TargetMode="External"/><Relationship Id="rId181" Type="http://schemas.openxmlformats.org/officeDocument/2006/relationships/hyperlink" Target="http://paperpile.com/b/yqURQs/gLGk" TargetMode="External"/><Relationship Id="rId402" Type="http://schemas.openxmlformats.org/officeDocument/2006/relationships/hyperlink" Target="http://paperpile.com/b/yqURQs/cn3Z" TargetMode="External"/><Relationship Id="rId279" Type="http://schemas.openxmlformats.org/officeDocument/2006/relationships/hyperlink" Target="http://paperpile.com/b/yqURQs/aD5N" TargetMode="External"/><Relationship Id="rId486" Type="http://schemas.openxmlformats.org/officeDocument/2006/relationships/hyperlink" Target="http://paperpile.com/b/yqURQs/SgcH" TargetMode="External"/><Relationship Id="rId43" Type="http://schemas.openxmlformats.org/officeDocument/2006/relationships/hyperlink" Target="https://paperpile.com/c/yqURQs/R6ji" TargetMode="External"/><Relationship Id="rId139" Type="http://schemas.openxmlformats.org/officeDocument/2006/relationships/hyperlink" Target="https://apps.dtic.mil/sti/citations/ADA311952" TargetMode="External"/><Relationship Id="rId346" Type="http://schemas.openxmlformats.org/officeDocument/2006/relationships/hyperlink" Target="http://paperpile.com/b/yqURQs/3qU9" TargetMode="External"/><Relationship Id="rId553" Type="http://schemas.openxmlformats.org/officeDocument/2006/relationships/hyperlink" Target="http://paperpile.com/b/yqURQs/FpA6" TargetMode="External"/><Relationship Id="rId192" Type="http://schemas.openxmlformats.org/officeDocument/2006/relationships/hyperlink" Target="http://paperpile.com/b/yqURQs/NaWV" TargetMode="External"/><Relationship Id="rId206" Type="http://schemas.openxmlformats.org/officeDocument/2006/relationships/hyperlink" Target="http://paperpile.com/b/yqURQs/Zdq8" TargetMode="External"/><Relationship Id="rId413" Type="http://schemas.openxmlformats.org/officeDocument/2006/relationships/hyperlink" Target="http://paperpile.com/b/yqURQs/iP10A" TargetMode="External"/><Relationship Id="rId497" Type="http://schemas.openxmlformats.org/officeDocument/2006/relationships/hyperlink" Target="http://paperpile.com/b/yqURQs/AipO" TargetMode="External"/><Relationship Id="rId357" Type="http://schemas.openxmlformats.org/officeDocument/2006/relationships/hyperlink" Target="http://paperpile.com/b/yqURQs/76fn" TargetMode="External"/><Relationship Id="rId54" Type="http://schemas.openxmlformats.org/officeDocument/2006/relationships/hyperlink" Target="https://paperpile.com/c/yqURQs/Ne4p" TargetMode="External"/><Relationship Id="rId217" Type="http://schemas.openxmlformats.org/officeDocument/2006/relationships/hyperlink" Target="http://paperpile.com/b/yqURQs/3mPi" TargetMode="External"/><Relationship Id="rId564" Type="http://schemas.openxmlformats.org/officeDocument/2006/relationships/hyperlink" Target="http://paperpile.com/b/yqURQs/blhE" TargetMode="External"/><Relationship Id="rId424" Type="http://schemas.openxmlformats.org/officeDocument/2006/relationships/hyperlink" Target="http://paperpile.com/b/yqURQs/JOHb1" TargetMode="External"/><Relationship Id="rId270" Type="http://schemas.openxmlformats.org/officeDocument/2006/relationships/hyperlink" Target="http://paperpile.com/b/yqURQs/XBi1J" TargetMode="External"/><Relationship Id="rId65" Type="http://schemas.openxmlformats.org/officeDocument/2006/relationships/hyperlink" Target="https://paperpile.com/c/yqURQs/DKMeH+9WuT+bYSu" TargetMode="External"/><Relationship Id="rId130" Type="http://schemas.openxmlformats.org/officeDocument/2006/relationships/hyperlink" Target="http://paperpile.com/b/yqURQs/qvWa" TargetMode="External"/><Relationship Id="rId368" Type="http://schemas.openxmlformats.org/officeDocument/2006/relationships/hyperlink" Target="http://paperpile.com/b/yqURQs/J5Cj" TargetMode="External"/><Relationship Id="rId575" Type="http://schemas.openxmlformats.org/officeDocument/2006/relationships/hyperlink" Target="http://paperpile.com/b/yqURQs/uPtdU" TargetMode="External"/><Relationship Id="rId228" Type="http://schemas.openxmlformats.org/officeDocument/2006/relationships/hyperlink" Target="http://paperpile.com/b/yqURQs/1U6L" TargetMode="External"/><Relationship Id="rId435" Type="http://schemas.openxmlformats.org/officeDocument/2006/relationships/hyperlink" Target="https://edoc.sub.uni-hamburg.de/klimawandel/frontdoor/deliver/index/docId/835/file/RADOST_BATHTUB_034.pdf" TargetMode="External"/><Relationship Id="rId281" Type="http://schemas.openxmlformats.org/officeDocument/2006/relationships/hyperlink" Target="http://paperpile.com/b/yqURQs/sF4I" TargetMode="External"/><Relationship Id="rId502" Type="http://schemas.openxmlformats.org/officeDocument/2006/relationships/hyperlink" Target="http://paperpile.com/b/yqURQs/p7va" TargetMode="External"/><Relationship Id="rId76" Type="http://schemas.openxmlformats.org/officeDocument/2006/relationships/hyperlink" Target="http://dx.doi.org/10.1002/2016ef000485" TargetMode="External"/><Relationship Id="rId141" Type="http://schemas.openxmlformats.org/officeDocument/2006/relationships/hyperlink" Target="http://paperpile.com/b/yqURQs/p7Sm" TargetMode="External"/><Relationship Id="rId379" Type="http://schemas.openxmlformats.org/officeDocument/2006/relationships/hyperlink" Target="http://paperpile.com/b/yqURQs/2sVu" TargetMode="External"/><Relationship Id="rId586" Type="http://schemas.openxmlformats.org/officeDocument/2006/relationships/hyperlink" Target="http://paperpile.com/b/yqURQs/rU8LY" TargetMode="External"/><Relationship Id="rId7" Type="http://schemas.openxmlformats.org/officeDocument/2006/relationships/hyperlink" Target="https://paperpile.com/c/yqURQs/rU8LY+uPtdU+2djvl" TargetMode="External"/><Relationship Id="rId239" Type="http://schemas.openxmlformats.org/officeDocument/2006/relationships/hyperlink" Target="http://paperpile.com/b/yqURQs/G7I8" TargetMode="External"/><Relationship Id="rId446" Type="http://schemas.openxmlformats.org/officeDocument/2006/relationships/hyperlink" Target="http://paperpile.com/b/yqURQs/azwh" TargetMode="External"/><Relationship Id="rId292" Type="http://schemas.openxmlformats.org/officeDocument/2006/relationships/hyperlink" Target="http://paperpile.com/b/yqURQs/DKMeH" TargetMode="External"/><Relationship Id="rId306" Type="http://schemas.openxmlformats.org/officeDocument/2006/relationships/hyperlink" Target="http://paperpile.com/b/yqURQs/mmQG" TargetMode="External"/><Relationship Id="rId87" Type="http://schemas.openxmlformats.org/officeDocument/2006/relationships/hyperlink" Target="http://paperpile.com/b/yqURQs/YvdB" TargetMode="External"/><Relationship Id="rId513" Type="http://schemas.openxmlformats.org/officeDocument/2006/relationships/hyperlink" Target="http://paperpile.com/b/yqURQs/84BjZ" TargetMode="External"/><Relationship Id="rId597" Type="http://schemas.openxmlformats.org/officeDocument/2006/relationships/hyperlink" Target="http://paperpile.com/b/yqURQs/ubo0u" TargetMode="External"/><Relationship Id="rId152" Type="http://schemas.openxmlformats.org/officeDocument/2006/relationships/hyperlink" Target="http://paperpile.com/b/yqURQs/TBM1" TargetMode="External"/><Relationship Id="rId457" Type="http://schemas.openxmlformats.org/officeDocument/2006/relationships/hyperlink" Target="http://paperpile.com/b/yqURQs/6q7d" TargetMode="External"/><Relationship Id="rId14" Type="http://schemas.openxmlformats.org/officeDocument/2006/relationships/hyperlink" Target="https://paperpile.com/c/yqURQs/wwor+wkps+cn3Z+niDez" TargetMode="External"/><Relationship Id="rId317" Type="http://schemas.openxmlformats.org/officeDocument/2006/relationships/hyperlink" Target="http://paperpile.com/b/yqURQs/M9rO" TargetMode="External"/><Relationship Id="rId524" Type="http://schemas.openxmlformats.org/officeDocument/2006/relationships/hyperlink" Target="http://paperpile.com/b/yqURQs/Ne4p" TargetMode="External"/><Relationship Id="rId98" Type="http://schemas.openxmlformats.org/officeDocument/2006/relationships/hyperlink" Target="http://paperpile.com/b/yqURQs/niDez" TargetMode="External"/><Relationship Id="rId163" Type="http://schemas.openxmlformats.org/officeDocument/2006/relationships/hyperlink" Target="http://paperpile.com/b/yqURQs/LQP6" TargetMode="External"/><Relationship Id="rId370" Type="http://schemas.openxmlformats.org/officeDocument/2006/relationships/hyperlink" Target="http://paperpile.com/b/yqURQs/Zwb2" TargetMode="External"/><Relationship Id="rId230" Type="http://schemas.openxmlformats.org/officeDocument/2006/relationships/hyperlink" Target="http://paperpile.com/b/yqURQs/iNYH" TargetMode="External"/><Relationship Id="rId468" Type="http://schemas.openxmlformats.org/officeDocument/2006/relationships/hyperlink" Target="http://paperpile.com/b/yqURQs/joios" TargetMode="External"/><Relationship Id="rId25" Type="http://schemas.openxmlformats.org/officeDocument/2006/relationships/hyperlink" Target="https://paperpile.com/c/yqURQs/M9rO+hFAT+p7Sm" TargetMode="External"/><Relationship Id="rId67" Type="http://schemas.openxmlformats.org/officeDocument/2006/relationships/image" Target="media/image1.png"/><Relationship Id="rId272" Type="http://schemas.openxmlformats.org/officeDocument/2006/relationships/hyperlink" Target="http://paperpile.com/b/yqURQs/XBi1J" TargetMode="External"/><Relationship Id="rId328" Type="http://schemas.openxmlformats.org/officeDocument/2006/relationships/hyperlink" Target="http://paperpile.com/b/yqURQs/R6ji" TargetMode="External"/><Relationship Id="rId535" Type="http://schemas.openxmlformats.org/officeDocument/2006/relationships/hyperlink" Target="http://paperpile.com/b/yqURQs/kVlOh" TargetMode="External"/><Relationship Id="rId577" Type="http://schemas.openxmlformats.org/officeDocument/2006/relationships/hyperlink" Target="http://paperpile.com/b/yqURQs/uPtdU" TargetMode="External"/><Relationship Id="rId132" Type="http://schemas.openxmlformats.org/officeDocument/2006/relationships/hyperlink" Target="http://paperpile.com/b/yqURQs/MDt4" TargetMode="External"/><Relationship Id="rId174" Type="http://schemas.openxmlformats.org/officeDocument/2006/relationships/hyperlink" Target="http://paperpile.com/b/yqURQs/5dzC" TargetMode="External"/><Relationship Id="rId381" Type="http://schemas.openxmlformats.org/officeDocument/2006/relationships/hyperlink" Target="http://paperpile.com/b/yqURQs/2sVu" TargetMode="External"/><Relationship Id="rId602" Type="http://schemas.openxmlformats.org/officeDocument/2006/relationships/hyperlink" Target="http://paperpile.com/b/yqURQs/1EfP" TargetMode="External"/><Relationship Id="rId241" Type="http://schemas.openxmlformats.org/officeDocument/2006/relationships/hyperlink" Target="http://paperpile.com/b/yqURQs/G7I8" TargetMode="External"/><Relationship Id="rId437" Type="http://schemas.openxmlformats.org/officeDocument/2006/relationships/hyperlink" Target="http://paperpile.com/b/yqURQs/7fnE" TargetMode="External"/><Relationship Id="rId479" Type="http://schemas.openxmlformats.org/officeDocument/2006/relationships/hyperlink" Target="http://paperpile.com/b/yqURQs/G2XNO" TargetMode="External"/><Relationship Id="rId36" Type="http://schemas.openxmlformats.org/officeDocument/2006/relationships/hyperlink" Target="https://paperpile.com/c/yqURQs/dMAK" TargetMode="External"/><Relationship Id="rId283" Type="http://schemas.openxmlformats.org/officeDocument/2006/relationships/hyperlink" Target="http://paperpile.com/b/yqURQs/sF4I" TargetMode="External"/><Relationship Id="rId339" Type="http://schemas.openxmlformats.org/officeDocument/2006/relationships/hyperlink" Target="http://paperpile.com/b/yqURQs/yTDq" TargetMode="External"/><Relationship Id="rId490" Type="http://schemas.openxmlformats.org/officeDocument/2006/relationships/hyperlink" Target="http://paperpile.com/b/yqURQs/SgcH" TargetMode="External"/><Relationship Id="rId504" Type="http://schemas.openxmlformats.org/officeDocument/2006/relationships/hyperlink" Target="http://paperpile.com/b/yqURQs/p7va" TargetMode="External"/><Relationship Id="rId546" Type="http://schemas.openxmlformats.org/officeDocument/2006/relationships/hyperlink" Target="http://paperpile.com/b/jWEzEN/O1is" TargetMode="External"/><Relationship Id="rId78" Type="http://schemas.openxmlformats.org/officeDocument/2006/relationships/hyperlink" Target="http://paperpile.com/b/yqURQs/XgAW" TargetMode="External"/><Relationship Id="rId101" Type="http://schemas.openxmlformats.org/officeDocument/2006/relationships/hyperlink" Target="http://paperpile.com/b/yqURQs/hEZZ" TargetMode="External"/><Relationship Id="rId143" Type="http://schemas.openxmlformats.org/officeDocument/2006/relationships/hyperlink" Target="http://paperpile.com/b/yqURQs/p7Sm" TargetMode="External"/><Relationship Id="rId185" Type="http://schemas.openxmlformats.org/officeDocument/2006/relationships/hyperlink" Target="http://paperpile.com/b/yqURQs/5ZKU" TargetMode="External"/><Relationship Id="rId350" Type="http://schemas.openxmlformats.org/officeDocument/2006/relationships/hyperlink" Target="http://paperpile.com/b/yqURQs/3qU9" TargetMode="External"/><Relationship Id="rId406" Type="http://schemas.openxmlformats.org/officeDocument/2006/relationships/hyperlink" Target="http://paperpile.com/b/yqURQs/k0Px" TargetMode="External"/><Relationship Id="rId588" Type="http://schemas.openxmlformats.org/officeDocument/2006/relationships/hyperlink" Target="http://paperpile.com/b/yqURQs/GCWiD" TargetMode="External"/><Relationship Id="rId9" Type="http://schemas.openxmlformats.org/officeDocument/2006/relationships/hyperlink" Target="https://paperpile.com/c/yqURQs/4AEJZ+j38ix+GCWiD+84BjZ+8T6Pv+iByY" TargetMode="External"/><Relationship Id="rId210" Type="http://schemas.openxmlformats.org/officeDocument/2006/relationships/hyperlink" Target="http://dx.doi.org/10.1029/2018ms001453" TargetMode="External"/><Relationship Id="rId392" Type="http://schemas.openxmlformats.org/officeDocument/2006/relationships/hyperlink" Target="http://paperpile.com/b/yqURQs/uvsTq" TargetMode="External"/><Relationship Id="rId448" Type="http://schemas.openxmlformats.org/officeDocument/2006/relationships/hyperlink" Target="http://paperpile.com/b/yqURQs/azwh" TargetMode="External"/><Relationship Id="rId613" Type="http://schemas.openxmlformats.org/officeDocument/2006/relationships/footer" Target="footer1.xml"/><Relationship Id="rId252" Type="http://schemas.openxmlformats.org/officeDocument/2006/relationships/hyperlink" Target="http://paperpile.com/b/yqURQs/9eVk" TargetMode="External"/><Relationship Id="rId294" Type="http://schemas.openxmlformats.org/officeDocument/2006/relationships/hyperlink" Target="http://paperpile.com/b/yqURQs/DKMeH" TargetMode="External"/><Relationship Id="rId308" Type="http://schemas.openxmlformats.org/officeDocument/2006/relationships/hyperlink" Target="http://paperpile.com/b/yqURQs/mmQG" TargetMode="External"/><Relationship Id="rId515" Type="http://schemas.openxmlformats.org/officeDocument/2006/relationships/hyperlink" Target="http://paperpile.com/b/yqURQs/84BjZ" TargetMode="External"/><Relationship Id="rId47" Type="http://schemas.openxmlformats.org/officeDocument/2006/relationships/hyperlink" Target="https://paperpile.com/c/yqURQs/iP10A" TargetMode="External"/><Relationship Id="rId89" Type="http://schemas.openxmlformats.org/officeDocument/2006/relationships/hyperlink" Target="http://paperpile.com/b/yqURQs/YvdB" TargetMode="External"/><Relationship Id="rId112" Type="http://schemas.openxmlformats.org/officeDocument/2006/relationships/hyperlink" Target="http://paperpile.com/b/yqURQs/wuPO" TargetMode="External"/><Relationship Id="rId154" Type="http://schemas.openxmlformats.org/officeDocument/2006/relationships/hyperlink" Target="http://paperpile.com/b/yqURQs/TBM1" TargetMode="External"/><Relationship Id="rId361" Type="http://schemas.openxmlformats.org/officeDocument/2006/relationships/hyperlink" Target="http://paperpile.com/b/yqURQs/8SCN" TargetMode="External"/><Relationship Id="rId557" Type="http://schemas.openxmlformats.org/officeDocument/2006/relationships/hyperlink" Target="http://paperpile.com/b/yqURQs/AriB" TargetMode="External"/><Relationship Id="rId599" Type="http://schemas.openxmlformats.org/officeDocument/2006/relationships/hyperlink" Target="http://paperpile.com/b/yqURQs/ubo0u" TargetMode="External"/><Relationship Id="rId196" Type="http://schemas.openxmlformats.org/officeDocument/2006/relationships/hyperlink" Target="http://paperpile.com/b/yqURQs/l50g" TargetMode="External"/><Relationship Id="rId417" Type="http://schemas.openxmlformats.org/officeDocument/2006/relationships/hyperlink" Target="http://paperpile.com/b/yqURQs/IryB" TargetMode="External"/><Relationship Id="rId459" Type="http://schemas.openxmlformats.org/officeDocument/2006/relationships/hyperlink" Target="http://dx.doi.org/10.5194/hess-19-2037-2015" TargetMode="External"/><Relationship Id="rId16" Type="http://schemas.openxmlformats.org/officeDocument/2006/relationships/hyperlink" Target="https://paperpile.com/c/yqURQs/tTNo+gQZo" TargetMode="External"/><Relationship Id="rId221" Type="http://schemas.openxmlformats.org/officeDocument/2006/relationships/hyperlink" Target="http://paperpile.com/b/yqURQs/BXmH" TargetMode="External"/><Relationship Id="rId263" Type="http://schemas.openxmlformats.org/officeDocument/2006/relationships/hyperlink" Target="http://paperpile.com/b/yqURQs/NGRP" TargetMode="External"/><Relationship Id="rId319" Type="http://schemas.openxmlformats.org/officeDocument/2006/relationships/hyperlink" Target="http://paperpile.com/b/yqURQs/M9rO" TargetMode="External"/><Relationship Id="rId470" Type="http://schemas.openxmlformats.org/officeDocument/2006/relationships/hyperlink" Target="http://dx.doi.org/10.1029/2011wr011123" TargetMode="External"/><Relationship Id="rId526" Type="http://schemas.openxmlformats.org/officeDocument/2006/relationships/hyperlink" Target="http://paperpile.com/b/yqURQs/3mNi" TargetMode="External"/><Relationship Id="rId58" Type="http://schemas.openxmlformats.org/officeDocument/2006/relationships/hyperlink" Target="https://paperpile.com/c/yqURQs/XgAW+SgcH" TargetMode="External"/><Relationship Id="rId123" Type="http://schemas.openxmlformats.org/officeDocument/2006/relationships/hyperlink" Target="http://paperpile.com/b/yqURQs/iByY" TargetMode="External"/><Relationship Id="rId330" Type="http://schemas.openxmlformats.org/officeDocument/2006/relationships/hyperlink" Target="http://paperpile.com/b/yqURQs/WX2V" TargetMode="External"/><Relationship Id="rId568" Type="http://schemas.openxmlformats.org/officeDocument/2006/relationships/hyperlink" Target="http://paperpile.com/b/yqURQs/4AEJZ" TargetMode="External"/><Relationship Id="rId165" Type="http://schemas.openxmlformats.org/officeDocument/2006/relationships/hyperlink" Target="http://paperpile.com/b/yqURQs/BDoL" TargetMode="External"/><Relationship Id="rId372" Type="http://schemas.openxmlformats.org/officeDocument/2006/relationships/hyperlink" Target="http://paperpile.com/b/yqURQs/Zwb2" TargetMode="External"/><Relationship Id="rId428" Type="http://schemas.openxmlformats.org/officeDocument/2006/relationships/hyperlink" Target="http://paperpile.com/b/yqURQs/jWoHa" TargetMode="External"/><Relationship Id="rId232" Type="http://schemas.openxmlformats.org/officeDocument/2006/relationships/hyperlink" Target="http://dx.doi.org/10.1029/2019wr025968" TargetMode="External"/><Relationship Id="rId274" Type="http://schemas.openxmlformats.org/officeDocument/2006/relationships/hyperlink" Target="http://paperpile.com/b/yqURQs/XBi1J" TargetMode="External"/><Relationship Id="rId481" Type="http://schemas.openxmlformats.org/officeDocument/2006/relationships/hyperlink" Target="http://paperpile.com/b/yqURQs/PHfq" TargetMode="External"/><Relationship Id="rId27" Type="http://schemas.openxmlformats.org/officeDocument/2006/relationships/hyperlink" Target="https://paperpile.com/c/yqURQs/xYrw+zVg3+urUj" TargetMode="External"/><Relationship Id="rId69" Type="http://schemas.openxmlformats.org/officeDocument/2006/relationships/image" Target="media/image3.png"/><Relationship Id="rId134" Type="http://schemas.openxmlformats.org/officeDocument/2006/relationships/hyperlink" Target="http://paperpile.com/b/yqURQs/MDt4" TargetMode="External"/><Relationship Id="rId537" Type="http://schemas.openxmlformats.org/officeDocument/2006/relationships/hyperlink" Target="http://paperpile.com/b/yqURQs/kVlOh" TargetMode="External"/><Relationship Id="rId579" Type="http://schemas.openxmlformats.org/officeDocument/2006/relationships/hyperlink" Target="http://paperpile.com/b/yqURQs/8ooE" TargetMode="External"/><Relationship Id="rId80" Type="http://schemas.openxmlformats.org/officeDocument/2006/relationships/hyperlink" Target="http://paperpile.com/b/yqURQs/XgAW" TargetMode="External"/><Relationship Id="rId176" Type="http://schemas.openxmlformats.org/officeDocument/2006/relationships/hyperlink" Target="http://paperpile.com/b/yqURQs/5dzC" TargetMode="External"/><Relationship Id="rId341" Type="http://schemas.openxmlformats.org/officeDocument/2006/relationships/hyperlink" Target="http://paperpile.com/b/yqURQs/xYrw" TargetMode="External"/><Relationship Id="rId383" Type="http://schemas.openxmlformats.org/officeDocument/2006/relationships/hyperlink" Target="http://paperpile.com/b/yqURQs/2sVu" TargetMode="External"/><Relationship Id="rId439" Type="http://schemas.openxmlformats.org/officeDocument/2006/relationships/hyperlink" Target="http://paperpile.com/b/yqURQs/7fnE" TargetMode="External"/><Relationship Id="rId590" Type="http://schemas.openxmlformats.org/officeDocument/2006/relationships/hyperlink" Target="http://paperpile.com/b/yqURQs/GCWiD" TargetMode="External"/><Relationship Id="rId604" Type="http://schemas.openxmlformats.org/officeDocument/2006/relationships/hyperlink" Target="http://paperpile.com/b/yqURQs/1EfP" TargetMode="External"/><Relationship Id="rId201" Type="http://schemas.openxmlformats.org/officeDocument/2006/relationships/hyperlink" Target="http://paperpile.com/b/yqURQs/9w7d" TargetMode="External"/><Relationship Id="rId243" Type="http://schemas.openxmlformats.org/officeDocument/2006/relationships/hyperlink" Target="http://paperpile.com/b/yqURQs/YSgs" TargetMode="External"/><Relationship Id="rId285" Type="http://schemas.openxmlformats.org/officeDocument/2006/relationships/hyperlink" Target="http://paperpile.com/b/yqURQs/sF4I" TargetMode="External"/><Relationship Id="rId450" Type="http://schemas.openxmlformats.org/officeDocument/2006/relationships/hyperlink" Target="http://paperpile.com/b/yqURQs/azwh" TargetMode="External"/><Relationship Id="rId506" Type="http://schemas.openxmlformats.org/officeDocument/2006/relationships/hyperlink" Target="http://paperpile.com/b/yqURQs/wwor" TargetMode="External"/><Relationship Id="rId38" Type="http://schemas.openxmlformats.org/officeDocument/2006/relationships/hyperlink" Target="https://paperpile.com/c/yqURQs/dMAK" TargetMode="External"/><Relationship Id="rId103" Type="http://schemas.openxmlformats.org/officeDocument/2006/relationships/hyperlink" Target="http://paperpile.com/b/yqURQs/hEZZ" TargetMode="External"/><Relationship Id="rId310" Type="http://schemas.openxmlformats.org/officeDocument/2006/relationships/hyperlink" Target="http://paperpile.com/b/yqURQs/mmQG" TargetMode="External"/><Relationship Id="rId492" Type="http://schemas.openxmlformats.org/officeDocument/2006/relationships/hyperlink" Target="http://paperpile.com/b/yqURQs/wkps" TargetMode="External"/><Relationship Id="rId548" Type="http://schemas.openxmlformats.org/officeDocument/2006/relationships/hyperlink" Target="http://dx.doi.org/10.1093/biomet/93.2.279" TargetMode="External"/><Relationship Id="rId91" Type="http://schemas.openxmlformats.org/officeDocument/2006/relationships/hyperlink" Target="http://paperpile.com/b/yqURQs/0Z3s" TargetMode="External"/><Relationship Id="rId145" Type="http://schemas.openxmlformats.org/officeDocument/2006/relationships/hyperlink" Target="http://paperpile.com/b/yqURQs/2WPV" TargetMode="External"/><Relationship Id="rId187" Type="http://schemas.openxmlformats.org/officeDocument/2006/relationships/hyperlink" Target="http://paperpile.com/b/yqURQs/5ZKU" TargetMode="External"/><Relationship Id="rId352" Type="http://schemas.openxmlformats.org/officeDocument/2006/relationships/hyperlink" Target="http://paperpile.com/b/yqURQs/neu6" TargetMode="External"/><Relationship Id="rId394" Type="http://schemas.openxmlformats.org/officeDocument/2006/relationships/hyperlink" Target="http://paperpile.com/b/yqURQs/uvsTq" TargetMode="External"/><Relationship Id="rId408" Type="http://schemas.openxmlformats.org/officeDocument/2006/relationships/hyperlink" Target="http://paperpile.com/b/yqURQs/k0Px" TargetMode="External"/><Relationship Id="rId615" Type="http://schemas.microsoft.com/office/2011/relationships/people" Target="people.xml"/><Relationship Id="rId212" Type="http://schemas.openxmlformats.org/officeDocument/2006/relationships/hyperlink" Target="http://paperpile.com/b/yqURQs/HBeF" TargetMode="External"/><Relationship Id="rId254" Type="http://schemas.openxmlformats.org/officeDocument/2006/relationships/hyperlink" Target="http://paperpile.com/b/yqURQs/9eVk" TargetMode="External"/><Relationship Id="rId49" Type="http://schemas.openxmlformats.org/officeDocument/2006/relationships/hyperlink" Target="https://paperpile.com/c/yqURQs/JOHb1" TargetMode="External"/><Relationship Id="rId114" Type="http://schemas.openxmlformats.org/officeDocument/2006/relationships/hyperlink" Target="http://paperpile.com/b/jWEzEN/Sbru" TargetMode="External"/><Relationship Id="rId296" Type="http://schemas.openxmlformats.org/officeDocument/2006/relationships/hyperlink" Target="http://paperpile.com/b/yqURQs/DKMeH" TargetMode="External"/><Relationship Id="rId461" Type="http://schemas.openxmlformats.org/officeDocument/2006/relationships/hyperlink" Target="http://paperpile.com/b/yqURQs/i5HS" TargetMode="External"/><Relationship Id="rId517" Type="http://schemas.openxmlformats.org/officeDocument/2006/relationships/hyperlink" Target="http://paperpile.com/b/yqURQs/I98Ol" TargetMode="External"/><Relationship Id="rId559" Type="http://schemas.openxmlformats.org/officeDocument/2006/relationships/hyperlink" Target="http://paperpile.com/b/yqURQs/anX9" TargetMode="External"/><Relationship Id="rId60" Type="http://schemas.openxmlformats.org/officeDocument/2006/relationships/hyperlink" Target="https://paperpile.com/c/yqURQs/TBM1+18ei" TargetMode="External"/><Relationship Id="rId156" Type="http://schemas.openxmlformats.org/officeDocument/2006/relationships/hyperlink" Target="http://paperpile.com/b/yqURQs/8T6Pv" TargetMode="External"/><Relationship Id="rId198" Type="http://schemas.openxmlformats.org/officeDocument/2006/relationships/hyperlink" Target="http://paperpile.com/b/yqURQs/l50g" TargetMode="External"/><Relationship Id="rId321" Type="http://schemas.openxmlformats.org/officeDocument/2006/relationships/hyperlink" Target="http://paperpile.com/b/yqURQs/dMAK" TargetMode="External"/><Relationship Id="rId363" Type="http://schemas.openxmlformats.org/officeDocument/2006/relationships/hyperlink" Target="http://paperpile.com/b/yqURQs/8SCN" TargetMode="External"/><Relationship Id="rId419" Type="http://schemas.openxmlformats.org/officeDocument/2006/relationships/hyperlink" Target="http://paperpile.com/b/yqURQs/IryB" TargetMode="External"/><Relationship Id="rId570" Type="http://schemas.openxmlformats.org/officeDocument/2006/relationships/hyperlink" Target="http://paperpile.com/b/yqURQs/4AEJZ" TargetMode="External"/><Relationship Id="rId223" Type="http://schemas.openxmlformats.org/officeDocument/2006/relationships/hyperlink" Target="http://paperpile.com/b/yqURQs/BXmH" TargetMode="External"/><Relationship Id="rId430" Type="http://schemas.openxmlformats.org/officeDocument/2006/relationships/hyperlink" Target="http://paperpile.com/b/jWEzEN/aOSZ" TargetMode="External"/><Relationship Id="rId18" Type="http://schemas.openxmlformats.org/officeDocument/2006/relationships/hyperlink" Target="https://paperpile.com/c/yqURQs/lMTfb" TargetMode="External"/><Relationship Id="rId265" Type="http://schemas.openxmlformats.org/officeDocument/2006/relationships/hyperlink" Target="http://paperpile.com/b/yqURQs/2yKz" TargetMode="External"/><Relationship Id="rId472" Type="http://schemas.openxmlformats.org/officeDocument/2006/relationships/hyperlink" Target="http://paperpile.com/b/yqURQs/SvwVV" TargetMode="External"/><Relationship Id="rId528" Type="http://schemas.openxmlformats.org/officeDocument/2006/relationships/hyperlink" Target="http://paperpile.com/b/yqURQs/3mNi" TargetMode="External"/><Relationship Id="rId125" Type="http://schemas.openxmlformats.org/officeDocument/2006/relationships/hyperlink" Target="http://paperpile.com/b/yqURQs/iByY" TargetMode="External"/><Relationship Id="rId167" Type="http://schemas.openxmlformats.org/officeDocument/2006/relationships/hyperlink" Target="http://paperpile.com/b/yqURQs/BDoL" TargetMode="External"/><Relationship Id="rId332" Type="http://schemas.openxmlformats.org/officeDocument/2006/relationships/hyperlink" Target="http://paperpile.com/b/yqURQs/WX2V" TargetMode="External"/><Relationship Id="rId374" Type="http://schemas.openxmlformats.org/officeDocument/2006/relationships/hyperlink" Target="http://paperpile.com/b/yqURQs/j38ix" TargetMode="External"/><Relationship Id="rId581" Type="http://schemas.openxmlformats.org/officeDocument/2006/relationships/hyperlink" Target="http://paperpile.com/b/yqURQs/8ooE" TargetMode="External"/><Relationship Id="rId71" Type="http://schemas.openxmlformats.org/officeDocument/2006/relationships/image" Target="media/image5.png"/><Relationship Id="rId234" Type="http://schemas.openxmlformats.org/officeDocument/2006/relationships/hyperlink" Target="http://paperpile.com/b/yqURQs/zVg3" TargetMode="External"/><Relationship Id="rId2" Type="http://schemas.openxmlformats.org/officeDocument/2006/relationships/styles" Target="styles.xml"/><Relationship Id="rId29" Type="http://schemas.openxmlformats.org/officeDocument/2006/relationships/hyperlink" Target="https://paperpile.com/c/yqURQs/Zwb2" TargetMode="External"/><Relationship Id="rId276" Type="http://schemas.openxmlformats.org/officeDocument/2006/relationships/hyperlink" Target="http://paperpile.com/b/yqURQs/aD5N" TargetMode="External"/><Relationship Id="rId441" Type="http://schemas.openxmlformats.org/officeDocument/2006/relationships/hyperlink" Target="http://paperpile.com/b/yqURQs/KEuK" TargetMode="External"/><Relationship Id="rId483" Type="http://schemas.openxmlformats.org/officeDocument/2006/relationships/hyperlink" Target="http://paperpile.com/b/yqURQs/PHfq" TargetMode="External"/><Relationship Id="rId539" Type="http://schemas.openxmlformats.org/officeDocument/2006/relationships/hyperlink" Target="http://paperpile.com/b/yqURQs/kVlOh" TargetMode="External"/><Relationship Id="rId40" Type="http://schemas.openxmlformats.org/officeDocument/2006/relationships/hyperlink" Target="https://paperpile.com/c/yqURQs/gQZo" TargetMode="External"/><Relationship Id="rId136" Type="http://schemas.openxmlformats.org/officeDocument/2006/relationships/hyperlink" Target="http://paperpile.com/b/yqURQs/9WuT" TargetMode="External"/><Relationship Id="rId178" Type="http://schemas.openxmlformats.org/officeDocument/2006/relationships/hyperlink" Target="http://citeseerx.ist.psu.edu/viewdoc/download?doi=10.1.1.361.3193&amp;rep=rep1&amp;type=pdf" TargetMode="External"/><Relationship Id="rId301" Type="http://schemas.openxmlformats.org/officeDocument/2006/relationships/hyperlink" Target="http://paperpile.com/b/yqURQs/lMTfb" TargetMode="External"/><Relationship Id="rId343" Type="http://schemas.openxmlformats.org/officeDocument/2006/relationships/hyperlink" Target="http://paperpile.com/b/yqURQs/xYrw" TargetMode="External"/><Relationship Id="rId550" Type="http://schemas.openxmlformats.org/officeDocument/2006/relationships/hyperlink" Target="http://paperpile.com/b/yqURQs/FpA6" TargetMode="External"/><Relationship Id="rId82" Type="http://schemas.openxmlformats.org/officeDocument/2006/relationships/hyperlink" Target="http://paperpile.com/b/yqURQs/urUj" TargetMode="External"/><Relationship Id="rId203" Type="http://schemas.openxmlformats.org/officeDocument/2006/relationships/hyperlink" Target="http://paperpile.com/b/yqURQs/9w7d" TargetMode="External"/><Relationship Id="rId385" Type="http://schemas.openxmlformats.org/officeDocument/2006/relationships/hyperlink" Target="http://paperpile.com/b/yqURQs/1WmSm" TargetMode="External"/><Relationship Id="rId592" Type="http://schemas.openxmlformats.org/officeDocument/2006/relationships/hyperlink" Target="http://paperpile.com/b/yqURQs/D9Y6" TargetMode="External"/><Relationship Id="rId606" Type="http://schemas.openxmlformats.org/officeDocument/2006/relationships/hyperlink" Target="http://paperpile.com/b/yqURQs/1EfP" TargetMode="External"/><Relationship Id="rId245" Type="http://schemas.openxmlformats.org/officeDocument/2006/relationships/hyperlink" Target="http://paperpile.com/b/yqURQs/YSgs" TargetMode="External"/><Relationship Id="rId287" Type="http://schemas.openxmlformats.org/officeDocument/2006/relationships/hyperlink" Target="http://paperpile.com/b/yqURQs/Leiv" TargetMode="External"/><Relationship Id="rId410" Type="http://schemas.openxmlformats.org/officeDocument/2006/relationships/hyperlink" Target="http://paperpile.com/b/yqURQs/iP10A" TargetMode="External"/><Relationship Id="rId452" Type="http://schemas.openxmlformats.org/officeDocument/2006/relationships/hyperlink" Target="http://paperpile.com/b/yqURQs/WcGd" TargetMode="External"/><Relationship Id="rId494" Type="http://schemas.openxmlformats.org/officeDocument/2006/relationships/hyperlink" Target="http://paperpile.com/b/yqURQs/wkps" TargetMode="External"/><Relationship Id="rId508" Type="http://schemas.openxmlformats.org/officeDocument/2006/relationships/hyperlink" Target="http://paperpile.com/b/yqURQs/wwor" TargetMode="External"/><Relationship Id="rId105" Type="http://schemas.openxmlformats.org/officeDocument/2006/relationships/hyperlink" Target="http://paperpile.com/b/yqURQs/hFAT" TargetMode="External"/><Relationship Id="rId147" Type="http://schemas.openxmlformats.org/officeDocument/2006/relationships/hyperlink" Target="http://paperpile.com/b/yqURQs/2WPV" TargetMode="External"/><Relationship Id="rId312" Type="http://schemas.openxmlformats.org/officeDocument/2006/relationships/hyperlink" Target="http://paperpile.com/b/yqURQs/mXgHU" TargetMode="External"/><Relationship Id="rId354" Type="http://schemas.openxmlformats.org/officeDocument/2006/relationships/hyperlink" Target="http://paperpile.com/b/yqURQs/neu6" TargetMode="External"/><Relationship Id="rId51" Type="http://schemas.openxmlformats.org/officeDocument/2006/relationships/hyperlink" Target="https://paperpile.com/c/yqURQs/blhE+uPtdU" TargetMode="External"/><Relationship Id="rId93" Type="http://schemas.openxmlformats.org/officeDocument/2006/relationships/hyperlink" Target="http://paperpile.com/b/yqURQs/0Z3s" TargetMode="External"/><Relationship Id="rId189" Type="http://schemas.openxmlformats.org/officeDocument/2006/relationships/hyperlink" Target="http://paperpile.com/b/jWEzEN/Jfid" TargetMode="External"/><Relationship Id="rId396" Type="http://schemas.openxmlformats.org/officeDocument/2006/relationships/hyperlink" Target="http://paperpile.com/b/yqURQs/qq3d" TargetMode="External"/><Relationship Id="rId561" Type="http://schemas.openxmlformats.org/officeDocument/2006/relationships/hyperlink" Target="http://paperpile.com/b/yqURQs/anX9" TargetMode="External"/><Relationship Id="rId214" Type="http://schemas.openxmlformats.org/officeDocument/2006/relationships/hyperlink" Target="http://paperpile.com/b/yqURQs/HBeF" TargetMode="External"/><Relationship Id="rId256" Type="http://schemas.openxmlformats.org/officeDocument/2006/relationships/hyperlink" Target="http://paperpile.com/b/yqURQs/18ei" TargetMode="External"/><Relationship Id="rId298" Type="http://schemas.openxmlformats.org/officeDocument/2006/relationships/hyperlink" Target="http://paperpile.com/b/yqURQs/Cc1T" TargetMode="External"/><Relationship Id="rId421" Type="http://schemas.openxmlformats.org/officeDocument/2006/relationships/hyperlink" Target="http://paperpile.com/b/yqURQs/JOHb1" TargetMode="External"/><Relationship Id="rId463" Type="http://schemas.openxmlformats.org/officeDocument/2006/relationships/hyperlink" Target="http://paperpile.com/b/yqURQs/i5HS" TargetMode="External"/><Relationship Id="rId519" Type="http://schemas.openxmlformats.org/officeDocument/2006/relationships/hyperlink" Target="http://dx.doi.org/10.1029/2019ef001391" TargetMode="External"/><Relationship Id="rId116" Type="http://schemas.openxmlformats.org/officeDocument/2006/relationships/hyperlink" Target="http://paperpile.com/b/yqURQs/tTNo" TargetMode="External"/><Relationship Id="rId158" Type="http://schemas.openxmlformats.org/officeDocument/2006/relationships/hyperlink" Target="http://paperpile.com/b/yqURQs/8T6Pv" TargetMode="External"/><Relationship Id="rId323" Type="http://schemas.openxmlformats.org/officeDocument/2006/relationships/hyperlink" Target="http://paperpile.com/b/yqURQs/dMAK" TargetMode="External"/><Relationship Id="rId530" Type="http://schemas.openxmlformats.org/officeDocument/2006/relationships/hyperlink" Target="http://paperpile.com/b/yqURQs/ZyLf" TargetMode="External"/><Relationship Id="rId20" Type="http://schemas.openxmlformats.org/officeDocument/2006/relationships/hyperlink" Target="https://paperpile.com/c/yqURQs/xYrw+J5Cj+sF4I" TargetMode="External"/><Relationship Id="rId62" Type="http://schemas.openxmlformats.org/officeDocument/2006/relationships/hyperlink" Target="https://paperpile.com/c/yqURQs/8SCN" TargetMode="External"/><Relationship Id="rId365" Type="http://schemas.openxmlformats.org/officeDocument/2006/relationships/hyperlink" Target="http://paperpile.com/b/yqURQs/J5Cj" TargetMode="External"/><Relationship Id="rId572" Type="http://schemas.openxmlformats.org/officeDocument/2006/relationships/hyperlink" Target="http://paperpile.com/b/yqURQs/4AEJZ" TargetMode="External"/><Relationship Id="rId225" Type="http://schemas.openxmlformats.org/officeDocument/2006/relationships/hyperlink" Target="http://paperpile.com/b/yqURQs/BXmH" TargetMode="External"/><Relationship Id="rId267" Type="http://schemas.openxmlformats.org/officeDocument/2006/relationships/hyperlink" Target="http://paperpile.com/b/yqURQs/2yKz" TargetMode="External"/><Relationship Id="rId432" Type="http://schemas.openxmlformats.org/officeDocument/2006/relationships/hyperlink" Target="http://paperpile.com/b/yqURQs/kk5P" TargetMode="External"/><Relationship Id="rId474" Type="http://schemas.openxmlformats.org/officeDocument/2006/relationships/hyperlink" Target="http://paperpile.com/b/yqURQs/SvwVV" TargetMode="External"/><Relationship Id="rId127" Type="http://schemas.openxmlformats.org/officeDocument/2006/relationships/hyperlink" Target="http://paperpile.com/b/yqURQs/qvWa" TargetMode="External"/><Relationship Id="rId31" Type="http://schemas.openxmlformats.org/officeDocument/2006/relationships/hyperlink" Target="https://paperpile.com/c/yqURQs/xYrw" TargetMode="External"/><Relationship Id="rId73" Type="http://schemas.openxmlformats.org/officeDocument/2006/relationships/hyperlink" Target="http://paperpile.com/b/yqURQs/2djvl" TargetMode="External"/><Relationship Id="rId169" Type="http://schemas.openxmlformats.org/officeDocument/2006/relationships/hyperlink" Target="http://paperpile.com/b/yqURQs/bYSu" TargetMode="External"/><Relationship Id="rId334" Type="http://schemas.openxmlformats.org/officeDocument/2006/relationships/hyperlink" Target="http://paperpile.com/b/yqURQs/WX2V" TargetMode="External"/><Relationship Id="rId376" Type="http://schemas.openxmlformats.org/officeDocument/2006/relationships/hyperlink" Target="http://paperpile.com/b/yqURQs/j38ix" TargetMode="External"/><Relationship Id="rId541" Type="http://schemas.openxmlformats.org/officeDocument/2006/relationships/hyperlink" Target="http://paperpile.com/b/yqURQs/gQZo" TargetMode="External"/><Relationship Id="rId583" Type="http://schemas.openxmlformats.org/officeDocument/2006/relationships/hyperlink" Target="http://paperpile.com/b/yqURQs/rU8LY" TargetMode="External"/><Relationship Id="rId4" Type="http://schemas.openxmlformats.org/officeDocument/2006/relationships/webSettings" Target="webSettings.xml"/><Relationship Id="rId180" Type="http://schemas.openxmlformats.org/officeDocument/2006/relationships/hyperlink" Target="http://paperpile.com/b/yqURQs/gLGk" TargetMode="External"/><Relationship Id="rId236" Type="http://schemas.openxmlformats.org/officeDocument/2006/relationships/hyperlink" Target="http://paperpile.com/b/jWEzEN/4yvZ" TargetMode="External"/><Relationship Id="rId278" Type="http://schemas.openxmlformats.org/officeDocument/2006/relationships/hyperlink" Target="http://paperpile.com/b/yqURQs/aD5N" TargetMode="External"/><Relationship Id="rId401" Type="http://schemas.openxmlformats.org/officeDocument/2006/relationships/hyperlink" Target="http://paperpile.com/b/yqURQs/cn3Z" TargetMode="External"/><Relationship Id="rId443" Type="http://schemas.openxmlformats.org/officeDocument/2006/relationships/hyperlink" Target="http://paperpile.com/b/yqURQs/KEuK" TargetMode="External"/><Relationship Id="rId303" Type="http://schemas.openxmlformats.org/officeDocument/2006/relationships/hyperlink" Target="http://paperpile.com/b/yqURQs/lMTfb" TargetMode="External"/><Relationship Id="rId485" Type="http://schemas.openxmlformats.org/officeDocument/2006/relationships/hyperlink" Target="http://paperpile.com/b/yqURQs/PHfq" TargetMode="External"/><Relationship Id="rId42" Type="http://schemas.openxmlformats.org/officeDocument/2006/relationships/hyperlink" Target="https://paperpile.com/c/yqURQs/gQZo+1EfP+kVlOh+3mPi" TargetMode="External"/><Relationship Id="rId84" Type="http://schemas.openxmlformats.org/officeDocument/2006/relationships/hyperlink" Target="http://paperpile.com/b/yqURQs/urUj" TargetMode="External"/><Relationship Id="rId138" Type="http://schemas.openxmlformats.org/officeDocument/2006/relationships/hyperlink" Target="http://paperpile.com/b/yqURQs/9WuT" TargetMode="External"/><Relationship Id="rId345" Type="http://schemas.openxmlformats.org/officeDocument/2006/relationships/hyperlink" Target="http://paperpile.com/b/yqURQs/xYrw" TargetMode="External"/><Relationship Id="rId387" Type="http://schemas.openxmlformats.org/officeDocument/2006/relationships/hyperlink" Target="http://paperpile.com/b/yqURQs/1WmSm" TargetMode="External"/><Relationship Id="rId510" Type="http://schemas.openxmlformats.org/officeDocument/2006/relationships/hyperlink" Target="http://paperpile.com/b/yqURQs/wwor" TargetMode="External"/><Relationship Id="rId552" Type="http://schemas.openxmlformats.org/officeDocument/2006/relationships/hyperlink" Target="http://paperpile.com/b/yqURQs/FpA6" TargetMode="External"/><Relationship Id="rId594" Type="http://schemas.openxmlformats.org/officeDocument/2006/relationships/hyperlink" Target="http://paperpile.com/b/yqURQs/D9Y6" TargetMode="External"/><Relationship Id="rId608" Type="http://schemas.openxmlformats.org/officeDocument/2006/relationships/hyperlink" Target="http://paperpile.com/b/yqURQs/O2Yq" TargetMode="External"/><Relationship Id="rId191" Type="http://schemas.openxmlformats.org/officeDocument/2006/relationships/hyperlink" Target="http://paperpile.com/b/yqURQs/NaWV" TargetMode="External"/><Relationship Id="rId205" Type="http://schemas.openxmlformats.org/officeDocument/2006/relationships/hyperlink" Target="http://paperpile.com/b/yqURQs/Zdq8" TargetMode="External"/><Relationship Id="rId247" Type="http://schemas.openxmlformats.org/officeDocument/2006/relationships/hyperlink" Target="http://paperpile.com/b/yqURQs/jEkF" TargetMode="External"/><Relationship Id="rId412" Type="http://schemas.openxmlformats.org/officeDocument/2006/relationships/hyperlink" Target="http://paperpile.com/b/yqURQs/iP10A" TargetMode="External"/><Relationship Id="rId107" Type="http://schemas.openxmlformats.org/officeDocument/2006/relationships/hyperlink" Target="http://paperpile.com/b/yqURQs/hFAT" TargetMode="External"/><Relationship Id="rId289" Type="http://schemas.openxmlformats.org/officeDocument/2006/relationships/hyperlink" Target="http://paperpile.com/b/yqURQs/Leiv" TargetMode="External"/><Relationship Id="rId454" Type="http://schemas.openxmlformats.org/officeDocument/2006/relationships/hyperlink" Target="http://paperpile.com/b/yqURQs/WcGd" TargetMode="External"/><Relationship Id="rId496" Type="http://schemas.openxmlformats.org/officeDocument/2006/relationships/hyperlink" Target="http://paperpile.com/b/yqURQs/AipO" TargetMode="External"/><Relationship Id="rId11" Type="http://schemas.openxmlformats.org/officeDocument/2006/relationships/hyperlink" Target="https://paperpile.com/c/yqURQs/3qU9" TargetMode="External"/><Relationship Id="rId53" Type="http://schemas.openxmlformats.org/officeDocument/2006/relationships/hyperlink" Target="https://paperpile.com/c/yqURQs/Ne4p" TargetMode="External"/><Relationship Id="rId149" Type="http://schemas.openxmlformats.org/officeDocument/2006/relationships/hyperlink" Target="http://paperpile.com/b/yqURQs/2WPV" TargetMode="External"/><Relationship Id="rId314" Type="http://schemas.openxmlformats.org/officeDocument/2006/relationships/hyperlink" Target="http://dx.doi.org/10.1002/2017wr020528" TargetMode="External"/><Relationship Id="rId356" Type="http://schemas.openxmlformats.org/officeDocument/2006/relationships/hyperlink" Target="http://paperpile.com/b/jWEzEN/AjCR" TargetMode="External"/><Relationship Id="rId398" Type="http://schemas.openxmlformats.org/officeDocument/2006/relationships/hyperlink" Target="http://paperpile.com/b/yqURQs/qq3d" TargetMode="External"/><Relationship Id="rId521" Type="http://schemas.openxmlformats.org/officeDocument/2006/relationships/hyperlink" Target="http://paperpile.com/b/yqURQs/Ne4p" TargetMode="External"/><Relationship Id="rId563" Type="http://schemas.openxmlformats.org/officeDocument/2006/relationships/hyperlink" Target="http://paperpile.com/b/yqURQs/blhE" TargetMode="External"/><Relationship Id="rId95" Type="http://schemas.openxmlformats.org/officeDocument/2006/relationships/hyperlink" Target="http://paperpile.com/b/yqURQs/niDez" TargetMode="External"/><Relationship Id="rId160" Type="http://schemas.openxmlformats.org/officeDocument/2006/relationships/hyperlink" Target="http://paperpile.com/b/yqURQs/LQP6" TargetMode="External"/><Relationship Id="rId216" Type="http://schemas.openxmlformats.org/officeDocument/2006/relationships/hyperlink" Target="http://paperpile.com/b/yqURQs/3mPi" TargetMode="External"/><Relationship Id="rId423" Type="http://schemas.openxmlformats.org/officeDocument/2006/relationships/hyperlink" Target="http://paperpile.com/b/yqURQs/JOHb1" TargetMode="External"/><Relationship Id="rId258" Type="http://schemas.openxmlformats.org/officeDocument/2006/relationships/hyperlink" Target="http://paperpile.com/b/yqURQs/18ei" TargetMode="External"/><Relationship Id="rId465" Type="http://schemas.openxmlformats.org/officeDocument/2006/relationships/hyperlink" Target="http://paperpile.com/b/yqURQs/joios" TargetMode="External"/><Relationship Id="rId22" Type="http://schemas.openxmlformats.org/officeDocument/2006/relationships/hyperlink" Target="https://paperpile.com/c/yqURQs/G2XNO+mXgHU+XBi1J+joios+Leiv+3mNi+AriB+O2Yq" TargetMode="External"/><Relationship Id="rId64" Type="http://schemas.openxmlformats.org/officeDocument/2006/relationships/hyperlink" Target="https://paperpile.com/c/yqURQs/azwh" TargetMode="External"/><Relationship Id="rId118" Type="http://schemas.openxmlformats.org/officeDocument/2006/relationships/hyperlink" Target="http://paperpile.com/b/yqURQs/tTNo" TargetMode="External"/><Relationship Id="rId325" Type="http://schemas.openxmlformats.org/officeDocument/2006/relationships/hyperlink" Target="http://paperpile.com/b/yqURQs/R6ji" TargetMode="External"/><Relationship Id="rId367" Type="http://schemas.openxmlformats.org/officeDocument/2006/relationships/hyperlink" Target="http://paperpile.com/b/yqURQs/J5Cj" TargetMode="External"/><Relationship Id="rId532" Type="http://schemas.openxmlformats.org/officeDocument/2006/relationships/hyperlink" Target="http://paperpile.com/b/yqURQs/ZyLf" TargetMode="External"/><Relationship Id="rId574" Type="http://schemas.openxmlformats.org/officeDocument/2006/relationships/hyperlink" Target="http://paperpile.com/b/yqURQs/uPtdU" TargetMode="External"/><Relationship Id="rId171" Type="http://schemas.openxmlformats.org/officeDocument/2006/relationships/hyperlink" Target="http://paperpile.com/b/yqURQs/bYSu" TargetMode="External"/><Relationship Id="rId227" Type="http://schemas.openxmlformats.org/officeDocument/2006/relationships/hyperlink" Target="http://paperpile.com/b/yqURQs/1U6L" TargetMode="External"/><Relationship Id="rId269" Type="http://schemas.openxmlformats.org/officeDocument/2006/relationships/hyperlink" Target="http://paperpile.com/b/yqURQs/2yKz" TargetMode="External"/><Relationship Id="rId434" Type="http://schemas.openxmlformats.org/officeDocument/2006/relationships/hyperlink" Target="http://paperpile.com/b/yqURQs/kk5P" TargetMode="External"/><Relationship Id="rId476" Type="http://schemas.openxmlformats.org/officeDocument/2006/relationships/hyperlink" Target="http://paperpile.com/b/yqURQs/G2XNO" TargetMode="External"/><Relationship Id="rId33" Type="http://schemas.openxmlformats.org/officeDocument/2006/relationships/hyperlink" Target="https://paperpile.com/c/yqURQs/LQP6" TargetMode="External"/><Relationship Id="rId129" Type="http://schemas.openxmlformats.org/officeDocument/2006/relationships/hyperlink" Target="http://paperpile.com/b/yqURQs/qvWa" TargetMode="External"/><Relationship Id="rId280" Type="http://schemas.openxmlformats.org/officeDocument/2006/relationships/hyperlink" Target="http://paperpile.com/b/yqURQs/aD5N" TargetMode="External"/><Relationship Id="rId336" Type="http://schemas.openxmlformats.org/officeDocument/2006/relationships/hyperlink" Target="http://paperpile.com/b/yqURQs/yTDq" TargetMode="External"/><Relationship Id="rId501" Type="http://schemas.openxmlformats.org/officeDocument/2006/relationships/hyperlink" Target="http://paperpile.com/b/yqURQs/p7va" TargetMode="External"/><Relationship Id="rId543" Type="http://schemas.openxmlformats.org/officeDocument/2006/relationships/hyperlink" Target="http://paperpile.com/b/yqURQs/gQZo" TargetMode="External"/><Relationship Id="rId75" Type="http://schemas.openxmlformats.org/officeDocument/2006/relationships/hyperlink" Target="http://paperpile.com/b/yqURQs/2djvl" TargetMode="External"/><Relationship Id="rId140" Type="http://schemas.openxmlformats.org/officeDocument/2006/relationships/hyperlink" Target="http://paperpile.com/b/yqURQs/p7Sm" TargetMode="External"/><Relationship Id="rId182" Type="http://schemas.openxmlformats.org/officeDocument/2006/relationships/hyperlink" Target="https://apps.dtic.mil/dtic/tr/fulltext/u2/a255462.pdf" TargetMode="External"/><Relationship Id="rId378" Type="http://schemas.openxmlformats.org/officeDocument/2006/relationships/hyperlink" Target="http://paperpile.com/b/yqURQs/j38ix" TargetMode="External"/><Relationship Id="rId403" Type="http://schemas.openxmlformats.org/officeDocument/2006/relationships/hyperlink" Target="http://paperpile.com/b/yqURQs/cn3Z" TargetMode="External"/><Relationship Id="rId585" Type="http://schemas.openxmlformats.org/officeDocument/2006/relationships/hyperlink" Target="http://paperpile.com/b/yqURQs/rU8LY" TargetMode="External"/><Relationship Id="rId6" Type="http://schemas.openxmlformats.org/officeDocument/2006/relationships/endnotes" Target="endnotes.xml"/><Relationship Id="rId238" Type="http://schemas.openxmlformats.org/officeDocument/2006/relationships/hyperlink" Target="http://paperpile.com/b/yqURQs/G7I8" TargetMode="External"/><Relationship Id="rId445" Type="http://schemas.openxmlformats.org/officeDocument/2006/relationships/hyperlink" Target="http://paperpile.com/b/yqURQs/KEuK" TargetMode="External"/><Relationship Id="rId487" Type="http://schemas.openxmlformats.org/officeDocument/2006/relationships/hyperlink" Target="http://paperpile.com/b/yqURQs/SgcH" TargetMode="External"/><Relationship Id="rId610" Type="http://schemas.openxmlformats.org/officeDocument/2006/relationships/hyperlink" Target="http://paperpile.com/b/yqURQs/O2Yq" TargetMode="External"/><Relationship Id="rId291" Type="http://schemas.openxmlformats.org/officeDocument/2006/relationships/hyperlink" Target="http://dx.doi.org/10.1029/2010wr010217" TargetMode="External"/><Relationship Id="rId305" Type="http://schemas.openxmlformats.org/officeDocument/2006/relationships/hyperlink" Target="http://paperpile.com/b/yqURQs/lMTfb" TargetMode="External"/><Relationship Id="rId347" Type="http://schemas.openxmlformats.org/officeDocument/2006/relationships/hyperlink" Target="http://paperpile.com/b/yqURQs/3qU9" TargetMode="External"/><Relationship Id="rId512" Type="http://schemas.openxmlformats.org/officeDocument/2006/relationships/hyperlink" Target="http://paperpile.com/b/yqURQs/84BjZ" TargetMode="External"/><Relationship Id="rId44" Type="http://schemas.openxmlformats.org/officeDocument/2006/relationships/hyperlink" Target="https://paperpile.com/c/yqURQs/NaWV" TargetMode="External"/><Relationship Id="rId86" Type="http://schemas.openxmlformats.org/officeDocument/2006/relationships/hyperlink" Target="http://paperpile.com/b/yqURQs/YvdB" TargetMode="External"/><Relationship Id="rId151" Type="http://schemas.openxmlformats.org/officeDocument/2006/relationships/hyperlink" Target="http://paperpile.com/b/yqURQs/TBM1" TargetMode="External"/><Relationship Id="rId389" Type="http://schemas.openxmlformats.org/officeDocument/2006/relationships/hyperlink" Target="http://paperpile.com/b/jWEzEN/LWBB" TargetMode="External"/><Relationship Id="rId554" Type="http://schemas.openxmlformats.org/officeDocument/2006/relationships/hyperlink" Target="http://paperpile.com/b/yqURQs/AriB" TargetMode="External"/><Relationship Id="rId596" Type="http://schemas.openxmlformats.org/officeDocument/2006/relationships/hyperlink" Target="http://paperpile.com/b/yqURQs/D9Y6" TargetMode="External"/><Relationship Id="rId193" Type="http://schemas.openxmlformats.org/officeDocument/2006/relationships/hyperlink" Target="http://paperpile.com/b/yqURQs/NaWV" TargetMode="External"/><Relationship Id="rId207" Type="http://schemas.openxmlformats.org/officeDocument/2006/relationships/hyperlink" Target="http://paperpile.com/b/yqURQs/Zdq8" TargetMode="External"/><Relationship Id="rId249" Type="http://schemas.openxmlformats.org/officeDocument/2006/relationships/hyperlink" Target="http://paperpile.com/b/yqURQs/jEkF" TargetMode="External"/><Relationship Id="rId414" Type="http://schemas.openxmlformats.org/officeDocument/2006/relationships/hyperlink" Target="http://paperpile.com/b/yqURQs/iP10A" TargetMode="External"/><Relationship Id="rId456" Type="http://schemas.openxmlformats.org/officeDocument/2006/relationships/hyperlink" Target="http://paperpile.com/b/yqURQs/6q7d" TargetMode="External"/><Relationship Id="rId498" Type="http://schemas.openxmlformats.org/officeDocument/2006/relationships/hyperlink" Target="http://paperpile.com/b/yqURQs/AipO" TargetMode="External"/><Relationship Id="rId13" Type="http://schemas.openxmlformats.org/officeDocument/2006/relationships/hyperlink" Target="https://paperpile.com/c/yqURQs/DKMeH+niDez+uPtdU+SvwVV+kVlOh+I98Ol" TargetMode="External"/><Relationship Id="rId109" Type="http://schemas.openxmlformats.org/officeDocument/2006/relationships/hyperlink" Target="http://paperpile.com/b/yqURQs/hFAT" TargetMode="External"/><Relationship Id="rId260" Type="http://schemas.openxmlformats.org/officeDocument/2006/relationships/hyperlink" Target="http://paperpile.com/b/yqURQs/NGRP" TargetMode="External"/><Relationship Id="rId316" Type="http://schemas.openxmlformats.org/officeDocument/2006/relationships/hyperlink" Target="http://paperpile.com/b/yqURQs/M9rO" TargetMode="External"/><Relationship Id="rId523" Type="http://schemas.openxmlformats.org/officeDocument/2006/relationships/hyperlink" Target="http://paperpile.com/b/yqURQs/Ne4p" TargetMode="External"/><Relationship Id="rId55" Type="http://schemas.openxmlformats.org/officeDocument/2006/relationships/hyperlink" Target="https://paperpile.com/c/yqURQs/ZyLf+R6ji" TargetMode="External"/><Relationship Id="rId97" Type="http://schemas.openxmlformats.org/officeDocument/2006/relationships/hyperlink" Target="http://paperpile.com/b/yqURQs/niDez" TargetMode="External"/><Relationship Id="rId120" Type="http://schemas.openxmlformats.org/officeDocument/2006/relationships/hyperlink" Target="http://dx.doi.org/10.1029/2010wr009917" TargetMode="External"/><Relationship Id="rId358" Type="http://schemas.openxmlformats.org/officeDocument/2006/relationships/hyperlink" Target="http://paperpile.com/b/yqURQs/76fn" TargetMode="External"/><Relationship Id="rId565" Type="http://schemas.openxmlformats.org/officeDocument/2006/relationships/hyperlink" Target="http://paperpile.com/b/yqURQs/blhE" TargetMode="External"/><Relationship Id="rId162" Type="http://schemas.openxmlformats.org/officeDocument/2006/relationships/hyperlink" Target="http://paperpile.com/b/yqURQs/LQP6" TargetMode="External"/><Relationship Id="rId218" Type="http://schemas.openxmlformats.org/officeDocument/2006/relationships/hyperlink" Target="http://paperpile.com/b/yqURQs/3mPi" TargetMode="External"/><Relationship Id="rId425" Type="http://schemas.openxmlformats.org/officeDocument/2006/relationships/hyperlink" Target="http://paperpile.com/b/yqURQs/jWoHa" TargetMode="External"/><Relationship Id="rId467" Type="http://schemas.openxmlformats.org/officeDocument/2006/relationships/hyperlink" Target="http://paperpile.com/b/yqURQs/joios" TargetMode="External"/><Relationship Id="rId271" Type="http://schemas.openxmlformats.org/officeDocument/2006/relationships/hyperlink" Target="http://paperpile.com/b/yqURQs/XBi1J" TargetMode="External"/><Relationship Id="rId24" Type="http://schemas.openxmlformats.org/officeDocument/2006/relationships/hyperlink" Target="https://paperpile.com/c/yqURQs/hEZZ+9eVk+p7va+M9rO" TargetMode="External"/><Relationship Id="rId66" Type="http://schemas.openxmlformats.org/officeDocument/2006/relationships/hyperlink" Target="https://paperpile.com/c/yqURQs/8ooE" TargetMode="External"/><Relationship Id="rId131" Type="http://schemas.openxmlformats.org/officeDocument/2006/relationships/hyperlink" Target="http://paperpile.com/b/yqURQs/MDt4" TargetMode="External"/><Relationship Id="rId327" Type="http://schemas.openxmlformats.org/officeDocument/2006/relationships/hyperlink" Target="http://paperpile.com/b/yqURQs/R6ji" TargetMode="External"/><Relationship Id="rId369" Type="http://schemas.openxmlformats.org/officeDocument/2006/relationships/hyperlink" Target="http://paperpile.com/b/yqURQs/J5Cj" TargetMode="External"/><Relationship Id="rId534" Type="http://schemas.openxmlformats.org/officeDocument/2006/relationships/hyperlink" Target="http://paperpile.com/b/yqURQs/ZyLf" TargetMode="External"/><Relationship Id="rId576" Type="http://schemas.openxmlformats.org/officeDocument/2006/relationships/hyperlink" Target="http://paperpile.com/b/yqURQs/uPtdU" TargetMode="External"/><Relationship Id="rId173" Type="http://schemas.openxmlformats.org/officeDocument/2006/relationships/hyperlink" Target="http://paperpile.com/b/yqURQs/bYSu" TargetMode="External"/><Relationship Id="rId229" Type="http://schemas.openxmlformats.org/officeDocument/2006/relationships/hyperlink" Target="http://paperpile.com/b/yqURQs/iNYH" TargetMode="External"/><Relationship Id="rId380" Type="http://schemas.openxmlformats.org/officeDocument/2006/relationships/hyperlink" Target="http://paperpile.com/b/yqURQs/2sVu" TargetMode="External"/><Relationship Id="rId436" Type="http://schemas.openxmlformats.org/officeDocument/2006/relationships/hyperlink" Target="http://paperpile.com/b/yqURQs/7fnE" TargetMode="External"/><Relationship Id="rId601" Type="http://schemas.openxmlformats.org/officeDocument/2006/relationships/hyperlink" Target="http://paperpile.com/b/yqURQs/ubo0u" TargetMode="External"/><Relationship Id="rId240" Type="http://schemas.openxmlformats.org/officeDocument/2006/relationships/hyperlink" Target="http://paperpile.com/b/yqURQs/G7I8" TargetMode="External"/><Relationship Id="rId478" Type="http://schemas.openxmlformats.org/officeDocument/2006/relationships/hyperlink" Target="http://paperpile.com/b/yqURQs/G2XNO" TargetMode="External"/><Relationship Id="rId35" Type="http://schemas.openxmlformats.org/officeDocument/2006/relationships/hyperlink" Target="https://paperpile.com/c/yqURQs/YvdB" TargetMode="External"/><Relationship Id="rId77" Type="http://schemas.openxmlformats.org/officeDocument/2006/relationships/hyperlink" Target="http://paperpile.com/b/yqURQs/XgAW" TargetMode="External"/><Relationship Id="rId100" Type="http://schemas.openxmlformats.org/officeDocument/2006/relationships/hyperlink" Target="http://paperpile.com/b/yqURQs/hEZZ" TargetMode="External"/><Relationship Id="rId282" Type="http://schemas.openxmlformats.org/officeDocument/2006/relationships/hyperlink" Target="http://paperpile.com/b/yqURQs/sF4I" TargetMode="External"/><Relationship Id="rId338" Type="http://schemas.openxmlformats.org/officeDocument/2006/relationships/hyperlink" Target="http://paperpile.com/b/yqURQs/yTDq" TargetMode="External"/><Relationship Id="rId503" Type="http://schemas.openxmlformats.org/officeDocument/2006/relationships/hyperlink" Target="http://paperpile.com/b/yqURQs/p7va" TargetMode="External"/><Relationship Id="rId545" Type="http://schemas.openxmlformats.org/officeDocument/2006/relationships/hyperlink" Target="http://paperpile.com/b/yqURQs/gQZo" TargetMode="External"/><Relationship Id="rId587" Type="http://schemas.openxmlformats.org/officeDocument/2006/relationships/hyperlink" Target="http://paperpile.com/b/yqURQs/rU8LY" TargetMode="External"/><Relationship Id="rId8" Type="http://schemas.openxmlformats.org/officeDocument/2006/relationships/hyperlink" Target="https://paperpile.com/c/yqURQs/PHfq+k0Px+AipO+ubo0u" TargetMode="External"/><Relationship Id="rId142" Type="http://schemas.openxmlformats.org/officeDocument/2006/relationships/hyperlink" Target="http://paperpile.com/b/yqURQs/p7Sm" TargetMode="External"/><Relationship Id="rId184" Type="http://schemas.openxmlformats.org/officeDocument/2006/relationships/hyperlink" Target="http://paperpile.com/b/yqURQs/5ZKU" TargetMode="External"/><Relationship Id="rId391" Type="http://schemas.openxmlformats.org/officeDocument/2006/relationships/hyperlink" Target="http://paperpile.com/b/yqURQs/uvsTq" TargetMode="External"/><Relationship Id="rId405" Type="http://schemas.openxmlformats.org/officeDocument/2006/relationships/hyperlink" Target="http://paperpile.com/b/yqURQs/k0Px" TargetMode="External"/><Relationship Id="rId447" Type="http://schemas.openxmlformats.org/officeDocument/2006/relationships/hyperlink" Target="http://paperpile.com/b/yqURQs/azwh" TargetMode="External"/><Relationship Id="rId612" Type="http://schemas.openxmlformats.org/officeDocument/2006/relationships/header" Target="header1.xml"/><Relationship Id="rId251" Type="http://schemas.openxmlformats.org/officeDocument/2006/relationships/hyperlink" Target="http://paperpile.com/b/yqURQs/9eVk" TargetMode="External"/><Relationship Id="rId489" Type="http://schemas.openxmlformats.org/officeDocument/2006/relationships/hyperlink" Target="http://paperpile.com/b/yqURQs/SgcH" TargetMode="External"/><Relationship Id="rId46" Type="http://schemas.openxmlformats.org/officeDocument/2006/relationships/hyperlink" Target="https://paperpile.com/c/yqURQs/NaWV+5dzC+NGRP+anX9" TargetMode="External"/><Relationship Id="rId293" Type="http://schemas.openxmlformats.org/officeDocument/2006/relationships/hyperlink" Target="http://paperpile.com/b/yqURQs/DKMeH" TargetMode="External"/><Relationship Id="rId307" Type="http://schemas.openxmlformats.org/officeDocument/2006/relationships/hyperlink" Target="http://paperpile.com/b/yqURQs/mmQG" TargetMode="External"/><Relationship Id="rId349" Type="http://schemas.openxmlformats.org/officeDocument/2006/relationships/hyperlink" Target="http://paperpile.com/b/yqURQs/3qU9" TargetMode="External"/><Relationship Id="rId514" Type="http://schemas.openxmlformats.org/officeDocument/2006/relationships/hyperlink" Target="http://paperpile.com/b/yqURQs/84BjZ" TargetMode="External"/><Relationship Id="rId556" Type="http://schemas.openxmlformats.org/officeDocument/2006/relationships/hyperlink" Target="http://paperpile.com/b/yqURQs/AriB" TargetMode="External"/><Relationship Id="rId88" Type="http://schemas.openxmlformats.org/officeDocument/2006/relationships/hyperlink" Target="http://paperpile.com/b/yqURQs/YvdB" TargetMode="External"/><Relationship Id="rId111" Type="http://schemas.openxmlformats.org/officeDocument/2006/relationships/hyperlink" Target="http://paperpile.com/b/yqURQs/wuPO" TargetMode="External"/><Relationship Id="rId153" Type="http://schemas.openxmlformats.org/officeDocument/2006/relationships/hyperlink" Target="http://paperpile.com/b/yqURQs/TBM1" TargetMode="External"/><Relationship Id="rId195" Type="http://schemas.openxmlformats.org/officeDocument/2006/relationships/hyperlink" Target="http://paperpile.com/b/yqURQs/l50g" TargetMode="External"/><Relationship Id="rId209" Type="http://schemas.openxmlformats.org/officeDocument/2006/relationships/hyperlink" Target="http://paperpile.com/b/yqURQs/Zdq8" TargetMode="External"/><Relationship Id="rId360" Type="http://schemas.openxmlformats.org/officeDocument/2006/relationships/hyperlink" Target="http://paperpile.com/b/yqURQs/8SCN" TargetMode="External"/><Relationship Id="rId416" Type="http://schemas.openxmlformats.org/officeDocument/2006/relationships/hyperlink" Target="http://paperpile.com/b/yqURQs/IryB" TargetMode="External"/><Relationship Id="rId598" Type="http://schemas.openxmlformats.org/officeDocument/2006/relationships/hyperlink" Target="http://paperpile.com/b/yqURQs/ubo0u" TargetMode="External"/><Relationship Id="rId220" Type="http://schemas.openxmlformats.org/officeDocument/2006/relationships/hyperlink" Target="http://paperpile.com/b/yqURQs/3mPi" TargetMode="External"/><Relationship Id="rId458" Type="http://schemas.openxmlformats.org/officeDocument/2006/relationships/hyperlink" Target="http://paperpile.com/b/yqURQs/6q7d" TargetMode="External"/><Relationship Id="rId15" Type="http://schemas.openxmlformats.org/officeDocument/2006/relationships/hyperlink" Target="https://paperpile.com/c/yqURQs/ubo0u+GCWiD+AipO" TargetMode="External"/><Relationship Id="rId57" Type="http://schemas.openxmlformats.org/officeDocument/2006/relationships/hyperlink" Target="https://paperpile.com/c/yqURQs/NaWV+5dzC+NGRP+anX9" TargetMode="External"/><Relationship Id="rId262" Type="http://schemas.openxmlformats.org/officeDocument/2006/relationships/hyperlink" Target="http://paperpile.com/b/yqURQs/NGRP" TargetMode="External"/><Relationship Id="rId318" Type="http://schemas.openxmlformats.org/officeDocument/2006/relationships/hyperlink" Target="http://paperpile.com/b/yqURQs/M9rO" TargetMode="External"/><Relationship Id="rId525" Type="http://schemas.openxmlformats.org/officeDocument/2006/relationships/hyperlink" Target="http://paperpile.com/b/yqURQs/3mNi" TargetMode="External"/><Relationship Id="rId567" Type="http://schemas.openxmlformats.org/officeDocument/2006/relationships/hyperlink" Target="http://paperpile.com/b/yqURQs/blhE" TargetMode="External"/><Relationship Id="rId99" Type="http://schemas.openxmlformats.org/officeDocument/2006/relationships/hyperlink" Target="http://dx.doi.org/10.1029/2020wr028673" TargetMode="External"/><Relationship Id="rId122" Type="http://schemas.openxmlformats.org/officeDocument/2006/relationships/hyperlink" Target="http://paperpile.com/b/yqURQs/iByY" TargetMode="External"/><Relationship Id="rId164" Type="http://schemas.openxmlformats.org/officeDocument/2006/relationships/hyperlink" Target="http://paperpile.com/b/yqURQs/LQP6" TargetMode="External"/><Relationship Id="rId371" Type="http://schemas.openxmlformats.org/officeDocument/2006/relationships/hyperlink" Target="http://paperpile.com/b/yqURQs/Zwb2" TargetMode="External"/><Relationship Id="rId427" Type="http://schemas.openxmlformats.org/officeDocument/2006/relationships/hyperlink" Target="http://paperpile.com/b/yqURQs/jWoHa" TargetMode="External"/><Relationship Id="rId469" Type="http://schemas.openxmlformats.org/officeDocument/2006/relationships/hyperlink" Target="http://paperpile.com/b/yqURQs/joios" TargetMode="External"/><Relationship Id="rId26" Type="http://schemas.openxmlformats.org/officeDocument/2006/relationships/hyperlink" Target="https://paperpile.com/c/yqURQs/jEkF+7fnE" TargetMode="External"/><Relationship Id="rId231" Type="http://schemas.openxmlformats.org/officeDocument/2006/relationships/hyperlink" Target="http://paperpile.com/b/yqURQs/iNYH" TargetMode="External"/><Relationship Id="rId273" Type="http://schemas.openxmlformats.org/officeDocument/2006/relationships/hyperlink" Target="http://paperpile.com/b/yqURQs/XBi1J" TargetMode="External"/><Relationship Id="rId329" Type="http://schemas.openxmlformats.org/officeDocument/2006/relationships/hyperlink" Target="http://paperpile.com/b/yqURQs/R6ji" TargetMode="External"/><Relationship Id="rId480" Type="http://schemas.openxmlformats.org/officeDocument/2006/relationships/hyperlink" Target="http://paperpile.com/b/yqURQs/G2XNO" TargetMode="External"/><Relationship Id="rId536" Type="http://schemas.openxmlformats.org/officeDocument/2006/relationships/hyperlink" Target="http://paperpile.com/b/yqURQs/kVlOh" TargetMode="External"/><Relationship Id="rId68" Type="http://schemas.openxmlformats.org/officeDocument/2006/relationships/image" Target="media/image2.png"/><Relationship Id="rId133" Type="http://schemas.openxmlformats.org/officeDocument/2006/relationships/hyperlink" Target="http://paperpile.com/b/yqURQs/MDt4" TargetMode="External"/><Relationship Id="rId175" Type="http://schemas.openxmlformats.org/officeDocument/2006/relationships/hyperlink" Target="http://paperpile.com/b/yqURQs/5dzC" TargetMode="External"/><Relationship Id="rId340" Type="http://schemas.openxmlformats.org/officeDocument/2006/relationships/hyperlink" Target="http://dx.doi.org/10.1615/Int.J.UncertaintyQuantification.2020031935" TargetMode="External"/><Relationship Id="rId578" Type="http://schemas.openxmlformats.org/officeDocument/2006/relationships/hyperlink" Target="http://paperpile.com/b/yqURQs/8ooE" TargetMode="External"/><Relationship Id="rId200" Type="http://schemas.openxmlformats.org/officeDocument/2006/relationships/hyperlink" Target="http://paperpile.com/b/yqURQs/9w7d" TargetMode="External"/><Relationship Id="rId382" Type="http://schemas.openxmlformats.org/officeDocument/2006/relationships/hyperlink" Target="http://paperpile.com/b/yqURQs/2sVu" TargetMode="External"/><Relationship Id="rId438" Type="http://schemas.openxmlformats.org/officeDocument/2006/relationships/hyperlink" Target="http://paperpile.com/b/yqURQs/7fnE" TargetMode="External"/><Relationship Id="rId603" Type="http://schemas.openxmlformats.org/officeDocument/2006/relationships/hyperlink" Target="http://paperpile.com/b/yqURQs/1EfP" TargetMode="External"/><Relationship Id="rId242" Type="http://schemas.openxmlformats.org/officeDocument/2006/relationships/hyperlink" Target="http://paperpile.com/b/yqURQs/YSgs" TargetMode="External"/><Relationship Id="rId284" Type="http://schemas.openxmlformats.org/officeDocument/2006/relationships/hyperlink" Target="http://paperpile.com/b/yqURQs/sF4I" TargetMode="External"/><Relationship Id="rId491" Type="http://schemas.openxmlformats.org/officeDocument/2006/relationships/hyperlink" Target="http://paperpile.com/b/yqURQs/wkps" TargetMode="External"/><Relationship Id="rId505" Type="http://schemas.openxmlformats.org/officeDocument/2006/relationships/hyperlink" Target="http://paperpile.com/b/yqURQs/p7va" TargetMode="External"/><Relationship Id="rId37" Type="http://schemas.openxmlformats.org/officeDocument/2006/relationships/hyperlink" Target="https://paperpile.com/c/yqURQs/XgAW" TargetMode="External"/><Relationship Id="rId79" Type="http://schemas.openxmlformats.org/officeDocument/2006/relationships/hyperlink" Target="http://paperpile.com/b/yqURQs/XgAW" TargetMode="External"/><Relationship Id="rId102" Type="http://schemas.openxmlformats.org/officeDocument/2006/relationships/hyperlink" Target="http://paperpile.com/b/yqURQs/hEZZ" TargetMode="External"/><Relationship Id="rId144" Type="http://schemas.openxmlformats.org/officeDocument/2006/relationships/hyperlink" Target="http://paperpile.com/b/yqURQs/p7Sm" TargetMode="External"/><Relationship Id="rId547" Type="http://schemas.openxmlformats.org/officeDocument/2006/relationships/hyperlink" Target="Steinberg,%20D.%20M.,%20&amp;%20Lin,%20D.%20K.%20J.%20(2006).%20A%20construction%20method%20for%20orthogonal%20Latin%20hypercube%20designs.%20Biometrika.%20https://doi.org/" TargetMode="External"/><Relationship Id="rId589" Type="http://schemas.openxmlformats.org/officeDocument/2006/relationships/hyperlink" Target="http://paperpile.com/b/yqURQs/GCWiD" TargetMode="External"/><Relationship Id="rId90" Type="http://schemas.openxmlformats.org/officeDocument/2006/relationships/hyperlink" Target="http://paperpile.com/b/yqURQs/YvdB" TargetMode="External"/><Relationship Id="rId186" Type="http://schemas.openxmlformats.org/officeDocument/2006/relationships/hyperlink" Target="http://paperpile.com/b/yqURQs/5ZKU" TargetMode="External"/><Relationship Id="rId351" Type="http://schemas.openxmlformats.org/officeDocument/2006/relationships/hyperlink" Target="http://paperpile.com/b/yqURQs/neu6" TargetMode="External"/><Relationship Id="rId393" Type="http://schemas.openxmlformats.org/officeDocument/2006/relationships/hyperlink" Target="http://paperpile.com/b/yqURQs/uvsTq" TargetMode="External"/><Relationship Id="rId407" Type="http://schemas.openxmlformats.org/officeDocument/2006/relationships/hyperlink" Target="http://paperpile.com/b/yqURQs/k0Px" TargetMode="External"/><Relationship Id="rId449" Type="http://schemas.openxmlformats.org/officeDocument/2006/relationships/hyperlink" Target="http://paperpile.com/b/yqURQs/azwh" TargetMode="External"/><Relationship Id="rId614" Type="http://schemas.openxmlformats.org/officeDocument/2006/relationships/fontTable" Target="fontTable.xml"/><Relationship Id="rId211" Type="http://schemas.openxmlformats.org/officeDocument/2006/relationships/hyperlink" Target="http://paperpile.com/b/yqURQs/HBeF" TargetMode="External"/><Relationship Id="rId253" Type="http://schemas.openxmlformats.org/officeDocument/2006/relationships/hyperlink" Target="http://paperpile.com/b/yqURQs/9eVk" TargetMode="External"/><Relationship Id="rId295" Type="http://schemas.openxmlformats.org/officeDocument/2006/relationships/hyperlink" Target="http://paperpile.com/b/yqURQs/DKMeH" TargetMode="External"/><Relationship Id="rId309" Type="http://schemas.openxmlformats.org/officeDocument/2006/relationships/hyperlink" Target="http://paperpile.com/b/yqURQs/mmQG" TargetMode="External"/><Relationship Id="rId460" Type="http://schemas.openxmlformats.org/officeDocument/2006/relationships/hyperlink" Target="http://paperpile.com/b/yqURQs/i5HS" TargetMode="External"/><Relationship Id="rId516" Type="http://schemas.openxmlformats.org/officeDocument/2006/relationships/hyperlink" Target="http://paperpile.com/b/yqURQs/I98Ol" TargetMode="External"/><Relationship Id="rId48" Type="http://schemas.openxmlformats.org/officeDocument/2006/relationships/hyperlink" Target="https://paperpile.com/c/yqURQs/jWoHa" TargetMode="External"/><Relationship Id="rId113" Type="http://schemas.openxmlformats.org/officeDocument/2006/relationships/hyperlink" Target="http://dx.doi.org/10.1142/9781848162716_0006" TargetMode="External"/><Relationship Id="rId320" Type="http://schemas.openxmlformats.org/officeDocument/2006/relationships/hyperlink" Target="http://paperpile.com/b/yqURQs/dMAK" TargetMode="External"/><Relationship Id="rId558" Type="http://schemas.openxmlformats.org/officeDocument/2006/relationships/hyperlink" Target="http://paperpile.com/b/yqURQs/AriB" TargetMode="External"/><Relationship Id="rId155" Type="http://schemas.openxmlformats.org/officeDocument/2006/relationships/hyperlink" Target="http://paperpile.com/b/jWEzEN/1JTU" TargetMode="External"/><Relationship Id="rId197" Type="http://schemas.openxmlformats.org/officeDocument/2006/relationships/hyperlink" Target="http://paperpile.com/b/yqURQs/l50g" TargetMode="External"/><Relationship Id="rId362" Type="http://schemas.openxmlformats.org/officeDocument/2006/relationships/hyperlink" Target="http://paperpile.com/b/yqURQs/8SCN" TargetMode="External"/><Relationship Id="rId418" Type="http://schemas.openxmlformats.org/officeDocument/2006/relationships/hyperlink" Target="http://paperpile.com/b/yqURQs/IryB" TargetMode="External"/><Relationship Id="rId222" Type="http://schemas.openxmlformats.org/officeDocument/2006/relationships/hyperlink" Target="http://paperpile.com/b/yqURQs/BXmH" TargetMode="External"/><Relationship Id="rId264" Type="http://schemas.openxmlformats.org/officeDocument/2006/relationships/hyperlink" Target="http://paperpile.com/b/yqURQs/NGRP" TargetMode="External"/><Relationship Id="rId471" Type="http://schemas.openxmlformats.org/officeDocument/2006/relationships/hyperlink" Target="http://paperpile.com/b/yqURQs/SvwVV" TargetMode="External"/><Relationship Id="rId17" Type="http://schemas.openxmlformats.org/officeDocument/2006/relationships/hyperlink" Target="https://paperpile.com/c/yqURQs/gQZo+WX2V" TargetMode="External"/><Relationship Id="rId59" Type="http://schemas.openxmlformats.org/officeDocument/2006/relationships/hyperlink" Target="https://paperpile.com/c/yqURQs/1WmSm" TargetMode="External"/><Relationship Id="rId124" Type="http://schemas.openxmlformats.org/officeDocument/2006/relationships/hyperlink" Target="http://paperpile.com/b/yqURQs/iByY" TargetMode="External"/><Relationship Id="rId527" Type="http://schemas.openxmlformats.org/officeDocument/2006/relationships/hyperlink" Target="http://paperpile.com/b/yqURQs/3mNi" TargetMode="External"/><Relationship Id="rId569" Type="http://schemas.openxmlformats.org/officeDocument/2006/relationships/hyperlink" Target="http://paperpile.com/b/yqURQs/4AEJZ" TargetMode="External"/><Relationship Id="rId70" Type="http://schemas.openxmlformats.org/officeDocument/2006/relationships/image" Target="media/image4.png"/><Relationship Id="rId166" Type="http://schemas.openxmlformats.org/officeDocument/2006/relationships/hyperlink" Target="http://paperpile.com/b/yqURQs/BDoL" TargetMode="External"/><Relationship Id="rId331" Type="http://schemas.openxmlformats.org/officeDocument/2006/relationships/hyperlink" Target="http://paperpile.com/b/yqURQs/WX2V" TargetMode="External"/><Relationship Id="rId373" Type="http://schemas.openxmlformats.org/officeDocument/2006/relationships/hyperlink" Target="http://dx.doi.org/10.5194/gmd-11-1077-2018" TargetMode="External"/><Relationship Id="rId429" Type="http://schemas.openxmlformats.org/officeDocument/2006/relationships/hyperlink" Target="http://paperpile.com/b/yqURQs/jWoHa" TargetMode="External"/><Relationship Id="rId580" Type="http://schemas.openxmlformats.org/officeDocument/2006/relationships/hyperlink" Target="http://paperpile.com/b/yqURQs/8ooE" TargetMode="External"/><Relationship Id="rId1" Type="http://schemas.openxmlformats.org/officeDocument/2006/relationships/customXml" Target="../customXml/item1.xml"/><Relationship Id="rId233" Type="http://schemas.openxmlformats.org/officeDocument/2006/relationships/hyperlink" Target="http://paperpile.com/b/yqURQs/zVg3" TargetMode="External"/><Relationship Id="rId440" Type="http://schemas.openxmlformats.org/officeDocument/2006/relationships/hyperlink" Target="http://paperpile.com/b/yqURQs/7fnE" TargetMode="External"/><Relationship Id="rId28" Type="http://schemas.openxmlformats.org/officeDocument/2006/relationships/hyperlink" Target="https://paperpile.com/c/yqURQs/J5Cj+zVg3" TargetMode="External"/><Relationship Id="rId275" Type="http://schemas.openxmlformats.org/officeDocument/2006/relationships/hyperlink" Target="http://dx.doi.org/10.1029/2008wr006824" TargetMode="External"/><Relationship Id="rId300" Type="http://schemas.openxmlformats.org/officeDocument/2006/relationships/hyperlink" Target="http://dx.doi.org/10.1002/aic.15381" TargetMode="External"/><Relationship Id="rId482" Type="http://schemas.openxmlformats.org/officeDocument/2006/relationships/hyperlink" Target="http://paperpile.com/b/yqURQs/PHfq" TargetMode="External"/><Relationship Id="rId538" Type="http://schemas.openxmlformats.org/officeDocument/2006/relationships/hyperlink" Target="http://paperpile.com/b/yqURQs/kVlOh" TargetMode="External"/><Relationship Id="rId81" Type="http://schemas.openxmlformats.org/officeDocument/2006/relationships/hyperlink" Target="http://paperpile.com/b/yqURQs/XgAW" TargetMode="External"/><Relationship Id="rId135" Type="http://schemas.openxmlformats.org/officeDocument/2006/relationships/hyperlink" Target="http://paperpile.com/b/yqURQs/MDt4" TargetMode="External"/><Relationship Id="rId177" Type="http://schemas.openxmlformats.org/officeDocument/2006/relationships/hyperlink" Target="http://paperpile.com/b/jWEzEN/e2cs" TargetMode="External"/><Relationship Id="rId342" Type="http://schemas.openxmlformats.org/officeDocument/2006/relationships/hyperlink" Target="http://paperpile.com/b/yqURQs/xYrw" TargetMode="External"/><Relationship Id="rId384" Type="http://schemas.openxmlformats.org/officeDocument/2006/relationships/hyperlink" Target="http://paperpile.com/b/yqURQs/1WmSm" TargetMode="External"/><Relationship Id="rId591" Type="http://schemas.openxmlformats.org/officeDocument/2006/relationships/hyperlink" Target="http://dx.doi.org/10.1002/2017ef000607" TargetMode="External"/><Relationship Id="rId605" Type="http://schemas.openxmlformats.org/officeDocument/2006/relationships/hyperlink" Target="http://paperpile.com/b/yqURQs/1EfP" TargetMode="External"/><Relationship Id="rId202" Type="http://schemas.openxmlformats.org/officeDocument/2006/relationships/hyperlink" Target="http://paperpile.com/b/yqURQs/9w7d" TargetMode="External"/><Relationship Id="rId244" Type="http://schemas.openxmlformats.org/officeDocument/2006/relationships/hyperlink" Target="http://paperpile.com/b/yqURQs/YSgs" TargetMode="External"/><Relationship Id="rId39" Type="http://schemas.openxmlformats.org/officeDocument/2006/relationships/hyperlink" Target="https://paperpile.com/c/yqURQs/6q7d+i5HS" TargetMode="External"/><Relationship Id="rId286" Type="http://schemas.openxmlformats.org/officeDocument/2006/relationships/hyperlink" Target="http://paperpile.com/b/yqURQs/Leiv" TargetMode="External"/><Relationship Id="rId451" Type="http://schemas.openxmlformats.org/officeDocument/2006/relationships/hyperlink" Target="http://paperpile.com/b/yqURQs/WcGd" TargetMode="External"/><Relationship Id="rId493" Type="http://schemas.openxmlformats.org/officeDocument/2006/relationships/hyperlink" Target="http://paperpile.com/b/yqURQs/wkps" TargetMode="External"/><Relationship Id="rId507" Type="http://schemas.openxmlformats.org/officeDocument/2006/relationships/hyperlink" Target="http://paperpile.com/b/yqURQs/wwor" TargetMode="External"/><Relationship Id="rId549" Type="http://schemas.openxmlformats.org/officeDocument/2006/relationships/hyperlink" Target="http://paperpile.com/b/yqURQs/FpA6" TargetMode="External"/><Relationship Id="rId50" Type="http://schemas.openxmlformats.org/officeDocument/2006/relationships/hyperlink" Target="https://paperpile.com/c/yqURQs/uvsTq" TargetMode="External"/><Relationship Id="rId104" Type="http://schemas.openxmlformats.org/officeDocument/2006/relationships/hyperlink" Target="http://paperpile.com/b/yqURQs/hEZZ" TargetMode="External"/><Relationship Id="rId146" Type="http://schemas.openxmlformats.org/officeDocument/2006/relationships/hyperlink" Target="http://paperpile.com/b/yqURQs/2WPV" TargetMode="External"/><Relationship Id="rId188" Type="http://schemas.openxmlformats.org/officeDocument/2006/relationships/hyperlink" Target="http://paperpile.com/b/jWEzEN/S8WU" TargetMode="External"/><Relationship Id="rId311" Type="http://schemas.openxmlformats.org/officeDocument/2006/relationships/hyperlink" Target="http://paperpile.com/b/yqURQs/mXgHU" TargetMode="External"/><Relationship Id="rId353" Type="http://schemas.openxmlformats.org/officeDocument/2006/relationships/hyperlink" Target="http://paperpile.com/b/yqURQs/neu6" TargetMode="External"/><Relationship Id="rId395" Type="http://schemas.openxmlformats.org/officeDocument/2006/relationships/hyperlink" Target="http://paperpile.com/b/yqURQs/qq3d" TargetMode="External"/><Relationship Id="rId409" Type="http://schemas.openxmlformats.org/officeDocument/2006/relationships/hyperlink" Target="http://paperpile.com/b/yqURQs/k0Px" TargetMode="External"/><Relationship Id="rId560" Type="http://schemas.openxmlformats.org/officeDocument/2006/relationships/hyperlink" Target="http://paperpile.com/b/yqURQs/anX9" TargetMode="External"/><Relationship Id="rId92" Type="http://schemas.openxmlformats.org/officeDocument/2006/relationships/hyperlink" Target="http://paperpile.com/b/yqURQs/0Z3s" TargetMode="External"/><Relationship Id="rId213" Type="http://schemas.openxmlformats.org/officeDocument/2006/relationships/hyperlink" Target="http://paperpile.com/b/yqURQs/HBeF" TargetMode="External"/><Relationship Id="rId420" Type="http://schemas.openxmlformats.org/officeDocument/2006/relationships/hyperlink" Target="http://paperpile.com/b/yqURQs/JOHb1" TargetMode="External"/><Relationship Id="rId616" Type="http://schemas.openxmlformats.org/officeDocument/2006/relationships/theme" Target="theme/theme1.xml"/><Relationship Id="rId255" Type="http://schemas.openxmlformats.org/officeDocument/2006/relationships/hyperlink" Target="http://paperpile.com/b/yqURQs/18ei" TargetMode="External"/><Relationship Id="rId297" Type="http://schemas.openxmlformats.org/officeDocument/2006/relationships/hyperlink" Target="http://paperpile.com/b/yqURQs/Cc1T" TargetMode="External"/><Relationship Id="rId462" Type="http://schemas.openxmlformats.org/officeDocument/2006/relationships/hyperlink" Target="http://paperpile.com/b/yqURQs/i5HS" TargetMode="External"/><Relationship Id="rId518" Type="http://schemas.openxmlformats.org/officeDocument/2006/relationships/hyperlink" Target="http://paperpile.com/b/yqURQs/I98Ol" TargetMode="External"/><Relationship Id="rId115" Type="http://schemas.openxmlformats.org/officeDocument/2006/relationships/hyperlink" Target="http://paperpile.com/b/yqURQs/tTNo" TargetMode="External"/><Relationship Id="rId157" Type="http://schemas.openxmlformats.org/officeDocument/2006/relationships/hyperlink" Target="http://paperpile.com/b/yqURQs/8T6Pv" TargetMode="External"/><Relationship Id="rId322" Type="http://schemas.openxmlformats.org/officeDocument/2006/relationships/hyperlink" Target="http://paperpile.com/b/yqURQs/dMAK" TargetMode="External"/><Relationship Id="rId364" Type="http://schemas.openxmlformats.org/officeDocument/2006/relationships/hyperlink" Target="http://paperpile.com/b/yqURQs/8SCN" TargetMode="External"/><Relationship Id="rId61" Type="http://schemas.openxmlformats.org/officeDocument/2006/relationships/hyperlink" Target="https://paperpile.com/c/yqURQs/2sVu" TargetMode="External"/><Relationship Id="rId199" Type="http://schemas.openxmlformats.org/officeDocument/2006/relationships/hyperlink" Target="http://paperpile.com/b/yqURQs/l50g" TargetMode="External"/><Relationship Id="rId571" Type="http://schemas.openxmlformats.org/officeDocument/2006/relationships/hyperlink" Target="http://paperpile.com/b/yqURQs/4AEJZ" TargetMode="External"/><Relationship Id="rId19" Type="http://schemas.openxmlformats.org/officeDocument/2006/relationships/hyperlink" Target="https://paperpile.com/c/yqURQs/G2XNO+iNYH+WcGd" TargetMode="External"/><Relationship Id="rId224" Type="http://schemas.openxmlformats.org/officeDocument/2006/relationships/hyperlink" Target="http://paperpile.com/b/yqURQs/BXmH" TargetMode="External"/><Relationship Id="rId266" Type="http://schemas.openxmlformats.org/officeDocument/2006/relationships/hyperlink" Target="http://paperpile.com/b/yqURQs/2yKz" TargetMode="External"/><Relationship Id="rId431" Type="http://schemas.openxmlformats.org/officeDocument/2006/relationships/hyperlink" Target="http://paperpile.com/b/jWEzEN/km4J" TargetMode="External"/><Relationship Id="rId473" Type="http://schemas.openxmlformats.org/officeDocument/2006/relationships/hyperlink" Target="http://paperpile.com/b/yqURQs/SvwVV" TargetMode="External"/><Relationship Id="rId529" Type="http://schemas.openxmlformats.org/officeDocument/2006/relationships/hyperlink" Target="http://paperpile.com/b/yqURQs/3mNi" TargetMode="External"/><Relationship Id="rId30" Type="http://schemas.openxmlformats.org/officeDocument/2006/relationships/hyperlink" Target="https://paperpile.com/c/yqURQs/xYrw+Cc1T+KEuK+mmQG+IryB" TargetMode="External"/><Relationship Id="rId126" Type="http://schemas.openxmlformats.org/officeDocument/2006/relationships/hyperlink" Target="http://paperpile.com/b/yqURQs/qvWa" TargetMode="External"/><Relationship Id="rId168" Type="http://schemas.openxmlformats.org/officeDocument/2006/relationships/hyperlink" Target="http://dx.doi.org/10.1137/130916138" TargetMode="External"/><Relationship Id="rId333" Type="http://schemas.openxmlformats.org/officeDocument/2006/relationships/hyperlink" Target="http://paperpile.com/b/yqURQs/WX2V" TargetMode="External"/><Relationship Id="rId540" Type="http://schemas.openxmlformats.org/officeDocument/2006/relationships/hyperlink" Target="http://dx.doi.org/10.1175/JHM-D-20-0238.1" TargetMode="External"/><Relationship Id="rId72" Type="http://schemas.openxmlformats.org/officeDocument/2006/relationships/image" Target="media/image6.png"/><Relationship Id="rId375" Type="http://schemas.openxmlformats.org/officeDocument/2006/relationships/hyperlink" Target="http://paperpile.com/b/yqURQs/j38ix" TargetMode="External"/><Relationship Id="rId582" Type="http://schemas.openxmlformats.org/officeDocument/2006/relationships/hyperlink" Target="http://paperpile.com/b/yqURQs/8ooE" TargetMode="External"/><Relationship Id="rId3" Type="http://schemas.openxmlformats.org/officeDocument/2006/relationships/settings" Target="settings.xml"/><Relationship Id="rId235" Type="http://schemas.openxmlformats.org/officeDocument/2006/relationships/hyperlink" Target="http://paperpile.com/b/yqURQs/zVg3" TargetMode="External"/><Relationship Id="rId277" Type="http://schemas.openxmlformats.org/officeDocument/2006/relationships/hyperlink" Target="http://paperpile.com/b/yqURQs/aD5N" TargetMode="External"/><Relationship Id="rId400" Type="http://schemas.openxmlformats.org/officeDocument/2006/relationships/hyperlink" Target="http://paperpile.com/b/yqURQs/cn3Z" TargetMode="External"/><Relationship Id="rId442" Type="http://schemas.openxmlformats.org/officeDocument/2006/relationships/hyperlink" Target="http://paperpile.com/b/yqURQs/KEuK" TargetMode="External"/><Relationship Id="rId484" Type="http://schemas.openxmlformats.org/officeDocument/2006/relationships/hyperlink" Target="http://paperpile.com/b/yqURQs/PHfq" TargetMode="External"/><Relationship Id="rId137" Type="http://schemas.openxmlformats.org/officeDocument/2006/relationships/hyperlink" Target="http://paperpile.com/b/yqURQs/9WuT" TargetMode="External"/><Relationship Id="rId302" Type="http://schemas.openxmlformats.org/officeDocument/2006/relationships/hyperlink" Target="http://paperpile.com/b/yqURQs/lMTfb" TargetMode="External"/><Relationship Id="rId344" Type="http://schemas.openxmlformats.org/officeDocument/2006/relationships/hyperlink" Target="http://paperpile.com/b/yqURQs/xYrw" TargetMode="External"/><Relationship Id="rId41" Type="http://schemas.openxmlformats.org/officeDocument/2006/relationships/hyperlink" Target="https://paperpile.com/c/yqURQs/0Z3s+Leiv+mmQG" TargetMode="External"/><Relationship Id="rId83" Type="http://schemas.openxmlformats.org/officeDocument/2006/relationships/hyperlink" Target="http://paperpile.com/b/yqURQs/urUj" TargetMode="External"/><Relationship Id="rId179" Type="http://schemas.openxmlformats.org/officeDocument/2006/relationships/hyperlink" Target="http://paperpile.com/b/yqURQs/gLGk" TargetMode="External"/><Relationship Id="rId386" Type="http://schemas.openxmlformats.org/officeDocument/2006/relationships/hyperlink" Target="http://paperpile.com/b/yqURQs/1WmSm" TargetMode="External"/><Relationship Id="rId551" Type="http://schemas.openxmlformats.org/officeDocument/2006/relationships/hyperlink" Target="http://paperpile.com/b/yqURQs/FpA6" TargetMode="External"/><Relationship Id="rId593" Type="http://schemas.openxmlformats.org/officeDocument/2006/relationships/hyperlink" Target="http://paperpile.com/b/yqURQs/D9Y6" TargetMode="External"/><Relationship Id="rId607" Type="http://schemas.openxmlformats.org/officeDocument/2006/relationships/hyperlink" Target="http://paperpile.com/b/yqURQs/O2Yq" TargetMode="External"/><Relationship Id="rId190" Type="http://schemas.openxmlformats.org/officeDocument/2006/relationships/hyperlink" Target="http://paperpile.com/b/yqURQs/NaWV" TargetMode="External"/><Relationship Id="rId204" Type="http://schemas.openxmlformats.org/officeDocument/2006/relationships/hyperlink" Target="http://paperpile.com/b/yqURQs/9w7d" TargetMode="External"/><Relationship Id="rId246" Type="http://schemas.openxmlformats.org/officeDocument/2006/relationships/hyperlink" Target="http://paperpile.com/b/yqURQs/YSgs" TargetMode="External"/><Relationship Id="rId288" Type="http://schemas.openxmlformats.org/officeDocument/2006/relationships/hyperlink" Target="http://paperpile.com/b/yqURQs/Leiv" TargetMode="External"/><Relationship Id="rId411" Type="http://schemas.openxmlformats.org/officeDocument/2006/relationships/hyperlink" Target="http://paperpile.com/b/yqURQs/iP10A" TargetMode="External"/><Relationship Id="rId453" Type="http://schemas.openxmlformats.org/officeDocument/2006/relationships/hyperlink" Target="http://paperpile.com/b/yqURQs/WcGd" TargetMode="External"/><Relationship Id="rId509" Type="http://schemas.openxmlformats.org/officeDocument/2006/relationships/hyperlink" Target="http://paperpile.com/b/yqURQs/wwor" TargetMode="External"/><Relationship Id="rId106" Type="http://schemas.openxmlformats.org/officeDocument/2006/relationships/hyperlink" Target="http://paperpile.com/b/yqURQs/hFAT" TargetMode="External"/><Relationship Id="rId313" Type="http://schemas.openxmlformats.org/officeDocument/2006/relationships/hyperlink" Target="http://paperpile.com/b/yqURQs/mXgHU" TargetMode="External"/><Relationship Id="rId495" Type="http://schemas.openxmlformats.org/officeDocument/2006/relationships/hyperlink" Target="http://paperpile.com/b/yqURQs/wkps" TargetMode="External"/><Relationship Id="rId10" Type="http://schemas.openxmlformats.org/officeDocument/2006/relationships/hyperlink" Target="https://paperpile.com/c/yqURQs/aD5N+wuPO+Zdq8+cn3Z" TargetMode="External"/><Relationship Id="rId52" Type="http://schemas.openxmlformats.org/officeDocument/2006/relationships/hyperlink" Target="https://paperpile.com/c/yqURQs/5ZKU+9w7d+D9Y6+kk5P" TargetMode="External"/><Relationship Id="rId94" Type="http://schemas.openxmlformats.org/officeDocument/2006/relationships/hyperlink" Target="http://paperpile.com/b/yqURQs/niDez" TargetMode="External"/><Relationship Id="rId148" Type="http://schemas.openxmlformats.org/officeDocument/2006/relationships/hyperlink" Target="http://paperpile.com/b/yqURQs/2WPV" TargetMode="External"/><Relationship Id="rId355" Type="http://schemas.openxmlformats.org/officeDocument/2006/relationships/hyperlink" Target="http://paperpile.com/b/yqURQs/neu6" TargetMode="External"/><Relationship Id="rId397" Type="http://schemas.openxmlformats.org/officeDocument/2006/relationships/hyperlink" Target="http://paperpile.com/b/yqURQs/qq3d" TargetMode="External"/><Relationship Id="rId520" Type="http://schemas.openxmlformats.org/officeDocument/2006/relationships/hyperlink" Target="http://paperpile.com/b/yqURQs/Ne4p" TargetMode="External"/><Relationship Id="rId562" Type="http://schemas.openxmlformats.org/officeDocument/2006/relationships/hyperlink" Target="http://dx.doi.org/10.5194/hess-20-4391-2016" TargetMode="External"/><Relationship Id="rId215" Type="http://schemas.openxmlformats.org/officeDocument/2006/relationships/hyperlink" Target="http://paperpile.com/b/yqURQs/HBeF" TargetMode="External"/><Relationship Id="rId257" Type="http://schemas.openxmlformats.org/officeDocument/2006/relationships/hyperlink" Target="http://paperpile.com/b/yqURQs/18ei" TargetMode="External"/><Relationship Id="rId422" Type="http://schemas.openxmlformats.org/officeDocument/2006/relationships/hyperlink" Target="http://paperpile.com/b/yqURQs/JOHb1" TargetMode="External"/><Relationship Id="rId464" Type="http://schemas.openxmlformats.org/officeDocument/2006/relationships/hyperlink" Target="http://paperpile.com/b/yqURQs/i5HS" TargetMode="External"/><Relationship Id="rId299" Type="http://schemas.openxmlformats.org/officeDocument/2006/relationships/hyperlink" Target="http://paperpile.com/b/yqURQs/Cc1T" TargetMode="External"/><Relationship Id="rId63" Type="http://schemas.openxmlformats.org/officeDocument/2006/relationships/hyperlink" Target="https://paperpile.com/c/yqURQs/BXmH" TargetMode="External"/><Relationship Id="rId159" Type="http://schemas.openxmlformats.org/officeDocument/2006/relationships/hyperlink" Target="http://dx.doi.org/10.1038/s41558-020-0741-0" TargetMode="External"/><Relationship Id="rId366" Type="http://schemas.openxmlformats.org/officeDocument/2006/relationships/hyperlink" Target="http://paperpile.com/b/yqURQs/J5Cj" TargetMode="External"/><Relationship Id="rId573" Type="http://schemas.openxmlformats.org/officeDocument/2006/relationships/hyperlink" Target="http://paperpile.com/b/yqURQs/uPtdU" TargetMode="External"/><Relationship Id="rId226" Type="http://schemas.openxmlformats.org/officeDocument/2006/relationships/hyperlink" Target="http://paperpile.com/b/yqURQs/1U6L" TargetMode="External"/><Relationship Id="rId433" Type="http://schemas.openxmlformats.org/officeDocument/2006/relationships/hyperlink" Target="http://paperpile.com/b/yqURQs/kk5P" TargetMode="External"/><Relationship Id="rId74" Type="http://schemas.openxmlformats.org/officeDocument/2006/relationships/hyperlink" Target="http://paperpile.com/b/yqURQs/2djvl" TargetMode="External"/><Relationship Id="rId377" Type="http://schemas.openxmlformats.org/officeDocument/2006/relationships/hyperlink" Target="http://paperpile.com/b/yqURQs/j38ix" TargetMode="External"/><Relationship Id="rId500" Type="http://schemas.openxmlformats.org/officeDocument/2006/relationships/hyperlink" Target="http://paperpile.com/b/yqURQs/AipO" TargetMode="External"/><Relationship Id="rId584" Type="http://schemas.openxmlformats.org/officeDocument/2006/relationships/hyperlink" Target="http://paperpile.com/b/yqURQs/rU8LY" TargetMode="External"/><Relationship Id="rId5" Type="http://schemas.openxmlformats.org/officeDocument/2006/relationships/footnotes" Target="footnotes.xml"/><Relationship Id="rId237" Type="http://schemas.openxmlformats.org/officeDocument/2006/relationships/hyperlink" Target="http://paperpile.com/b/yqURQs/G7I8" TargetMode="External"/><Relationship Id="rId444" Type="http://schemas.openxmlformats.org/officeDocument/2006/relationships/hyperlink" Target="http://paperpile.com/b/yqURQs/KEuK" TargetMode="External"/><Relationship Id="rId290" Type="http://schemas.openxmlformats.org/officeDocument/2006/relationships/hyperlink" Target="http://paperpile.com/b/yqURQs/Leiv" TargetMode="External"/><Relationship Id="rId304" Type="http://schemas.openxmlformats.org/officeDocument/2006/relationships/hyperlink" Target="http://paperpile.com/b/yqURQs/lMTfb" TargetMode="External"/><Relationship Id="rId388" Type="http://schemas.openxmlformats.org/officeDocument/2006/relationships/hyperlink" Target="http://paperpile.com/b/yqURQs/1WmSm" TargetMode="External"/><Relationship Id="rId511" Type="http://schemas.openxmlformats.org/officeDocument/2006/relationships/hyperlink" Target="http://paperpile.com/b/yqURQs/84BjZ" TargetMode="External"/><Relationship Id="rId609" Type="http://schemas.openxmlformats.org/officeDocument/2006/relationships/hyperlink" Target="http://paperpile.com/b/yqURQs/O2Yq" TargetMode="External"/><Relationship Id="rId85" Type="http://schemas.openxmlformats.org/officeDocument/2006/relationships/hyperlink" Target="http://dx.doi.org/10.1002/2015wr016967" TargetMode="External"/><Relationship Id="rId150" Type="http://schemas.openxmlformats.org/officeDocument/2006/relationships/hyperlink" Target="http://paperpile.com/b/yqURQs/TBM1" TargetMode="External"/><Relationship Id="rId595" Type="http://schemas.openxmlformats.org/officeDocument/2006/relationships/hyperlink" Target="http://paperpile.com/b/yqURQs/D9Y6" TargetMode="External"/><Relationship Id="rId248" Type="http://schemas.openxmlformats.org/officeDocument/2006/relationships/hyperlink" Target="http://paperpile.com/b/yqURQs/jEkF" TargetMode="External"/><Relationship Id="rId455" Type="http://schemas.openxmlformats.org/officeDocument/2006/relationships/hyperlink" Target="http://paperpile.com/b/yqURQs/WcGd" TargetMode="External"/><Relationship Id="rId12" Type="http://schemas.openxmlformats.org/officeDocument/2006/relationships/hyperlink" Target="https://paperpile.com/c/yqURQs/ubo0u+GCWiD+AipO+YSgs" TargetMode="External"/><Relationship Id="rId108" Type="http://schemas.openxmlformats.org/officeDocument/2006/relationships/hyperlink" Target="http://paperpile.com/b/yqURQs/hFAT" TargetMode="External"/><Relationship Id="rId315" Type="http://schemas.openxmlformats.org/officeDocument/2006/relationships/hyperlink" Target="http://paperpile.com/b/yqURQs/M9rO" TargetMode="External"/><Relationship Id="rId522" Type="http://schemas.openxmlformats.org/officeDocument/2006/relationships/hyperlink" Target="http://paperpile.com/b/yqURQs/Ne4p" TargetMode="External"/><Relationship Id="rId96" Type="http://schemas.openxmlformats.org/officeDocument/2006/relationships/hyperlink" Target="http://paperpile.com/b/yqURQs/niDez" TargetMode="External"/><Relationship Id="rId161" Type="http://schemas.openxmlformats.org/officeDocument/2006/relationships/hyperlink" Target="http://paperpile.com/b/yqURQs/LQP6" TargetMode="External"/><Relationship Id="rId399" Type="http://schemas.openxmlformats.org/officeDocument/2006/relationships/hyperlink" Target="http://paperpile.com/b/yqURQs/qq3d" TargetMode="External"/><Relationship Id="rId259" Type="http://schemas.openxmlformats.org/officeDocument/2006/relationships/hyperlink" Target="http://paperpile.com/b/yqURQs/18ei" TargetMode="External"/><Relationship Id="rId466" Type="http://schemas.openxmlformats.org/officeDocument/2006/relationships/hyperlink" Target="http://paperpile.com/b/yqURQs/joios" TargetMode="External"/><Relationship Id="rId23" Type="http://schemas.openxmlformats.org/officeDocument/2006/relationships/hyperlink" Target="https://paperpile.com/c/yqURQs/MDt4+FpA6" TargetMode="External"/><Relationship Id="rId119" Type="http://schemas.openxmlformats.org/officeDocument/2006/relationships/hyperlink" Target="http://paperpile.com/b/yqURQs/tTNo" TargetMode="External"/><Relationship Id="rId326" Type="http://schemas.openxmlformats.org/officeDocument/2006/relationships/hyperlink" Target="http://paperpile.com/b/yqURQs/R6ji" TargetMode="External"/><Relationship Id="rId533" Type="http://schemas.openxmlformats.org/officeDocument/2006/relationships/hyperlink" Target="http://paperpile.com/b/yqURQs/ZyLf" TargetMode="External"/><Relationship Id="rId172" Type="http://schemas.openxmlformats.org/officeDocument/2006/relationships/hyperlink" Target="http://paperpile.com/b/yqURQs/bYSu" TargetMode="External"/><Relationship Id="rId477" Type="http://schemas.openxmlformats.org/officeDocument/2006/relationships/hyperlink" Target="http://paperpile.com/b/yqURQs/G2XNO" TargetMode="External"/><Relationship Id="rId600" Type="http://schemas.openxmlformats.org/officeDocument/2006/relationships/hyperlink" Target="http://paperpile.com/b/yqURQs/ubo0u" TargetMode="External"/><Relationship Id="rId337" Type="http://schemas.openxmlformats.org/officeDocument/2006/relationships/hyperlink" Target="http://paperpile.com/b/yqURQs/yTDq" TargetMode="External"/><Relationship Id="rId34" Type="http://schemas.openxmlformats.org/officeDocument/2006/relationships/hyperlink" Target="https://paperpile.com/c/yqURQs/76fn+HBeF+neu6" TargetMode="External"/><Relationship Id="rId544" Type="http://schemas.openxmlformats.org/officeDocument/2006/relationships/hyperlink" Target="http://paperpile.com/b/yqURQs/gQZo" TargetMode="External"/><Relationship Id="rId183" Type="http://schemas.openxmlformats.org/officeDocument/2006/relationships/hyperlink" Target="http://paperpile.com/b/yqURQs/5ZKU" TargetMode="External"/><Relationship Id="rId390" Type="http://schemas.openxmlformats.org/officeDocument/2006/relationships/hyperlink" Target="http://paperpile.com/b/yqURQs/uvsTq" TargetMode="External"/><Relationship Id="rId404" Type="http://schemas.openxmlformats.org/officeDocument/2006/relationships/hyperlink" Target="http://paperpile.com/b/yqURQs/cn3Z" TargetMode="External"/><Relationship Id="rId611" Type="http://schemas.openxmlformats.org/officeDocument/2006/relationships/hyperlink" Target="http://paperpile.com/b/yqURQs/O2Yq" TargetMode="External"/><Relationship Id="rId250" Type="http://schemas.openxmlformats.org/officeDocument/2006/relationships/hyperlink" Target="http://paperpile.com/b/yqURQs/9eVk" TargetMode="External"/><Relationship Id="rId488" Type="http://schemas.openxmlformats.org/officeDocument/2006/relationships/hyperlink" Target="http://paperpile.com/b/yqURQs/SgcH" TargetMode="External"/><Relationship Id="rId45" Type="http://schemas.openxmlformats.org/officeDocument/2006/relationships/hyperlink" Target="https://paperpile.com/c/yqURQs/gQZo+l50g+qq3d+qvWa+2WPV" TargetMode="External"/><Relationship Id="rId110" Type="http://schemas.openxmlformats.org/officeDocument/2006/relationships/hyperlink" Target="http://paperpile.com/b/yqURQs/wuPO" TargetMode="External"/><Relationship Id="rId348" Type="http://schemas.openxmlformats.org/officeDocument/2006/relationships/hyperlink" Target="http://paperpile.com/b/yqURQs/3qU9" TargetMode="External"/><Relationship Id="rId555" Type="http://schemas.openxmlformats.org/officeDocument/2006/relationships/hyperlink" Target="http://paperpile.com/b/yqURQs/AriB" TargetMode="External"/><Relationship Id="rId194" Type="http://schemas.openxmlformats.org/officeDocument/2006/relationships/hyperlink" Target="http://paperpile.com/b/yqURQs/NaWV" TargetMode="External"/><Relationship Id="rId208" Type="http://schemas.openxmlformats.org/officeDocument/2006/relationships/hyperlink" Target="http://paperpile.com/b/yqURQs/Zdq8" TargetMode="External"/><Relationship Id="rId415" Type="http://schemas.openxmlformats.org/officeDocument/2006/relationships/hyperlink" Target="http://paperpile.com/b/yqURQs/IryB" TargetMode="External"/><Relationship Id="rId261" Type="http://schemas.openxmlformats.org/officeDocument/2006/relationships/hyperlink" Target="http://paperpile.com/b/yqURQs/NGRP" TargetMode="External"/><Relationship Id="rId499" Type="http://schemas.openxmlformats.org/officeDocument/2006/relationships/hyperlink" Target="http://paperpile.com/b/yqURQs/AipO" TargetMode="External"/><Relationship Id="rId56" Type="http://schemas.openxmlformats.org/officeDocument/2006/relationships/hyperlink" Target="https://paperpile.com/c/yqURQs/G7I8" TargetMode="External"/><Relationship Id="rId359" Type="http://schemas.openxmlformats.org/officeDocument/2006/relationships/hyperlink" Target="http://paperpile.com/b/yqURQs/76fn" TargetMode="External"/><Relationship Id="rId566" Type="http://schemas.openxmlformats.org/officeDocument/2006/relationships/hyperlink" Target="http://paperpile.com/b/yqURQs/blhE" TargetMode="External"/><Relationship Id="rId121" Type="http://schemas.openxmlformats.org/officeDocument/2006/relationships/hyperlink" Target="http://paperpile.com/b/yqURQs/iByY" TargetMode="External"/><Relationship Id="rId219" Type="http://schemas.openxmlformats.org/officeDocument/2006/relationships/hyperlink" Target="http://paperpile.com/b/yqURQs/3mPi" TargetMode="External"/><Relationship Id="rId426" Type="http://schemas.openxmlformats.org/officeDocument/2006/relationships/hyperlink" Target="http://paperpile.com/b/yqURQs/jWo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F50F1-0416-5B4E-B20D-8F2319301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34</Pages>
  <Words>14769</Words>
  <Characters>84184</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Seiyon Lee</cp:lastModifiedBy>
  <cp:revision>16</cp:revision>
  <dcterms:created xsi:type="dcterms:W3CDTF">2022-01-19T16:43:00Z</dcterms:created>
  <dcterms:modified xsi:type="dcterms:W3CDTF">2022-01-20T17:52:00Z</dcterms:modified>
</cp:coreProperties>
</file>