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B34206" w14:textId="77777777" w:rsidR="005A28AC" w:rsidRDefault="004047F0">
      <w:pPr>
        <w:jc w:val="center"/>
        <w:rPr>
          <w:rFonts w:ascii="Calibri" w:eastAsia="Calibri" w:hAnsi="Calibri" w:cs="Calibri"/>
          <w:b/>
          <w:sz w:val="24"/>
          <w:szCs w:val="24"/>
        </w:rPr>
      </w:pPr>
      <w:commentRangeStart w:id="0"/>
      <w:r>
        <w:rPr>
          <w:rFonts w:ascii="Calibri" w:eastAsia="Calibri" w:hAnsi="Calibri" w:cs="Calibri"/>
          <w:b/>
          <w:sz w:val="24"/>
          <w:szCs w:val="24"/>
        </w:rPr>
        <w:t>A Fast-Particle Based Approach to Calibrate the Distributed Hydrologic Model</w:t>
      </w:r>
      <w:commentRangeEnd w:id="0"/>
      <w:r>
        <w:commentReference w:id="0"/>
      </w:r>
    </w:p>
    <w:p w14:paraId="6AF8AB42" w14:textId="77777777" w:rsidR="005A28AC" w:rsidRDefault="004047F0">
      <w:pPr>
        <w:jc w:val="center"/>
        <w:rPr>
          <w:rFonts w:ascii="Calibri" w:eastAsia="Calibri" w:hAnsi="Calibri" w:cs="Calibri"/>
          <w:sz w:val="24"/>
          <w:szCs w:val="24"/>
          <w:vertAlign w:val="superscript"/>
        </w:rPr>
      </w:pPr>
      <w:r>
        <w:rPr>
          <w:rFonts w:ascii="Calibri" w:eastAsia="Calibri" w:hAnsi="Calibri" w:cs="Calibri"/>
          <w:b/>
          <w:sz w:val="24"/>
          <w:szCs w:val="24"/>
        </w:rPr>
        <w:t xml:space="preserve">     </w:t>
      </w:r>
      <w:r>
        <w:rPr>
          <w:rFonts w:ascii="Calibri" w:eastAsia="Calibri" w:hAnsi="Calibri" w:cs="Calibri"/>
          <w:sz w:val="24"/>
          <w:szCs w:val="24"/>
        </w:rPr>
        <w:t>Sanjib Sharma</w:t>
      </w:r>
      <w:r>
        <w:rPr>
          <w:rFonts w:ascii="Calibri" w:eastAsia="Calibri" w:hAnsi="Calibri" w:cs="Calibri"/>
          <w:sz w:val="24"/>
          <w:szCs w:val="24"/>
          <w:vertAlign w:val="superscript"/>
        </w:rPr>
        <w:t>1*</w:t>
      </w:r>
      <w:r>
        <w:rPr>
          <w:rFonts w:ascii="Calibri" w:eastAsia="Calibri" w:hAnsi="Calibri" w:cs="Calibri"/>
          <w:sz w:val="24"/>
          <w:szCs w:val="24"/>
        </w:rPr>
        <w:t xml:space="preserve">, Benjamin </w:t>
      </w:r>
      <w:proofErr w:type="spellStart"/>
      <w:r>
        <w:rPr>
          <w:rFonts w:ascii="Calibri" w:eastAsia="Calibri" w:hAnsi="Calibri" w:cs="Calibri"/>
          <w:sz w:val="24"/>
          <w:szCs w:val="24"/>
        </w:rPr>
        <w:t>Seiyon</w:t>
      </w:r>
      <w:proofErr w:type="spellEnd"/>
      <w:r>
        <w:rPr>
          <w:rFonts w:ascii="Calibri" w:eastAsia="Calibri" w:hAnsi="Calibri" w:cs="Calibri"/>
          <w:sz w:val="24"/>
          <w:szCs w:val="24"/>
        </w:rPr>
        <w:t xml:space="preserve"> Lee</w:t>
      </w:r>
      <w:r>
        <w:rPr>
          <w:rFonts w:ascii="Calibri" w:eastAsia="Calibri" w:hAnsi="Calibri" w:cs="Calibri"/>
          <w:sz w:val="24"/>
          <w:szCs w:val="24"/>
          <w:vertAlign w:val="superscript"/>
        </w:rPr>
        <w:t>2</w:t>
      </w:r>
      <w:r>
        <w:rPr>
          <w:rFonts w:ascii="Calibri" w:eastAsia="Calibri" w:hAnsi="Calibri" w:cs="Calibri"/>
          <w:sz w:val="24"/>
          <w:szCs w:val="24"/>
        </w:rPr>
        <w:t>, Iman Hosseini-Shakib</w:t>
      </w:r>
      <w:r>
        <w:rPr>
          <w:rFonts w:ascii="Calibri" w:eastAsia="Calibri" w:hAnsi="Calibri" w:cs="Calibri"/>
          <w:sz w:val="24"/>
          <w:szCs w:val="24"/>
          <w:vertAlign w:val="superscript"/>
        </w:rPr>
        <w:t>1</w:t>
      </w:r>
      <w:r>
        <w:rPr>
          <w:rFonts w:ascii="Calibri" w:eastAsia="Calibri" w:hAnsi="Calibri" w:cs="Calibri"/>
          <w:sz w:val="24"/>
          <w:szCs w:val="24"/>
        </w:rPr>
        <w:t>, Murali Haran</w:t>
      </w:r>
      <w:r>
        <w:rPr>
          <w:rFonts w:ascii="Calibri" w:eastAsia="Calibri" w:hAnsi="Calibri" w:cs="Calibri"/>
          <w:sz w:val="24"/>
          <w:szCs w:val="24"/>
          <w:vertAlign w:val="superscript"/>
        </w:rPr>
        <w:t>3</w:t>
      </w:r>
      <w:r>
        <w:rPr>
          <w:rFonts w:ascii="Calibri" w:eastAsia="Calibri" w:hAnsi="Calibri" w:cs="Calibri"/>
          <w:sz w:val="24"/>
          <w:szCs w:val="24"/>
        </w:rPr>
        <w:t>, Klaus Keller</w:t>
      </w:r>
      <w:r>
        <w:rPr>
          <w:rFonts w:ascii="Calibri" w:eastAsia="Calibri" w:hAnsi="Calibri" w:cs="Calibri"/>
          <w:sz w:val="24"/>
          <w:szCs w:val="24"/>
          <w:vertAlign w:val="superscript"/>
        </w:rPr>
        <w:t>1,4</w:t>
      </w:r>
    </w:p>
    <w:p w14:paraId="60CEF3F7" w14:textId="77777777" w:rsidR="005A28AC" w:rsidRDefault="005A28AC">
      <w:pPr>
        <w:rPr>
          <w:rFonts w:ascii="Calibri" w:eastAsia="Calibri" w:hAnsi="Calibri" w:cs="Calibri"/>
          <w:sz w:val="24"/>
          <w:szCs w:val="24"/>
        </w:rPr>
      </w:pPr>
    </w:p>
    <w:p w14:paraId="7E7247A2" w14:textId="77777777" w:rsidR="005A28AC" w:rsidRDefault="004047F0">
      <w:pPr>
        <w:shd w:val="clear" w:color="auto" w:fill="FFFFFF"/>
        <w:ind w:left="270" w:hanging="360"/>
        <w:rPr>
          <w:rFonts w:ascii="Calibri" w:eastAsia="Calibri" w:hAnsi="Calibri" w:cs="Calibri"/>
          <w:sz w:val="24"/>
          <w:szCs w:val="24"/>
        </w:rPr>
      </w:pPr>
      <w:r>
        <w:rPr>
          <w:rFonts w:ascii="Calibri" w:eastAsia="Calibri" w:hAnsi="Calibri" w:cs="Calibri"/>
          <w:sz w:val="24"/>
          <w:szCs w:val="24"/>
          <w:vertAlign w:val="superscript"/>
        </w:rPr>
        <w:t xml:space="preserve">        1</w:t>
      </w:r>
      <w:r>
        <w:rPr>
          <w:rFonts w:ascii="Calibri" w:eastAsia="Calibri" w:hAnsi="Calibri" w:cs="Calibri"/>
          <w:sz w:val="24"/>
          <w:szCs w:val="24"/>
        </w:rPr>
        <w:t>Earth and Environmental Systems Institute, The Pennsylvania State University, University   Park, PA, USA</w:t>
      </w:r>
    </w:p>
    <w:p w14:paraId="01330A31" w14:textId="77777777" w:rsidR="005A28AC" w:rsidRDefault="004047F0">
      <w:pPr>
        <w:shd w:val="clear" w:color="auto" w:fill="FFFFFF"/>
        <w:ind w:left="180"/>
        <w:rPr>
          <w:rFonts w:ascii="Calibri" w:eastAsia="Calibri" w:hAnsi="Calibri" w:cs="Calibri"/>
          <w:sz w:val="24"/>
          <w:szCs w:val="24"/>
        </w:rPr>
      </w:pPr>
      <w:r>
        <w:rPr>
          <w:rFonts w:ascii="Calibri" w:eastAsia="Calibri" w:hAnsi="Calibri" w:cs="Calibri"/>
          <w:sz w:val="24"/>
          <w:szCs w:val="24"/>
          <w:vertAlign w:val="superscript"/>
        </w:rPr>
        <w:t>2</w:t>
      </w:r>
      <w:r>
        <w:rPr>
          <w:rFonts w:ascii="Calibri" w:eastAsia="Calibri" w:hAnsi="Calibri" w:cs="Calibri"/>
          <w:sz w:val="24"/>
          <w:szCs w:val="24"/>
        </w:rPr>
        <w:t>Department of Statistics, The George Mason University, Fairfax, VA, USA</w:t>
      </w:r>
    </w:p>
    <w:p w14:paraId="1E1AA27D" w14:textId="77777777" w:rsidR="005A28AC" w:rsidRDefault="004047F0">
      <w:pPr>
        <w:shd w:val="clear" w:color="auto" w:fill="FFFFFF"/>
        <w:ind w:left="180"/>
        <w:rPr>
          <w:rFonts w:ascii="Calibri" w:eastAsia="Calibri" w:hAnsi="Calibri" w:cs="Calibri"/>
          <w:sz w:val="24"/>
          <w:szCs w:val="24"/>
        </w:rPr>
      </w:pPr>
      <w:r>
        <w:rPr>
          <w:rFonts w:ascii="Calibri" w:eastAsia="Calibri" w:hAnsi="Calibri" w:cs="Calibri"/>
          <w:sz w:val="24"/>
          <w:szCs w:val="24"/>
          <w:vertAlign w:val="superscript"/>
        </w:rPr>
        <w:t>3</w:t>
      </w:r>
      <w:r>
        <w:rPr>
          <w:rFonts w:ascii="Calibri" w:eastAsia="Calibri" w:hAnsi="Calibri" w:cs="Calibri"/>
          <w:sz w:val="24"/>
          <w:szCs w:val="24"/>
        </w:rPr>
        <w:t>Department of Statistics, The Pennsylvania State University, University Park,</w:t>
      </w:r>
      <w:r>
        <w:rPr>
          <w:rFonts w:ascii="Calibri" w:eastAsia="Calibri" w:hAnsi="Calibri" w:cs="Calibri"/>
          <w:sz w:val="24"/>
          <w:szCs w:val="24"/>
        </w:rPr>
        <w:t xml:space="preserve"> PA, USA</w:t>
      </w:r>
    </w:p>
    <w:p w14:paraId="7ED86116" w14:textId="77777777" w:rsidR="005A28AC" w:rsidRDefault="004047F0">
      <w:pPr>
        <w:shd w:val="clear" w:color="auto" w:fill="FFFFFF"/>
        <w:ind w:left="180"/>
        <w:rPr>
          <w:rFonts w:ascii="Calibri" w:eastAsia="Calibri" w:hAnsi="Calibri" w:cs="Calibri"/>
          <w:sz w:val="24"/>
          <w:szCs w:val="24"/>
        </w:rPr>
      </w:pPr>
      <w:r>
        <w:rPr>
          <w:rFonts w:ascii="Calibri" w:eastAsia="Calibri" w:hAnsi="Calibri" w:cs="Calibri"/>
          <w:sz w:val="24"/>
          <w:szCs w:val="24"/>
          <w:vertAlign w:val="superscript"/>
        </w:rPr>
        <w:t>4</w:t>
      </w:r>
      <w:r>
        <w:rPr>
          <w:rFonts w:ascii="Calibri" w:eastAsia="Calibri" w:hAnsi="Calibri" w:cs="Calibri"/>
          <w:sz w:val="24"/>
          <w:szCs w:val="24"/>
        </w:rPr>
        <w:t>Department of Geosciences, The Pennsylvania State University, University Park, PA, USA</w:t>
      </w:r>
    </w:p>
    <w:p w14:paraId="4E117FDE" w14:textId="77777777" w:rsidR="005A28AC" w:rsidRDefault="004047F0">
      <w:pPr>
        <w:shd w:val="clear" w:color="auto" w:fill="FFFFFF"/>
        <w:ind w:left="180"/>
        <w:rPr>
          <w:rFonts w:ascii="Calibri" w:eastAsia="Calibri" w:hAnsi="Calibri" w:cs="Calibri"/>
          <w:sz w:val="24"/>
          <w:szCs w:val="24"/>
        </w:rPr>
      </w:pPr>
      <w:r>
        <w:rPr>
          <w:rFonts w:ascii="Calibri" w:eastAsia="Calibri" w:hAnsi="Calibri" w:cs="Calibri"/>
          <w:sz w:val="24"/>
          <w:szCs w:val="24"/>
        </w:rPr>
        <w:t>*Corresponding author (sanjibsharma66@gmail.com)</w:t>
      </w:r>
    </w:p>
    <w:p w14:paraId="1063350D" w14:textId="77777777" w:rsidR="005A28AC" w:rsidRDefault="005A28AC">
      <w:pPr>
        <w:rPr>
          <w:rFonts w:ascii="Calibri" w:eastAsia="Calibri" w:hAnsi="Calibri" w:cs="Calibri"/>
          <w:sz w:val="24"/>
          <w:szCs w:val="24"/>
        </w:rPr>
      </w:pPr>
    </w:p>
    <w:p w14:paraId="48F6FF8D" w14:textId="77777777" w:rsidR="005A28AC" w:rsidRDefault="004047F0">
      <w:pPr>
        <w:jc w:val="center"/>
        <w:rPr>
          <w:rFonts w:ascii="Calibri" w:eastAsia="Calibri" w:hAnsi="Calibri" w:cs="Calibri"/>
          <w:sz w:val="24"/>
          <w:szCs w:val="24"/>
        </w:rPr>
      </w:pPr>
      <w:r>
        <w:rPr>
          <w:rFonts w:ascii="Calibri" w:eastAsia="Calibri" w:hAnsi="Calibri" w:cs="Calibri"/>
          <w:sz w:val="24"/>
          <w:szCs w:val="24"/>
        </w:rPr>
        <w:t xml:space="preserve">Projected Submission on Water Resources Research  </w:t>
      </w:r>
    </w:p>
    <w:p w14:paraId="46B6972B" w14:textId="77777777" w:rsidR="005A28AC" w:rsidRDefault="004047F0">
      <w:pPr>
        <w:jc w:val="center"/>
        <w:rPr>
          <w:rFonts w:ascii="Calibri" w:eastAsia="Calibri" w:hAnsi="Calibri" w:cs="Calibri"/>
          <w:sz w:val="24"/>
          <w:szCs w:val="24"/>
        </w:rPr>
      </w:pPr>
      <w:r>
        <w:rPr>
          <w:rFonts w:ascii="Calibri" w:eastAsia="Calibri" w:hAnsi="Calibri" w:cs="Calibri"/>
          <w:sz w:val="24"/>
          <w:szCs w:val="24"/>
        </w:rPr>
        <w:t>Projected Submission deadline: November 30, 2021</w:t>
      </w:r>
    </w:p>
    <w:p w14:paraId="65D22961" w14:textId="77777777" w:rsidR="005A28AC" w:rsidRDefault="004047F0">
      <w:pPr>
        <w:rPr>
          <w:rFonts w:ascii="Calibri" w:eastAsia="Calibri" w:hAnsi="Calibri" w:cs="Calibri"/>
          <w:b/>
          <w:sz w:val="24"/>
          <w:szCs w:val="24"/>
        </w:rPr>
      </w:pPr>
      <w:r>
        <w:rPr>
          <w:rFonts w:ascii="Calibri" w:eastAsia="Calibri" w:hAnsi="Calibri" w:cs="Calibri"/>
          <w:b/>
          <w:sz w:val="24"/>
          <w:szCs w:val="24"/>
        </w:rPr>
        <w:t>Key point</w:t>
      </w:r>
      <w:r>
        <w:rPr>
          <w:rFonts w:ascii="Calibri" w:eastAsia="Calibri" w:hAnsi="Calibri" w:cs="Calibri"/>
          <w:b/>
          <w:sz w:val="24"/>
          <w:szCs w:val="24"/>
        </w:rPr>
        <w:t>s</w:t>
      </w:r>
    </w:p>
    <w:p w14:paraId="4A8A697F" w14:textId="77777777" w:rsidR="005A28AC" w:rsidRDefault="004047F0">
      <w:pPr>
        <w:numPr>
          <w:ilvl w:val="0"/>
          <w:numId w:val="1"/>
        </w:numPr>
        <w:rPr>
          <w:rFonts w:ascii="Calibri" w:eastAsia="Calibri" w:hAnsi="Calibri" w:cs="Calibri"/>
          <w:sz w:val="24"/>
          <w:szCs w:val="24"/>
        </w:rPr>
      </w:pPr>
      <w:r>
        <w:rPr>
          <w:rFonts w:ascii="Calibri" w:eastAsia="Calibri" w:hAnsi="Calibri" w:cs="Calibri"/>
          <w:sz w:val="24"/>
          <w:szCs w:val="24"/>
        </w:rPr>
        <w:t>Current approaches to characterize flood hazards often sample only a relatively small subset of the known unknowns such as hydrologic model parameters.</w:t>
      </w:r>
    </w:p>
    <w:p w14:paraId="3AFDFF42" w14:textId="77777777" w:rsidR="005A28AC" w:rsidRDefault="004047F0">
      <w:pPr>
        <w:numPr>
          <w:ilvl w:val="0"/>
          <w:numId w:val="1"/>
        </w:numPr>
        <w:rPr>
          <w:rFonts w:ascii="Calibri" w:eastAsia="Calibri" w:hAnsi="Calibri" w:cs="Calibri"/>
          <w:sz w:val="24"/>
          <w:szCs w:val="24"/>
        </w:rPr>
      </w:pPr>
      <w:r>
        <w:rPr>
          <w:rFonts w:ascii="Calibri" w:eastAsia="Calibri" w:hAnsi="Calibri" w:cs="Calibri"/>
          <w:sz w:val="24"/>
          <w:szCs w:val="24"/>
        </w:rPr>
        <w:t xml:space="preserve">We implement a sequential Monte Carlo particle-based approach to fully characterize the </w:t>
      </w:r>
      <w:proofErr w:type="spellStart"/>
      <w:r>
        <w:rPr>
          <w:rFonts w:ascii="Calibri" w:eastAsia="Calibri" w:hAnsi="Calibri" w:cs="Calibri"/>
          <w:sz w:val="24"/>
          <w:szCs w:val="24"/>
        </w:rPr>
        <w:t>hydromodel</w:t>
      </w:r>
      <w:proofErr w:type="spellEnd"/>
      <w:r>
        <w:rPr>
          <w:rFonts w:ascii="Calibri" w:eastAsia="Calibri" w:hAnsi="Calibri" w:cs="Calibri"/>
          <w:sz w:val="24"/>
          <w:szCs w:val="24"/>
        </w:rPr>
        <w:t xml:space="preserve"> par</w:t>
      </w:r>
      <w:r>
        <w:rPr>
          <w:rFonts w:ascii="Calibri" w:eastAsia="Calibri" w:hAnsi="Calibri" w:cs="Calibri"/>
          <w:sz w:val="24"/>
          <w:szCs w:val="24"/>
        </w:rPr>
        <w:t>ametric uncertainty.</w:t>
      </w:r>
    </w:p>
    <w:p w14:paraId="3D3663D0" w14:textId="77777777" w:rsidR="005A28AC" w:rsidRDefault="004047F0">
      <w:pPr>
        <w:numPr>
          <w:ilvl w:val="0"/>
          <w:numId w:val="1"/>
        </w:numPr>
        <w:rPr>
          <w:rFonts w:ascii="Calibri" w:eastAsia="Calibri" w:hAnsi="Calibri" w:cs="Calibri"/>
          <w:sz w:val="24"/>
          <w:szCs w:val="24"/>
        </w:rPr>
      </w:pPr>
      <w:r>
        <w:rPr>
          <w:rFonts w:ascii="Calibri" w:eastAsia="Calibri" w:hAnsi="Calibri" w:cs="Calibri"/>
          <w:sz w:val="24"/>
          <w:szCs w:val="24"/>
        </w:rPr>
        <w:t>Accounting model parametric uncertainty improves flood calibration and predictions.</w:t>
      </w:r>
    </w:p>
    <w:p w14:paraId="6A9FFE6C" w14:textId="77777777" w:rsidR="005A28AC" w:rsidRDefault="005A28AC">
      <w:pPr>
        <w:ind w:left="720"/>
        <w:rPr>
          <w:rFonts w:ascii="Calibri" w:eastAsia="Calibri" w:hAnsi="Calibri" w:cs="Calibri"/>
          <w:sz w:val="24"/>
          <w:szCs w:val="24"/>
        </w:rPr>
      </w:pPr>
    </w:p>
    <w:p w14:paraId="16F0699A" w14:textId="77777777" w:rsidR="005A28AC" w:rsidRDefault="004047F0">
      <w:pPr>
        <w:jc w:val="center"/>
        <w:rPr>
          <w:rFonts w:ascii="Calibri" w:eastAsia="Calibri" w:hAnsi="Calibri" w:cs="Calibri"/>
          <w:b/>
          <w:sz w:val="24"/>
          <w:szCs w:val="24"/>
        </w:rPr>
      </w:pPr>
      <w:r>
        <w:rPr>
          <w:rFonts w:ascii="Calibri" w:eastAsia="Calibri" w:hAnsi="Calibri" w:cs="Calibri"/>
          <w:b/>
          <w:sz w:val="24"/>
          <w:szCs w:val="24"/>
        </w:rPr>
        <w:t xml:space="preserve">Keywords </w:t>
      </w:r>
    </w:p>
    <w:p w14:paraId="200FEFCC" w14:textId="77777777" w:rsidR="005A28AC" w:rsidRDefault="004047F0">
      <w:pPr>
        <w:jc w:val="center"/>
        <w:rPr>
          <w:rFonts w:ascii="Calibri" w:eastAsia="Calibri" w:hAnsi="Calibri" w:cs="Calibri"/>
          <w:sz w:val="24"/>
          <w:szCs w:val="24"/>
        </w:rPr>
      </w:pPr>
      <w:proofErr w:type="spellStart"/>
      <w:r>
        <w:rPr>
          <w:rFonts w:ascii="Calibri" w:eastAsia="Calibri" w:hAnsi="Calibri" w:cs="Calibri"/>
          <w:sz w:val="24"/>
          <w:szCs w:val="24"/>
        </w:rPr>
        <w:t>Hydromodel</w:t>
      </w:r>
      <w:proofErr w:type="spellEnd"/>
      <w:r>
        <w:rPr>
          <w:rFonts w:ascii="Calibri" w:eastAsia="Calibri" w:hAnsi="Calibri" w:cs="Calibri"/>
          <w:sz w:val="24"/>
          <w:szCs w:val="24"/>
        </w:rPr>
        <w:t xml:space="preserve"> calibration, particle-based approach, </w:t>
      </w:r>
    </w:p>
    <w:p w14:paraId="1E6F1717" w14:textId="77777777" w:rsidR="005A28AC" w:rsidRDefault="004047F0">
      <w:pPr>
        <w:jc w:val="center"/>
        <w:rPr>
          <w:rFonts w:ascii="Calibri" w:eastAsia="Calibri" w:hAnsi="Calibri" w:cs="Calibri"/>
          <w:sz w:val="24"/>
          <w:szCs w:val="24"/>
        </w:rPr>
      </w:pPr>
      <w:r>
        <w:rPr>
          <w:rFonts w:ascii="Calibri" w:eastAsia="Calibri" w:hAnsi="Calibri" w:cs="Calibri"/>
          <w:sz w:val="24"/>
          <w:szCs w:val="24"/>
        </w:rPr>
        <w:t>uncertainty characterization, Flood hazards</w:t>
      </w:r>
    </w:p>
    <w:p w14:paraId="26D586C1" w14:textId="77777777" w:rsidR="005A28AC" w:rsidRDefault="005A28AC">
      <w:pPr>
        <w:rPr>
          <w:rFonts w:ascii="Calibri" w:eastAsia="Calibri" w:hAnsi="Calibri" w:cs="Calibri"/>
          <w:sz w:val="24"/>
          <w:szCs w:val="24"/>
        </w:rPr>
      </w:pPr>
    </w:p>
    <w:p w14:paraId="689F52D5" w14:textId="77777777" w:rsidR="005A28AC" w:rsidRDefault="004047F0">
      <w:pPr>
        <w:rPr>
          <w:rFonts w:ascii="Calibri" w:eastAsia="Calibri" w:hAnsi="Calibri" w:cs="Calibri"/>
          <w:b/>
          <w:sz w:val="24"/>
          <w:szCs w:val="24"/>
        </w:rPr>
      </w:pPr>
      <w:r>
        <w:rPr>
          <w:rFonts w:ascii="Calibri" w:eastAsia="Calibri" w:hAnsi="Calibri" w:cs="Calibri"/>
          <w:b/>
          <w:sz w:val="24"/>
          <w:szCs w:val="24"/>
        </w:rPr>
        <w:t>Abstract</w:t>
      </w:r>
    </w:p>
    <w:p w14:paraId="4339A27A" w14:textId="77777777" w:rsidR="005A28AC" w:rsidRDefault="004047F0">
      <w:pPr>
        <w:ind w:firstLine="720"/>
        <w:jc w:val="both"/>
        <w:rPr>
          <w:rFonts w:ascii="Calibri" w:eastAsia="Calibri" w:hAnsi="Calibri" w:cs="Calibri"/>
          <w:sz w:val="24"/>
          <w:szCs w:val="24"/>
        </w:rPr>
      </w:pPr>
      <w:r>
        <w:rPr>
          <w:rFonts w:ascii="Calibri" w:eastAsia="Calibri" w:hAnsi="Calibri" w:cs="Calibri"/>
          <w:sz w:val="24"/>
          <w:szCs w:val="24"/>
        </w:rPr>
        <w:t>Floods drive dynamic and deeply uncertain risks for people and infrastructures.  Uncertainty characterization is a crucial step in improving the predictive understanding of multi-sector dynamics and the design of risk management strategies.  Current approa</w:t>
      </w:r>
      <w:r>
        <w:rPr>
          <w:rFonts w:ascii="Calibri" w:eastAsia="Calibri" w:hAnsi="Calibri" w:cs="Calibri"/>
          <w:sz w:val="24"/>
          <w:szCs w:val="24"/>
        </w:rPr>
        <w:t>ches to estimate flood hazards often sample only a relatively small subset of the known unknowns such as model parameters. This approach neglects the impacts of key uncertainties on hazards and dynamics, can drastically underestimate the tails of flood haz</w:t>
      </w:r>
      <w:r>
        <w:rPr>
          <w:rFonts w:ascii="Calibri" w:eastAsia="Calibri" w:hAnsi="Calibri" w:cs="Calibri"/>
          <w:sz w:val="24"/>
          <w:szCs w:val="24"/>
        </w:rPr>
        <w:t xml:space="preserve">ard probability distribution, and can result in poor decisions and outcomes. Here we assess whether and how a sequential Monte Carlo method can improve model hindcasts and predictions. Specifically, we deploy a particle-based approach that takes advantage </w:t>
      </w:r>
      <w:r>
        <w:rPr>
          <w:rFonts w:ascii="Calibri" w:eastAsia="Calibri" w:hAnsi="Calibri" w:cs="Calibri"/>
          <w:sz w:val="24"/>
          <w:szCs w:val="24"/>
        </w:rPr>
        <w:t>of the massive parallelization afforded by modern high-performance computing systems. Overall, our results reveal that accounting model parametric uncertainty improves flood hazard estimates over traditional calibration approaches such as stepwise manual c</w:t>
      </w:r>
      <w:r>
        <w:rPr>
          <w:rFonts w:ascii="Calibri" w:eastAsia="Calibri" w:hAnsi="Calibri" w:cs="Calibri"/>
          <w:sz w:val="24"/>
          <w:szCs w:val="24"/>
        </w:rPr>
        <w:t xml:space="preserve">alibration and </w:t>
      </w:r>
      <w:proofErr w:type="spellStart"/>
      <w:r>
        <w:rPr>
          <w:rFonts w:ascii="Calibri" w:eastAsia="Calibri" w:hAnsi="Calibri" w:cs="Calibri"/>
          <w:sz w:val="24"/>
          <w:szCs w:val="24"/>
        </w:rPr>
        <w:t>precalibration</w:t>
      </w:r>
      <w:proofErr w:type="spellEnd"/>
      <w:r>
        <w:rPr>
          <w:rFonts w:ascii="Calibri" w:eastAsia="Calibri" w:hAnsi="Calibri" w:cs="Calibri"/>
          <w:sz w:val="24"/>
          <w:szCs w:val="24"/>
        </w:rPr>
        <w:t xml:space="preserve">. </w:t>
      </w:r>
    </w:p>
    <w:p w14:paraId="151AE7C8" w14:textId="77777777" w:rsidR="005A28AC" w:rsidRDefault="005A28AC"/>
    <w:p w14:paraId="443AA5BE" w14:textId="77777777" w:rsidR="005A28AC" w:rsidRDefault="004047F0">
      <w:pPr>
        <w:rPr>
          <w:rFonts w:ascii="Calibri" w:eastAsia="Calibri" w:hAnsi="Calibri" w:cs="Calibri"/>
          <w:b/>
          <w:sz w:val="24"/>
          <w:szCs w:val="24"/>
        </w:rPr>
      </w:pPr>
      <w:r>
        <w:br w:type="page"/>
      </w:r>
    </w:p>
    <w:p w14:paraId="18F54BCF" w14:textId="77777777" w:rsidR="005A28AC" w:rsidRDefault="004047F0">
      <w:pPr>
        <w:rPr>
          <w:rFonts w:ascii="Calibri" w:eastAsia="Calibri" w:hAnsi="Calibri" w:cs="Calibri"/>
          <w:b/>
          <w:sz w:val="24"/>
          <w:szCs w:val="24"/>
        </w:rPr>
      </w:pPr>
      <w:r>
        <w:rPr>
          <w:rFonts w:ascii="Calibri" w:eastAsia="Calibri" w:hAnsi="Calibri" w:cs="Calibri"/>
          <w:b/>
          <w:sz w:val="24"/>
          <w:szCs w:val="24"/>
        </w:rPr>
        <w:lastRenderedPageBreak/>
        <w:t>1. Introduction</w:t>
      </w:r>
    </w:p>
    <w:p w14:paraId="1569F940" w14:textId="77777777" w:rsidR="005A28AC" w:rsidRDefault="004047F0">
      <w:pPr>
        <w:ind w:firstLine="720"/>
        <w:jc w:val="both"/>
        <w:rPr>
          <w:rFonts w:ascii="Calibri" w:eastAsia="Calibri" w:hAnsi="Calibri" w:cs="Calibri"/>
          <w:sz w:val="24"/>
          <w:szCs w:val="24"/>
        </w:rPr>
      </w:pPr>
      <w:r>
        <w:rPr>
          <w:rFonts w:ascii="Calibri" w:eastAsia="Calibri" w:hAnsi="Calibri" w:cs="Calibri"/>
          <w:sz w:val="24"/>
          <w:szCs w:val="24"/>
        </w:rPr>
        <w:t xml:space="preserve">Floods pose major risks to people and property </w:t>
      </w:r>
      <w:hyperlink r:id="rId11">
        <w:r>
          <w:rPr>
            <w:rFonts w:ascii="Calibri" w:eastAsia="Calibri" w:hAnsi="Calibri" w:cs="Calibri"/>
            <w:color w:val="000000"/>
            <w:sz w:val="24"/>
            <w:szCs w:val="24"/>
          </w:rPr>
          <w:t>(</w:t>
        </w:r>
        <w:proofErr w:type="spellStart"/>
        <w:r>
          <w:rPr>
            <w:rFonts w:ascii="Calibri" w:eastAsia="Calibri" w:hAnsi="Calibri" w:cs="Calibri"/>
            <w:color w:val="000000"/>
            <w:sz w:val="24"/>
            <w:szCs w:val="24"/>
          </w:rPr>
          <w:t>Winsemius</w:t>
        </w:r>
        <w:proofErr w:type="spellEnd"/>
        <w:r>
          <w:rPr>
            <w:rFonts w:ascii="Calibri" w:eastAsia="Calibri" w:hAnsi="Calibri" w:cs="Calibri"/>
            <w:color w:val="000000"/>
            <w:sz w:val="24"/>
            <w:szCs w:val="24"/>
          </w:rPr>
          <w:t xml:space="preserve"> </w:t>
        </w:r>
      </w:hyperlink>
      <w:hyperlink r:id="rId12">
        <w:r>
          <w:rPr>
            <w:rFonts w:ascii="Calibri" w:eastAsia="Calibri" w:hAnsi="Calibri" w:cs="Calibri"/>
            <w:i/>
            <w:color w:val="000000"/>
            <w:sz w:val="24"/>
            <w:szCs w:val="24"/>
          </w:rPr>
          <w:t>et al.</w:t>
        </w:r>
      </w:hyperlink>
      <w:hyperlink r:id="rId13">
        <w:r>
          <w:rPr>
            <w:rFonts w:ascii="Calibri" w:eastAsia="Calibri" w:hAnsi="Calibri" w:cs="Calibri"/>
            <w:color w:val="000000"/>
            <w:sz w:val="24"/>
            <w:szCs w:val="24"/>
          </w:rPr>
          <w:t xml:space="preserve">, 2015; Alfieri </w:t>
        </w:r>
      </w:hyperlink>
      <w:hyperlink r:id="rId14">
        <w:r>
          <w:rPr>
            <w:rFonts w:ascii="Calibri" w:eastAsia="Calibri" w:hAnsi="Calibri" w:cs="Calibri"/>
            <w:i/>
            <w:color w:val="000000"/>
            <w:sz w:val="24"/>
            <w:szCs w:val="24"/>
          </w:rPr>
          <w:t>et al.</w:t>
        </w:r>
      </w:hyperlink>
      <w:hyperlink r:id="rId15">
        <w:r>
          <w:rPr>
            <w:rFonts w:ascii="Calibri" w:eastAsia="Calibri" w:hAnsi="Calibri" w:cs="Calibri"/>
            <w:color w:val="000000"/>
            <w:sz w:val="24"/>
            <w:szCs w:val="24"/>
          </w:rPr>
          <w:t xml:space="preserve">, 2017; Wing </w:t>
        </w:r>
      </w:hyperlink>
      <w:hyperlink r:id="rId16">
        <w:r>
          <w:rPr>
            <w:rFonts w:ascii="Calibri" w:eastAsia="Calibri" w:hAnsi="Calibri" w:cs="Calibri"/>
            <w:i/>
            <w:color w:val="000000"/>
            <w:sz w:val="24"/>
            <w:szCs w:val="24"/>
          </w:rPr>
          <w:t>et al.</w:t>
        </w:r>
      </w:hyperlink>
      <w:hyperlink r:id="rId17">
        <w:r>
          <w:rPr>
            <w:rFonts w:ascii="Calibri" w:eastAsia="Calibri" w:hAnsi="Calibri" w:cs="Calibri"/>
            <w:color w:val="000000"/>
            <w:sz w:val="24"/>
            <w:szCs w:val="24"/>
          </w:rPr>
          <w:t>, 2018)</w:t>
        </w:r>
      </w:hyperlink>
      <w:r>
        <w:rPr>
          <w:rFonts w:ascii="Calibri" w:eastAsia="Calibri" w:hAnsi="Calibri" w:cs="Calibri"/>
          <w:sz w:val="24"/>
          <w:szCs w:val="24"/>
        </w:rPr>
        <w:t>. These risks are dynamic and deeply uncertain. It is important to cha</w:t>
      </w:r>
      <w:r>
        <w:rPr>
          <w:rFonts w:ascii="Calibri" w:eastAsia="Calibri" w:hAnsi="Calibri" w:cs="Calibri"/>
          <w:sz w:val="24"/>
          <w:szCs w:val="24"/>
        </w:rPr>
        <w:t xml:space="preserve">racterize the uncertainties surrounding flood hazards to understand multi-sector dynamics and to inform the design of risk management strategies </w:t>
      </w:r>
      <w:hyperlink r:id="rId18">
        <w:r>
          <w:rPr>
            <w:rFonts w:ascii="Calibri" w:eastAsia="Calibri" w:hAnsi="Calibri" w:cs="Calibri"/>
            <w:color w:val="000000"/>
            <w:sz w:val="24"/>
            <w:szCs w:val="24"/>
          </w:rPr>
          <w:t xml:space="preserve">(Wong and Keller, 2017; Liu and </w:t>
        </w:r>
        <w:proofErr w:type="spellStart"/>
        <w:r>
          <w:rPr>
            <w:rFonts w:ascii="Calibri" w:eastAsia="Calibri" w:hAnsi="Calibri" w:cs="Calibri"/>
            <w:color w:val="000000"/>
            <w:sz w:val="24"/>
            <w:szCs w:val="24"/>
          </w:rPr>
          <w:t>Merw</w:t>
        </w:r>
        <w:r>
          <w:rPr>
            <w:rFonts w:ascii="Calibri" w:eastAsia="Calibri" w:hAnsi="Calibri" w:cs="Calibri"/>
            <w:color w:val="000000"/>
            <w:sz w:val="24"/>
            <w:szCs w:val="24"/>
          </w:rPr>
          <w:t>ade</w:t>
        </w:r>
        <w:proofErr w:type="spellEnd"/>
        <w:r>
          <w:rPr>
            <w:rFonts w:ascii="Calibri" w:eastAsia="Calibri" w:hAnsi="Calibri" w:cs="Calibri"/>
            <w:color w:val="000000"/>
            <w:sz w:val="24"/>
            <w:szCs w:val="24"/>
          </w:rPr>
          <w:t xml:space="preserve">, 2018; Salas, </w:t>
        </w:r>
        <w:proofErr w:type="spellStart"/>
        <w:r>
          <w:rPr>
            <w:rFonts w:ascii="Calibri" w:eastAsia="Calibri" w:hAnsi="Calibri" w:cs="Calibri"/>
            <w:color w:val="000000"/>
            <w:sz w:val="24"/>
            <w:szCs w:val="24"/>
          </w:rPr>
          <w:t>Obeysekera</w:t>
        </w:r>
        <w:proofErr w:type="spellEnd"/>
        <w:r>
          <w:rPr>
            <w:rFonts w:ascii="Calibri" w:eastAsia="Calibri" w:hAnsi="Calibri" w:cs="Calibri"/>
            <w:color w:val="000000"/>
            <w:sz w:val="24"/>
            <w:szCs w:val="24"/>
          </w:rPr>
          <w:t xml:space="preserve"> and Vogel, 2018; Chester, Shane Underwood, and Samaras, 2020; </w:t>
        </w:r>
        <w:proofErr w:type="spellStart"/>
        <w:r>
          <w:rPr>
            <w:rFonts w:ascii="Calibri" w:eastAsia="Calibri" w:hAnsi="Calibri" w:cs="Calibri"/>
            <w:color w:val="000000"/>
            <w:sz w:val="24"/>
            <w:szCs w:val="24"/>
          </w:rPr>
          <w:t>Wasko</w:t>
        </w:r>
        <w:proofErr w:type="spellEnd"/>
        <w:r>
          <w:rPr>
            <w:rFonts w:ascii="Calibri" w:eastAsia="Calibri" w:hAnsi="Calibri" w:cs="Calibri"/>
            <w:color w:val="000000"/>
            <w:sz w:val="24"/>
            <w:szCs w:val="24"/>
          </w:rPr>
          <w:t xml:space="preserve"> </w:t>
        </w:r>
      </w:hyperlink>
      <w:hyperlink r:id="rId19">
        <w:r>
          <w:rPr>
            <w:rFonts w:ascii="Calibri" w:eastAsia="Calibri" w:hAnsi="Calibri" w:cs="Calibri"/>
            <w:i/>
            <w:color w:val="000000"/>
            <w:sz w:val="24"/>
            <w:szCs w:val="24"/>
          </w:rPr>
          <w:t>et al.</w:t>
        </w:r>
      </w:hyperlink>
      <w:hyperlink r:id="rId20">
        <w:r>
          <w:rPr>
            <w:rFonts w:ascii="Calibri" w:eastAsia="Calibri" w:hAnsi="Calibri" w:cs="Calibri"/>
            <w:color w:val="000000"/>
            <w:sz w:val="24"/>
            <w:szCs w:val="24"/>
          </w:rPr>
          <w:t>, 2</w:t>
        </w:r>
        <w:r>
          <w:rPr>
            <w:rFonts w:ascii="Calibri" w:eastAsia="Calibri" w:hAnsi="Calibri" w:cs="Calibri"/>
            <w:color w:val="000000"/>
            <w:sz w:val="24"/>
            <w:szCs w:val="24"/>
          </w:rPr>
          <w:t>021)</w:t>
        </w:r>
      </w:hyperlink>
      <w:r>
        <w:rPr>
          <w:rFonts w:ascii="Calibri" w:eastAsia="Calibri" w:hAnsi="Calibri" w:cs="Calibri"/>
          <w:sz w:val="24"/>
          <w:szCs w:val="24"/>
        </w:rPr>
        <w:t xml:space="preserve">. </w:t>
      </w:r>
    </w:p>
    <w:p w14:paraId="1D8BD6CE" w14:textId="77777777" w:rsidR="005A28AC" w:rsidRDefault="004047F0">
      <w:pPr>
        <w:ind w:firstLine="720"/>
        <w:jc w:val="both"/>
        <w:rPr>
          <w:rFonts w:ascii="Calibri" w:eastAsia="Calibri" w:hAnsi="Calibri" w:cs="Calibri"/>
          <w:sz w:val="24"/>
          <w:szCs w:val="24"/>
        </w:rPr>
      </w:pPr>
      <w:r>
        <w:rPr>
          <w:rFonts w:ascii="Calibri" w:eastAsia="Calibri" w:hAnsi="Calibri" w:cs="Calibri"/>
          <w:sz w:val="24"/>
          <w:szCs w:val="24"/>
        </w:rPr>
        <w:t>Current approaches to estimate flood hazards often sample only a relatively small subset of the known unknowns such as model parameters ​</w:t>
      </w:r>
      <w:hyperlink r:id="rId21">
        <w:r>
          <w:rPr>
            <w:rFonts w:ascii="Calibri" w:eastAsia="Calibri" w:hAnsi="Calibri" w:cs="Calibri"/>
            <w:color w:val="000000"/>
            <w:sz w:val="24"/>
            <w:szCs w:val="24"/>
          </w:rPr>
          <w:t xml:space="preserve">(Feng </w:t>
        </w:r>
      </w:hyperlink>
      <w:hyperlink r:id="rId22">
        <w:r>
          <w:rPr>
            <w:rFonts w:ascii="Calibri" w:eastAsia="Calibri" w:hAnsi="Calibri" w:cs="Calibri"/>
            <w:i/>
            <w:color w:val="000000"/>
            <w:sz w:val="24"/>
            <w:szCs w:val="24"/>
          </w:rPr>
          <w:t>et al.</w:t>
        </w:r>
      </w:hyperlink>
      <w:hyperlink r:id="rId23">
        <w:r>
          <w:rPr>
            <w:rFonts w:ascii="Calibri" w:eastAsia="Calibri" w:hAnsi="Calibri" w:cs="Calibri"/>
            <w:color w:val="000000"/>
            <w:sz w:val="24"/>
            <w:szCs w:val="24"/>
          </w:rPr>
          <w:t xml:space="preserve">, 2018; Judi </w:t>
        </w:r>
      </w:hyperlink>
      <w:hyperlink r:id="rId24">
        <w:r>
          <w:rPr>
            <w:rFonts w:ascii="Calibri" w:eastAsia="Calibri" w:hAnsi="Calibri" w:cs="Calibri"/>
            <w:i/>
            <w:color w:val="000000"/>
            <w:sz w:val="24"/>
            <w:szCs w:val="24"/>
          </w:rPr>
          <w:t>et al.</w:t>
        </w:r>
      </w:hyperlink>
      <w:hyperlink r:id="rId25">
        <w:r>
          <w:rPr>
            <w:rFonts w:ascii="Calibri" w:eastAsia="Calibri" w:hAnsi="Calibri" w:cs="Calibri"/>
            <w:color w:val="000000"/>
            <w:sz w:val="24"/>
            <w:szCs w:val="24"/>
          </w:rPr>
          <w:t xml:space="preserve">, 2018; Wing </w:t>
        </w:r>
      </w:hyperlink>
      <w:hyperlink r:id="rId26">
        <w:r>
          <w:rPr>
            <w:rFonts w:ascii="Calibri" w:eastAsia="Calibri" w:hAnsi="Calibri" w:cs="Calibri"/>
            <w:i/>
            <w:color w:val="000000"/>
            <w:sz w:val="24"/>
            <w:szCs w:val="24"/>
          </w:rPr>
          <w:t>et al.</w:t>
        </w:r>
      </w:hyperlink>
      <w:hyperlink r:id="rId27">
        <w:r>
          <w:rPr>
            <w:rFonts w:ascii="Calibri" w:eastAsia="Calibri" w:hAnsi="Calibri" w:cs="Calibri"/>
            <w:color w:val="000000"/>
            <w:sz w:val="24"/>
            <w:szCs w:val="24"/>
          </w:rPr>
          <w:t xml:space="preserve">, 2018; </w:t>
        </w:r>
        <w:proofErr w:type="spellStart"/>
        <w:r>
          <w:rPr>
            <w:rFonts w:ascii="Calibri" w:eastAsia="Calibri" w:hAnsi="Calibri" w:cs="Calibri"/>
            <w:color w:val="000000"/>
            <w:sz w:val="24"/>
            <w:szCs w:val="24"/>
          </w:rPr>
          <w:t>Pralle</w:t>
        </w:r>
        <w:proofErr w:type="spellEnd"/>
        <w:r>
          <w:rPr>
            <w:rFonts w:ascii="Calibri" w:eastAsia="Calibri" w:hAnsi="Calibri" w:cs="Calibri"/>
            <w:color w:val="000000"/>
            <w:sz w:val="24"/>
            <w:szCs w:val="24"/>
          </w:rPr>
          <w:t xml:space="preserve">, 2019; Sanders </w:t>
        </w:r>
      </w:hyperlink>
      <w:hyperlink r:id="rId28">
        <w:r>
          <w:rPr>
            <w:rFonts w:ascii="Calibri" w:eastAsia="Calibri" w:hAnsi="Calibri" w:cs="Calibri"/>
            <w:i/>
            <w:color w:val="000000"/>
            <w:sz w:val="24"/>
            <w:szCs w:val="24"/>
          </w:rPr>
          <w:t>et al.</w:t>
        </w:r>
      </w:hyperlink>
      <w:hyperlink r:id="rId29">
        <w:r>
          <w:rPr>
            <w:rFonts w:ascii="Calibri" w:eastAsia="Calibri" w:hAnsi="Calibri" w:cs="Calibri"/>
            <w:color w:val="000000"/>
            <w:sz w:val="24"/>
            <w:szCs w:val="24"/>
          </w:rPr>
          <w:t xml:space="preserve">, 2020; Bates </w:t>
        </w:r>
      </w:hyperlink>
      <w:hyperlink r:id="rId30">
        <w:r>
          <w:rPr>
            <w:rFonts w:ascii="Calibri" w:eastAsia="Calibri" w:hAnsi="Calibri" w:cs="Calibri"/>
            <w:i/>
            <w:color w:val="000000"/>
            <w:sz w:val="24"/>
            <w:szCs w:val="24"/>
          </w:rPr>
          <w:t>et al.</w:t>
        </w:r>
      </w:hyperlink>
      <w:hyperlink r:id="rId31">
        <w:r>
          <w:rPr>
            <w:rFonts w:ascii="Calibri" w:eastAsia="Calibri" w:hAnsi="Calibri" w:cs="Calibri"/>
            <w:color w:val="000000"/>
            <w:sz w:val="24"/>
            <w:szCs w:val="24"/>
          </w:rPr>
          <w:t>, 2021)</w:t>
        </w:r>
      </w:hyperlink>
      <w:r>
        <w:rPr>
          <w:rFonts w:ascii="Calibri" w:eastAsia="Calibri" w:hAnsi="Calibri" w:cs="Calibri"/>
          <w:sz w:val="24"/>
          <w:szCs w:val="24"/>
        </w:rPr>
        <w:t>​</w:t>
      </w:r>
      <w:r>
        <w:rPr>
          <w:rFonts w:ascii="Calibri" w:eastAsia="Calibri" w:hAnsi="Calibri" w:cs="Calibri"/>
          <w:sz w:val="24"/>
          <w:szCs w:val="24"/>
        </w:rPr>
        <w:t>. This neglects the impacts of key uncert</w:t>
      </w:r>
      <w:r>
        <w:rPr>
          <w:rFonts w:ascii="Calibri" w:eastAsia="Calibri" w:hAnsi="Calibri" w:cs="Calibri"/>
          <w:sz w:val="24"/>
          <w:szCs w:val="24"/>
        </w:rPr>
        <w:t xml:space="preserve">ainties on hazards and dynamics, can drastically underestimate the tails of flood hazard probability distribution, and result in poor decisions and outcomes </w:t>
      </w:r>
      <w:hyperlink r:id="rId32">
        <w:r>
          <w:rPr>
            <w:rFonts w:ascii="Calibri" w:eastAsia="Calibri" w:hAnsi="Calibri" w:cs="Calibri"/>
            <w:color w:val="000000"/>
            <w:sz w:val="24"/>
            <w:szCs w:val="24"/>
          </w:rPr>
          <w:t xml:space="preserve">(Wong </w:t>
        </w:r>
      </w:hyperlink>
      <w:hyperlink r:id="rId33">
        <w:r>
          <w:rPr>
            <w:rFonts w:ascii="Calibri" w:eastAsia="Calibri" w:hAnsi="Calibri" w:cs="Calibri"/>
            <w:i/>
            <w:color w:val="000000"/>
            <w:sz w:val="24"/>
            <w:szCs w:val="24"/>
          </w:rPr>
          <w:t>et al.</w:t>
        </w:r>
      </w:hyperlink>
      <w:hyperlink r:id="rId34">
        <w:r>
          <w:rPr>
            <w:rFonts w:ascii="Calibri" w:eastAsia="Calibri" w:hAnsi="Calibri" w:cs="Calibri"/>
            <w:color w:val="000000"/>
            <w:sz w:val="24"/>
            <w:szCs w:val="24"/>
          </w:rPr>
          <w:t xml:space="preserve">, 2018; </w:t>
        </w:r>
        <w:proofErr w:type="spellStart"/>
        <w:r>
          <w:rPr>
            <w:rFonts w:ascii="Calibri" w:eastAsia="Calibri" w:hAnsi="Calibri" w:cs="Calibri"/>
            <w:color w:val="000000"/>
            <w:sz w:val="24"/>
            <w:szCs w:val="24"/>
          </w:rPr>
          <w:t>Ruckert</w:t>
        </w:r>
        <w:proofErr w:type="spellEnd"/>
        <w:r>
          <w:rPr>
            <w:rFonts w:ascii="Calibri" w:eastAsia="Calibri" w:hAnsi="Calibri" w:cs="Calibri"/>
            <w:color w:val="000000"/>
            <w:sz w:val="24"/>
            <w:szCs w:val="24"/>
          </w:rPr>
          <w:t xml:space="preserve">, </w:t>
        </w:r>
        <w:proofErr w:type="spellStart"/>
        <w:r>
          <w:rPr>
            <w:rFonts w:ascii="Calibri" w:eastAsia="Calibri" w:hAnsi="Calibri" w:cs="Calibri"/>
            <w:color w:val="000000"/>
            <w:sz w:val="24"/>
            <w:szCs w:val="24"/>
          </w:rPr>
          <w:t>Srikrishnan</w:t>
        </w:r>
        <w:proofErr w:type="spellEnd"/>
        <w:r>
          <w:rPr>
            <w:rFonts w:ascii="Calibri" w:eastAsia="Calibri" w:hAnsi="Calibri" w:cs="Calibri"/>
            <w:color w:val="000000"/>
            <w:sz w:val="24"/>
            <w:szCs w:val="24"/>
          </w:rPr>
          <w:t xml:space="preserve"> and Keller, 2019; </w:t>
        </w:r>
        <w:proofErr w:type="spellStart"/>
        <w:r>
          <w:rPr>
            <w:rFonts w:ascii="Calibri" w:eastAsia="Calibri" w:hAnsi="Calibri" w:cs="Calibri"/>
            <w:color w:val="000000"/>
            <w:sz w:val="24"/>
            <w:szCs w:val="24"/>
          </w:rPr>
          <w:t>Zarekarizi</w:t>
        </w:r>
        <w:proofErr w:type="spellEnd"/>
        <w:r>
          <w:rPr>
            <w:rFonts w:ascii="Calibri" w:eastAsia="Calibri" w:hAnsi="Calibri" w:cs="Calibri"/>
            <w:color w:val="000000"/>
            <w:sz w:val="24"/>
            <w:szCs w:val="24"/>
          </w:rPr>
          <w:t xml:space="preserve">, </w:t>
        </w:r>
        <w:proofErr w:type="spellStart"/>
        <w:r>
          <w:rPr>
            <w:rFonts w:ascii="Calibri" w:eastAsia="Calibri" w:hAnsi="Calibri" w:cs="Calibri"/>
            <w:color w:val="000000"/>
            <w:sz w:val="24"/>
            <w:szCs w:val="24"/>
          </w:rPr>
          <w:t>Srikrishnan</w:t>
        </w:r>
        <w:proofErr w:type="spellEnd"/>
        <w:r>
          <w:rPr>
            <w:rFonts w:ascii="Calibri" w:eastAsia="Calibri" w:hAnsi="Calibri" w:cs="Calibri"/>
            <w:color w:val="000000"/>
            <w:sz w:val="24"/>
            <w:szCs w:val="24"/>
          </w:rPr>
          <w:t xml:space="preserve"> and Keller, 2020)</w:t>
        </w:r>
      </w:hyperlink>
      <w:r>
        <w:rPr>
          <w:rFonts w:ascii="Calibri" w:eastAsia="Calibri" w:hAnsi="Calibri" w:cs="Calibri"/>
          <w:sz w:val="24"/>
          <w:szCs w:val="24"/>
        </w:rPr>
        <w:t xml:space="preserve">. </w:t>
      </w:r>
    </w:p>
    <w:p w14:paraId="18BC6C6A" w14:textId="77777777" w:rsidR="005A28AC" w:rsidRDefault="004047F0">
      <w:pPr>
        <w:ind w:firstLine="720"/>
        <w:jc w:val="both"/>
        <w:rPr>
          <w:rFonts w:ascii="Calibri" w:eastAsia="Calibri" w:hAnsi="Calibri" w:cs="Calibri"/>
          <w:sz w:val="24"/>
          <w:szCs w:val="24"/>
        </w:rPr>
      </w:pPr>
      <w:r>
        <w:rPr>
          <w:rFonts w:ascii="Calibri" w:eastAsia="Calibri" w:hAnsi="Calibri" w:cs="Calibri"/>
          <w:sz w:val="24"/>
          <w:szCs w:val="24"/>
        </w:rPr>
        <w:t xml:space="preserve">Traditional approaches to hydrodynamic model calibration </w:t>
      </w:r>
      <w:r>
        <w:rPr>
          <w:rFonts w:ascii="Calibri" w:eastAsia="Calibri" w:hAnsi="Calibri" w:cs="Calibri"/>
          <w:sz w:val="24"/>
          <w:szCs w:val="24"/>
        </w:rPr>
        <w:t xml:space="preserve">typically rely on manually adjusting a subset of model parameters </w:t>
      </w:r>
      <w:hyperlink r:id="rId35">
        <w:r>
          <w:rPr>
            <w:rFonts w:ascii="Calibri" w:eastAsia="Calibri" w:hAnsi="Calibri" w:cs="Calibri"/>
            <w:color w:val="000000"/>
            <w:sz w:val="24"/>
            <w:szCs w:val="24"/>
          </w:rPr>
          <w:t xml:space="preserve">(Mizukami </w:t>
        </w:r>
      </w:hyperlink>
      <w:hyperlink r:id="rId36">
        <w:r>
          <w:rPr>
            <w:rFonts w:ascii="Calibri" w:eastAsia="Calibri" w:hAnsi="Calibri" w:cs="Calibri"/>
            <w:i/>
            <w:color w:val="000000"/>
            <w:sz w:val="24"/>
            <w:szCs w:val="24"/>
          </w:rPr>
          <w:t>et al.</w:t>
        </w:r>
      </w:hyperlink>
      <w:hyperlink r:id="rId37">
        <w:r>
          <w:rPr>
            <w:rFonts w:ascii="Calibri" w:eastAsia="Calibri" w:hAnsi="Calibri" w:cs="Calibri"/>
            <w:color w:val="000000"/>
            <w:sz w:val="24"/>
            <w:szCs w:val="24"/>
          </w:rPr>
          <w:t xml:space="preserve">, no date; </w:t>
        </w:r>
        <w:proofErr w:type="spellStart"/>
        <w:r>
          <w:rPr>
            <w:rFonts w:ascii="Calibri" w:eastAsia="Calibri" w:hAnsi="Calibri" w:cs="Calibri"/>
            <w:color w:val="000000"/>
            <w:sz w:val="24"/>
            <w:szCs w:val="24"/>
          </w:rPr>
          <w:t>Koren</w:t>
        </w:r>
        <w:proofErr w:type="spellEnd"/>
        <w:r>
          <w:rPr>
            <w:rFonts w:ascii="Calibri" w:eastAsia="Calibri" w:hAnsi="Calibri" w:cs="Calibri"/>
            <w:color w:val="000000"/>
            <w:sz w:val="24"/>
            <w:szCs w:val="24"/>
          </w:rPr>
          <w:t xml:space="preserve"> </w:t>
        </w:r>
      </w:hyperlink>
      <w:hyperlink r:id="rId38">
        <w:r>
          <w:rPr>
            <w:rFonts w:ascii="Calibri" w:eastAsia="Calibri" w:hAnsi="Calibri" w:cs="Calibri"/>
            <w:i/>
            <w:color w:val="000000"/>
            <w:sz w:val="24"/>
            <w:szCs w:val="24"/>
          </w:rPr>
          <w:t>et al.</w:t>
        </w:r>
      </w:hyperlink>
      <w:hyperlink r:id="rId39">
        <w:r>
          <w:rPr>
            <w:rFonts w:ascii="Calibri" w:eastAsia="Calibri" w:hAnsi="Calibri" w:cs="Calibri"/>
            <w:color w:val="000000"/>
            <w:sz w:val="24"/>
            <w:szCs w:val="24"/>
          </w:rPr>
          <w:t xml:space="preserve">, 2004; </w:t>
        </w:r>
        <w:proofErr w:type="spellStart"/>
        <w:r>
          <w:rPr>
            <w:rFonts w:ascii="Calibri" w:eastAsia="Calibri" w:hAnsi="Calibri" w:cs="Calibri"/>
            <w:color w:val="000000"/>
            <w:sz w:val="24"/>
            <w:szCs w:val="24"/>
          </w:rPr>
          <w:t>Thorstensen</w:t>
        </w:r>
        <w:proofErr w:type="spellEnd"/>
        <w:r>
          <w:rPr>
            <w:rFonts w:ascii="Calibri" w:eastAsia="Calibri" w:hAnsi="Calibri" w:cs="Calibri"/>
            <w:color w:val="000000"/>
            <w:sz w:val="24"/>
            <w:szCs w:val="24"/>
          </w:rPr>
          <w:t xml:space="preserve"> </w:t>
        </w:r>
      </w:hyperlink>
      <w:hyperlink r:id="rId40">
        <w:r>
          <w:rPr>
            <w:rFonts w:ascii="Calibri" w:eastAsia="Calibri" w:hAnsi="Calibri" w:cs="Calibri"/>
            <w:i/>
            <w:color w:val="000000"/>
            <w:sz w:val="24"/>
            <w:szCs w:val="24"/>
          </w:rPr>
          <w:t>et al.</w:t>
        </w:r>
      </w:hyperlink>
      <w:hyperlink r:id="rId41">
        <w:r>
          <w:rPr>
            <w:rFonts w:ascii="Calibri" w:eastAsia="Calibri" w:hAnsi="Calibri" w:cs="Calibri"/>
            <w:color w:val="000000"/>
            <w:sz w:val="24"/>
            <w:szCs w:val="24"/>
          </w:rPr>
          <w:t xml:space="preserve">, 2016; Judi </w:t>
        </w:r>
      </w:hyperlink>
      <w:hyperlink r:id="rId42">
        <w:r>
          <w:rPr>
            <w:rFonts w:ascii="Calibri" w:eastAsia="Calibri" w:hAnsi="Calibri" w:cs="Calibri"/>
            <w:i/>
            <w:color w:val="000000"/>
            <w:sz w:val="24"/>
            <w:szCs w:val="24"/>
          </w:rPr>
          <w:t>et al.</w:t>
        </w:r>
      </w:hyperlink>
      <w:hyperlink r:id="rId43">
        <w:r>
          <w:rPr>
            <w:rFonts w:ascii="Calibri" w:eastAsia="Calibri" w:hAnsi="Calibri" w:cs="Calibri"/>
            <w:color w:val="000000"/>
            <w:sz w:val="24"/>
            <w:szCs w:val="24"/>
          </w:rPr>
          <w:t xml:space="preserve">, 2018; Brunner </w:t>
        </w:r>
      </w:hyperlink>
      <w:hyperlink r:id="rId44">
        <w:r>
          <w:rPr>
            <w:rFonts w:ascii="Calibri" w:eastAsia="Calibri" w:hAnsi="Calibri" w:cs="Calibri"/>
            <w:i/>
            <w:color w:val="000000"/>
            <w:sz w:val="24"/>
            <w:szCs w:val="24"/>
          </w:rPr>
          <w:t>et al.</w:t>
        </w:r>
      </w:hyperlink>
      <w:hyperlink r:id="rId45">
        <w:r>
          <w:rPr>
            <w:rFonts w:ascii="Calibri" w:eastAsia="Calibri" w:hAnsi="Calibri" w:cs="Calibri"/>
            <w:color w:val="000000"/>
            <w:sz w:val="24"/>
            <w:szCs w:val="24"/>
          </w:rPr>
          <w:t xml:space="preserve">, 2020; </w:t>
        </w:r>
        <w:proofErr w:type="spellStart"/>
        <w:r>
          <w:rPr>
            <w:rFonts w:ascii="Calibri" w:eastAsia="Calibri" w:hAnsi="Calibri" w:cs="Calibri"/>
            <w:color w:val="000000"/>
            <w:sz w:val="24"/>
            <w:szCs w:val="24"/>
          </w:rPr>
          <w:t>Rajib</w:t>
        </w:r>
        <w:proofErr w:type="spellEnd"/>
        <w:r>
          <w:rPr>
            <w:rFonts w:ascii="Calibri" w:eastAsia="Calibri" w:hAnsi="Calibri" w:cs="Calibri"/>
            <w:color w:val="000000"/>
            <w:sz w:val="24"/>
            <w:szCs w:val="24"/>
          </w:rPr>
          <w:t xml:space="preserve"> </w:t>
        </w:r>
      </w:hyperlink>
      <w:hyperlink r:id="rId46">
        <w:r>
          <w:rPr>
            <w:rFonts w:ascii="Calibri" w:eastAsia="Calibri" w:hAnsi="Calibri" w:cs="Calibri"/>
            <w:i/>
            <w:color w:val="000000"/>
            <w:sz w:val="24"/>
            <w:szCs w:val="24"/>
          </w:rPr>
          <w:t>et al.</w:t>
        </w:r>
      </w:hyperlink>
      <w:hyperlink r:id="rId47">
        <w:r>
          <w:rPr>
            <w:rFonts w:ascii="Calibri" w:eastAsia="Calibri" w:hAnsi="Calibri" w:cs="Calibri"/>
            <w:color w:val="000000"/>
            <w:sz w:val="24"/>
            <w:szCs w:val="24"/>
          </w:rPr>
          <w:t xml:space="preserve">, 2020; Bates </w:t>
        </w:r>
      </w:hyperlink>
      <w:hyperlink r:id="rId48">
        <w:r>
          <w:rPr>
            <w:rFonts w:ascii="Calibri" w:eastAsia="Calibri" w:hAnsi="Calibri" w:cs="Calibri"/>
            <w:i/>
            <w:color w:val="000000"/>
            <w:sz w:val="24"/>
            <w:szCs w:val="24"/>
          </w:rPr>
          <w:t>et al.</w:t>
        </w:r>
      </w:hyperlink>
      <w:hyperlink r:id="rId49">
        <w:r>
          <w:rPr>
            <w:rFonts w:ascii="Calibri" w:eastAsia="Calibri" w:hAnsi="Calibri" w:cs="Calibri"/>
            <w:color w:val="000000"/>
            <w:sz w:val="24"/>
            <w:szCs w:val="24"/>
          </w:rPr>
          <w:t>, 2021)</w:t>
        </w:r>
      </w:hyperlink>
      <w:r>
        <w:rPr>
          <w:rFonts w:ascii="Calibri" w:eastAsia="Calibri" w:hAnsi="Calibri" w:cs="Calibri"/>
          <w:sz w:val="24"/>
          <w:szCs w:val="24"/>
        </w:rPr>
        <w:t xml:space="preserve">, and/or surrogate methods such as Gaussian process-based emulators to provide best-fit parameter sets </w:t>
      </w:r>
      <w:hyperlink r:id="rId50">
        <w:r>
          <w:rPr>
            <w:rFonts w:ascii="Calibri" w:eastAsia="Calibri" w:hAnsi="Calibri" w:cs="Calibri"/>
            <w:color w:val="000000"/>
            <w:sz w:val="24"/>
            <w:szCs w:val="24"/>
          </w:rPr>
          <w:t>(</w:t>
        </w:r>
        <w:proofErr w:type="spellStart"/>
        <w:r>
          <w:rPr>
            <w:rFonts w:ascii="Calibri" w:eastAsia="Calibri" w:hAnsi="Calibri" w:cs="Calibri"/>
            <w:color w:val="000000"/>
            <w:sz w:val="24"/>
            <w:szCs w:val="24"/>
          </w:rPr>
          <w:t>Kore</w:t>
        </w:r>
        <w:r>
          <w:rPr>
            <w:rFonts w:ascii="Calibri" w:eastAsia="Calibri" w:hAnsi="Calibri" w:cs="Calibri"/>
            <w:color w:val="000000"/>
            <w:sz w:val="24"/>
            <w:szCs w:val="24"/>
          </w:rPr>
          <w:t>n</w:t>
        </w:r>
        <w:proofErr w:type="spellEnd"/>
        <w:r>
          <w:rPr>
            <w:rFonts w:ascii="Calibri" w:eastAsia="Calibri" w:hAnsi="Calibri" w:cs="Calibri"/>
            <w:color w:val="000000"/>
            <w:sz w:val="24"/>
            <w:szCs w:val="24"/>
          </w:rPr>
          <w:t xml:space="preserve"> </w:t>
        </w:r>
      </w:hyperlink>
      <w:hyperlink r:id="rId51">
        <w:r>
          <w:rPr>
            <w:rFonts w:ascii="Calibri" w:eastAsia="Calibri" w:hAnsi="Calibri" w:cs="Calibri"/>
            <w:i/>
            <w:color w:val="000000"/>
            <w:sz w:val="24"/>
            <w:szCs w:val="24"/>
          </w:rPr>
          <w:t>et al.</w:t>
        </w:r>
      </w:hyperlink>
      <w:hyperlink r:id="rId52">
        <w:r>
          <w:rPr>
            <w:rFonts w:ascii="Calibri" w:eastAsia="Calibri" w:hAnsi="Calibri" w:cs="Calibri"/>
            <w:color w:val="000000"/>
            <w:sz w:val="24"/>
            <w:szCs w:val="24"/>
          </w:rPr>
          <w:t xml:space="preserve">, 2004; </w:t>
        </w:r>
        <w:proofErr w:type="spellStart"/>
        <w:r>
          <w:rPr>
            <w:rFonts w:ascii="Calibri" w:eastAsia="Calibri" w:hAnsi="Calibri" w:cs="Calibri"/>
            <w:color w:val="000000"/>
            <w:sz w:val="24"/>
            <w:szCs w:val="24"/>
          </w:rPr>
          <w:t>Pianosi</w:t>
        </w:r>
        <w:proofErr w:type="spellEnd"/>
        <w:r>
          <w:rPr>
            <w:rFonts w:ascii="Calibri" w:eastAsia="Calibri" w:hAnsi="Calibri" w:cs="Calibri"/>
            <w:color w:val="000000"/>
            <w:sz w:val="24"/>
            <w:szCs w:val="24"/>
          </w:rPr>
          <w:t xml:space="preserve"> </w:t>
        </w:r>
      </w:hyperlink>
      <w:hyperlink r:id="rId53">
        <w:r>
          <w:rPr>
            <w:rFonts w:ascii="Calibri" w:eastAsia="Calibri" w:hAnsi="Calibri" w:cs="Calibri"/>
            <w:i/>
            <w:color w:val="000000"/>
            <w:sz w:val="24"/>
            <w:szCs w:val="24"/>
          </w:rPr>
          <w:t>et al.</w:t>
        </w:r>
      </w:hyperlink>
      <w:hyperlink r:id="rId54">
        <w:r>
          <w:rPr>
            <w:rFonts w:ascii="Calibri" w:eastAsia="Calibri" w:hAnsi="Calibri" w:cs="Calibri"/>
            <w:color w:val="000000"/>
            <w:sz w:val="24"/>
            <w:szCs w:val="24"/>
          </w:rPr>
          <w:t xml:space="preserve">, 2016; Gou </w:t>
        </w:r>
      </w:hyperlink>
      <w:hyperlink r:id="rId55">
        <w:r>
          <w:rPr>
            <w:rFonts w:ascii="Calibri" w:eastAsia="Calibri" w:hAnsi="Calibri" w:cs="Calibri"/>
            <w:i/>
            <w:color w:val="000000"/>
            <w:sz w:val="24"/>
            <w:szCs w:val="24"/>
          </w:rPr>
          <w:t>et al.</w:t>
        </w:r>
      </w:hyperlink>
      <w:hyperlink r:id="rId56">
        <w:r>
          <w:rPr>
            <w:rFonts w:ascii="Calibri" w:eastAsia="Calibri" w:hAnsi="Calibri" w:cs="Calibri"/>
            <w:color w:val="000000"/>
            <w:sz w:val="24"/>
            <w:szCs w:val="24"/>
          </w:rPr>
          <w:t>, 2020)</w:t>
        </w:r>
      </w:hyperlink>
      <w:r>
        <w:rPr>
          <w:rFonts w:ascii="Calibri" w:eastAsia="Calibri" w:hAnsi="Calibri" w:cs="Calibri"/>
          <w:sz w:val="24"/>
          <w:szCs w:val="24"/>
        </w:rPr>
        <w:t>​​</w:t>
      </w:r>
      <w:r>
        <w:rPr>
          <w:rFonts w:ascii="Calibri" w:eastAsia="Calibri" w:hAnsi="Calibri" w:cs="Calibri"/>
          <w:sz w:val="24"/>
          <w:szCs w:val="24"/>
        </w:rPr>
        <w:t xml:space="preserve">. Recently, Gou et al. (2020) developed an automatic calibration </w:t>
      </w:r>
      <w:r>
        <w:rPr>
          <w:rFonts w:ascii="Calibri" w:eastAsia="Calibri" w:hAnsi="Calibri" w:cs="Calibri"/>
          <w:sz w:val="24"/>
          <w:szCs w:val="24"/>
        </w:rPr>
        <w:t>framework that combines sensitivity analysis and surrogate-based optimization for calibrating catchment-specific hydrologic model parameters. These approaches typically neglect the high dimensionality of hydrodynamic models or are computationally impractic</w:t>
      </w:r>
      <w:r>
        <w:rPr>
          <w:rFonts w:ascii="Calibri" w:eastAsia="Calibri" w:hAnsi="Calibri" w:cs="Calibri"/>
          <w:sz w:val="24"/>
          <w:szCs w:val="24"/>
        </w:rPr>
        <w:t xml:space="preserve">al because they require too many </w:t>
      </w:r>
      <w:proofErr w:type="gramStart"/>
      <w:r>
        <w:rPr>
          <w:rFonts w:ascii="Calibri" w:eastAsia="Calibri" w:hAnsi="Calibri" w:cs="Calibri"/>
          <w:sz w:val="24"/>
          <w:szCs w:val="24"/>
        </w:rPr>
        <w:t>model</w:t>
      </w:r>
      <w:proofErr w:type="gramEnd"/>
      <w:r>
        <w:rPr>
          <w:rFonts w:ascii="Calibri" w:eastAsia="Calibri" w:hAnsi="Calibri" w:cs="Calibri"/>
          <w:sz w:val="24"/>
          <w:szCs w:val="24"/>
        </w:rPr>
        <w:t xml:space="preserve"> runs and/or too much computational resources. </w:t>
      </w:r>
    </w:p>
    <w:p w14:paraId="0F97CE3E" w14:textId="77777777" w:rsidR="005A28AC" w:rsidRDefault="004047F0">
      <w:pPr>
        <w:ind w:firstLine="720"/>
        <w:jc w:val="both"/>
        <w:rPr>
          <w:rFonts w:ascii="Calibri" w:eastAsia="Calibri" w:hAnsi="Calibri" w:cs="Calibri"/>
          <w:sz w:val="24"/>
          <w:szCs w:val="24"/>
        </w:rPr>
      </w:pPr>
      <w:r>
        <w:rPr>
          <w:rFonts w:ascii="Calibri" w:eastAsia="Calibri" w:hAnsi="Calibri" w:cs="Calibri"/>
          <w:sz w:val="24"/>
          <w:szCs w:val="24"/>
        </w:rPr>
        <w:t xml:space="preserve">Previous studies have provided important new insights on Bayesian statistical inference for hydrologic model calibration </w:t>
      </w:r>
      <w:hyperlink r:id="rId57">
        <w:r>
          <w:rPr>
            <w:rFonts w:ascii="Calibri" w:eastAsia="Calibri" w:hAnsi="Calibri" w:cs="Calibri"/>
            <w:color w:val="000000"/>
            <w:sz w:val="24"/>
            <w:szCs w:val="24"/>
          </w:rPr>
          <w:t xml:space="preserve">(Tang </w:t>
        </w:r>
      </w:hyperlink>
      <w:hyperlink r:id="rId58">
        <w:r>
          <w:rPr>
            <w:rFonts w:ascii="Calibri" w:eastAsia="Calibri" w:hAnsi="Calibri" w:cs="Calibri"/>
            <w:i/>
            <w:color w:val="000000"/>
            <w:sz w:val="24"/>
            <w:szCs w:val="24"/>
          </w:rPr>
          <w:t>et al.</w:t>
        </w:r>
      </w:hyperlink>
      <w:hyperlink r:id="rId59">
        <w:r>
          <w:rPr>
            <w:rFonts w:ascii="Calibri" w:eastAsia="Calibri" w:hAnsi="Calibri" w:cs="Calibri"/>
            <w:color w:val="000000"/>
            <w:sz w:val="24"/>
            <w:szCs w:val="24"/>
          </w:rPr>
          <w:t xml:space="preserve">, 2007; Jeremiah </w:t>
        </w:r>
      </w:hyperlink>
      <w:hyperlink r:id="rId60">
        <w:r>
          <w:rPr>
            <w:rFonts w:ascii="Calibri" w:eastAsia="Calibri" w:hAnsi="Calibri" w:cs="Calibri"/>
            <w:i/>
            <w:color w:val="000000"/>
            <w:sz w:val="24"/>
            <w:szCs w:val="24"/>
          </w:rPr>
          <w:t>et al.</w:t>
        </w:r>
      </w:hyperlink>
      <w:hyperlink r:id="rId61">
        <w:r>
          <w:rPr>
            <w:rFonts w:ascii="Calibri" w:eastAsia="Calibri" w:hAnsi="Calibri" w:cs="Calibri"/>
            <w:color w:val="000000"/>
            <w:sz w:val="24"/>
            <w:szCs w:val="24"/>
          </w:rPr>
          <w:t xml:space="preserve">, 2011; </w:t>
        </w:r>
        <w:proofErr w:type="spellStart"/>
        <w:r>
          <w:rPr>
            <w:rFonts w:ascii="Calibri" w:eastAsia="Calibri" w:hAnsi="Calibri" w:cs="Calibri"/>
            <w:color w:val="000000"/>
            <w:sz w:val="24"/>
            <w:szCs w:val="24"/>
          </w:rPr>
          <w:t>Shafii</w:t>
        </w:r>
        <w:proofErr w:type="spellEnd"/>
        <w:r>
          <w:rPr>
            <w:rFonts w:ascii="Calibri" w:eastAsia="Calibri" w:hAnsi="Calibri" w:cs="Calibri"/>
            <w:color w:val="000000"/>
            <w:sz w:val="24"/>
            <w:szCs w:val="24"/>
          </w:rPr>
          <w:t xml:space="preserve">, Tolson and Shawn </w:t>
        </w:r>
        <w:proofErr w:type="spellStart"/>
        <w:r>
          <w:rPr>
            <w:rFonts w:ascii="Calibri" w:eastAsia="Calibri" w:hAnsi="Calibri" w:cs="Calibri"/>
            <w:color w:val="000000"/>
            <w:sz w:val="24"/>
            <w:szCs w:val="24"/>
          </w:rPr>
          <w:t>Matott</w:t>
        </w:r>
        <w:proofErr w:type="spellEnd"/>
        <w:r>
          <w:rPr>
            <w:rFonts w:ascii="Calibri" w:eastAsia="Calibri" w:hAnsi="Calibri" w:cs="Calibri"/>
            <w:color w:val="000000"/>
            <w:sz w:val="24"/>
            <w:szCs w:val="24"/>
          </w:rPr>
          <w:t xml:space="preserve">, 2015; </w:t>
        </w:r>
        <w:proofErr w:type="spellStart"/>
        <w:r>
          <w:rPr>
            <w:rFonts w:ascii="Calibri" w:eastAsia="Calibri" w:hAnsi="Calibri" w:cs="Calibri"/>
            <w:color w:val="000000"/>
            <w:sz w:val="24"/>
            <w:szCs w:val="24"/>
          </w:rPr>
          <w:t>Su</w:t>
        </w:r>
        <w:proofErr w:type="spellEnd"/>
        <w:r>
          <w:rPr>
            <w:rFonts w:ascii="Calibri" w:eastAsia="Calibri" w:hAnsi="Calibri" w:cs="Calibri"/>
            <w:color w:val="000000"/>
            <w:sz w:val="24"/>
            <w:szCs w:val="24"/>
          </w:rPr>
          <w:t xml:space="preserve"> </w:t>
        </w:r>
      </w:hyperlink>
      <w:hyperlink r:id="rId62">
        <w:r>
          <w:rPr>
            <w:rFonts w:ascii="Calibri" w:eastAsia="Calibri" w:hAnsi="Calibri" w:cs="Calibri"/>
            <w:i/>
            <w:color w:val="000000"/>
            <w:sz w:val="24"/>
            <w:szCs w:val="24"/>
          </w:rPr>
          <w:t>et al.</w:t>
        </w:r>
      </w:hyperlink>
      <w:hyperlink r:id="rId63">
        <w:r>
          <w:rPr>
            <w:rFonts w:ascii="Calibri" w:eastAsia="Calibri" w:hAnsi="Calibri" w:cs="Calibri"/>
            <w:color w:val="000000"/>
            <w:sz w:val="24"/>
            <w:szCs w:val="24"/>
          </w:rPr>
          <w:t xml:space="preserve">, 2018; Zhu </w:t>
        </w:r>
      </w:hyperlink>
      <w:hyperlink r:id="rId64">
        <w:r>
          <w:rPr>
            <w:rFonts w:ascii="Calibri" w:eastAsia="Calibri" w:hAnsi="Calibri" w:cs="Calibri"/>
            <w:i/>
            <w:color w:val="000000"/>
            <w:sz w:val="24"/>
            <w:szCs w:val="24"/>
          </w:rPr>
          <w:t>et al.</w:t>
        </w:r>
      </w:hyperlink>
      <w:hyperlink r:id="rId65">
        <w:r>
          <w:rPr>
            <w:rFonts w:ascii="Calibri" w:eastAsia="Calibri" w:hAnsi="Calibri" w:cs="Calibri"/>
            <w:color w:val="000000"/>
            <w:sz w:val="24"/>
            <w:szCs w:val="24"/>
          </w:rPr>
          <w:t>, 2018)</w:t>
        </w:r>
      </w:hyperlink>
      <w:r>
        <w:rPr>
          <w:rFonts w:ascii="Calibri" w:eastAsia="Calibri" w:hAnsi="Calibri" w:cs="Calibri"/>
          <w:sz w:val="24"/>
          <w:szCs w:val="24"/>
        </w:rPr>
        <w:t>…</w:t>
      </w:r>
    </w:p>
    <w:p w14:paraId="4DCFC8AF" w14:textId="77777777" w:rsidR="005A28AC" w:rsidRDefault="004047F0">
      <w:pPr>
        <w:ind w:firstLine="720"/>
        <w:jc w:val="both"/>
        <w:rPr>
          <w:rFonts w:ascii="Calibri" w:eastAsia="Calibri" w:hAnsi="Calibri" w:cs="Calibri"/>
          <w:sz w:val="24"/>
          <w:szCs w:val="24"/>
        </w:rPr>
      </w:pPr>
      <w:r>
        <w:rPr>
          <w:rFonts w:ascii="Calibri" w:eastAsia="Calibri" w:hAnsi="Calibri" w:cs="Calibri"/>
          <w:sz w:val="24"/>
          <w:szCs w:val="24"/>
        </w:rPr>
        <w:t xml:space="preserve">To tackle the model calibration challenge, we assess the efficiency of a sequential Monte Carlo method. We deploy a  particle-based approach </w:t>
      </w:r>
      <w:hyperlink r:id="rId66">
        <w:r>
          <w:rPr>
            <w:rFonts w:ascii="Calibri" w:eastAsia="Calibri" w:hAnsi="Calibri" w:cs="Calibri"/>
            <w:color w:val="000000"/>
            <w:sz w:val="24"/>
            <w:szCs w:val="24"/>
          </w:rPr>
          <w:t xml:space="preserve">(Lee </w:t>
        </w:r>
      </w:hyperlink>
      <w:hyperlink r:id="rId67">
        <w:r>
          <w:rPr>
            <w:rFonts w:ascii="Calibri" w:eastAsia="Calibri" w:hAnsi="Calibri" w:cs="Calibri"/>
            <w:i/>
            <w:color w:val="000000"/>
            <w:sz w:val="24"/>
            <w:szCs w:val="24"/>
          </w:rPr>
          <w:t>et al.</w:t>
        </w:r>
      </w:hyperlink>
      <w:hyperlink r:id="rId68">
        <w:r>
          <w:rPr>
            <w:rFonts w:ascii="Calibri" w:eastAsia="Calibri" w:hAnsi="Calibri" w:cs="Calibri"/>
            <w:color w:val="000000"/>
            <w:sz w:val="24"/>
            <w:szCs w:val="24"/>
          </w:rPr>
          <w:t>, 2020)</w:t>
        </w:r>
      </w:hyperlink>
      <w:r>
        <w:rPr>
          <w:rFonts w:ascii="Calibri" w:eastAsia="Calibri" w:hAnsi="Calibri" w:cs="Calibri"/>
          <w:sz w:val="24"/>
          <w:szCs w:val="24"/>
        </w:rPr>
        <w:t>​</w:t>
      </w:r>
      <w:r>
        <w:rPr>
          <w:rFonts w:ascii="Calibri" w:eastAsia="Calibri" w:hAnsi="Calibri" w:cs="Calibri"/>
          <w:sz w:val="24"/>
          <w:szCs w:val="24"/>
        </w:rPr>
        <w:t xml:space="preserve"> for </w:t>
      </w:r>
      <w:proofErr w:type="spellStart"/>
      <w:r>
        <w:rPr>
          <w:rFonts w:ascii="Calibri" w:eastAsia="Calibri" w:hAnsi="Calibri" w:cs="Calibri"/>
          <w:sz w:val="24"/>
          <w:szCs w:val="24"/>
        </w:rPr>
        <w:t>hydromodel</w:t>
      </w:r>
      <w:proofErr w:type="spellEnd"/>
      <w:r>
        <w:rPr>
          <w:rFonts w:ascii="Calibri" w:eastAsia="Calibri" w:hAnsi="Calibri" w:cs="Calibri"/>
          <w:sz w:val="24"/>
          <w:szCs w:val="24"/>
        </w:rPr>
        <w:t xml:space="preserve"> calibration that takes advantage of the massive parallelization afforded by modern high-performance computing systems. </w:t>
      </w:r>
    </w:p>
    <w:p w14:paraId="3752C933" w14:textId="77777777" w:rsidR="005A28AC" w:rsidRDefault="004047F0">
      <w:pPr>
        <w:ind w:firstLine="720"/>
        <w:jc w:val="both"/>
        <w:rPr>
          <w:rFonts w:ascii="Calibri" w:eastAsia="Calibri" w:hAnsi="Calibri" w:cs="Calibri"/>
          <w:color w:val="000000"/>
          <w:sz w:val="24"/>
          <w:szCs w:val="24"/>
        </w:rPr>
      </w:pPr>
      <w:r>
        <w:rPr>
          <w:rFonts w:ascii="Calibri" w:eastAsia="Calibri" w:hAnsi="Calibri" w:cs="Calibri"/>
          <w:color w:val="000000"/>
          <w:sz w:val="24"/>
          <w:szCs w:val="24"/>
        </w:rPr>
        <w:t>We choose Selinsgrove, PA as</w:t>
      </w:r>
      <w:r>
        <w:rPr>
          <w:rFonts w:ascii="Calibri" w:eastAsia="Calibri" w:hAnsi="Calibri" w:cs="Calibri"/>
          <w:color w:val="000000"/>
          <w:sz w:val="24"/>
          <w:szCs w:val="24"/>
        </w:rPr>
        <w:t xml:space="preserve"> a test case where frequent and severe floods are a major concern. This study focuses on a key question: What are the effects of accounting model parametric uncertainty in flood calibration and out-of-sample predictions? </w:t>
      </w:r>
    </w:p>
    <w:p w14:paraId="7DFD8B61" w14:textId="77777777" w:rsidR="005A28AC" w:rsidRDefault="005A28AC">
      <w:pPr>
        <w:pBdr>
          <w:top w:val="nil"/>
          <w:left w:val="nil"/>
          <w:bottom w:val="nil"/>
          <w:right w:val="nil"/>
          <w:between w:val="nil"/>
        </w:pBdr>
        <w:spacing w:line="240" w:lineRule="auto"/>
        <w:ind w:firstLine="450"/>
        <w:jc w:val="both"/>
        <w:rPr>
          <w:rFonts w:ascii="Calibri" w:eastAsia="Calibri" w:hAnsi="Calibri" w:cs="Calibri"/>
          <w:color w:val="000000"/>
          <w:sz w:val="24"/>
          <w:szCs w:val="24"/>
        </w:rPr>
      </w:pPr>
    </w:p>
    <w:p w14:paraId="02D910FD" w14:textId="77777777" w:rsidR="005A28AC" w:rsidRDefault="005A28AC">
      <w:pPr>
        <w:pBdr>
          <w:top w:val="nil"/>
          <w:left w:val="nil"/>
          <w:bottom w:val="nil"/>
          <w:right w:val="nil"/>
          <w:between w:val="nil"/>
        </w:pBdr>
        <w:spacing w:line="240" w:lineRule="auto"/>
        <w:ind w:firstLine="450"/>
        <w:jc w:val="both"/>
        <w:rPr>
          <w:rFonts w:ascii="Calibri" w:eastAsia="Calibri" w:hAnsi="Calibri" w:cs="Calibri"/>
          <w:color w:val="000000"/>
          <w:sz w:val="24"/>
          <w:szCs w:val="24"/>
        </w:rPr>
      </w:pPr>
    </w:p>
    <w:p w14:paraId="5C6D5A0E" w14:textId="77777777" w:rsidR="005A28AC" w:rsidRDefault="005A28AC">
      <w:pPr>
        <w:jc w:val="both"/>
        <w:rPr>
          <w:rFonts w:ascii="Calibri" w:eastAsia="Calibri" w:hAnsi="Calibri" w:cs="Calibri"/>
          <w:sz w:val="24"/>
          <w:szCs w:val="24"/>
        </w:rPr>
      </w:pPr>
    </w:p>
    <w:p w14:paraId="6A24A201" w14:textId="77777777" w:rsidR="005A28AC" w:rsidRDefault="005A28AC">
      <w:pPr>
        <w:jc w:val="both"/>
        <w:rPr>
          <w:rFonts w:ascii="Calibri" w:eastAsia="Calibri" w:hAnsi="Calibri" w:cs="Calibri"/>
          <w:sz w:val="24"/>
          <w:szCs w:val="24"/>
        </w:rPr>
      </w:pPr>
    </w:p>
    <w:p w14:paraId="1A67E5D2" w14:textId="77777777" w:rsidR="005A28AC" w:rsidRDefault="005A28AC">
      <w:pPr>
        <w:jc w:val="both"/>
        <w:rPr>
          <w:rFonts w:ascii="Calibri" w:eastAsia="Calibri" w:hAnsi="Calibri" w:cs="Calibri"/>
          <w:sz w:val="24"/>
          <w:szCs w:val="24"/>
        </w:rPr>
      </w:pPr>
    </w:p>
    <w:p w14:paraId="1EE85A85" w14:textId="77777777" w:rsidR="005A28AC" w:rsidRDefault="005A28AC">
      <w:pPr>
        <w:jc w:val="both"/>
        <w:rPr>
          <w:rFonts w:ascii="Calibri" w:eastAsia="Calibri" w:hAnsi="Calibri" w:cs="Calibri"/>
          <w:sz w:val="24"/>
          <w:szCs w:val="24"/>
        </w:rPr>
      </w:pPr>
    </w:p>
    <w:p w14:paraId="52E560C1" w14:textId="77777777" w:rsidR="005A28AC" w:rsidRDefault="004047F0">
      <w:pPr>
        <w:jc w:val="both"/>
        <w:rPr>
          <w:rFonts w:ascii="Calibri" w:eastAsia="Calibri" w:hAnsi="Calibri" w:cs="Calibri"/>
          <w:b/>
          <w:sz w:val="24"/>
          <w:szCs w:val="24"/>
        </w:rPr>
      </w:pPr>
      <w:r>
        <w:rPr>
          <w:rFonts w:ascii="Calibri" w:eastAsia="Calibri" w:hAnsi="Calibri" w:cs="Calibri"/>
          <w:b/>
          <w:sz w:val="24"/>
          <w:szCs w:val="24"/>
        </w:rPr>
        <w:t>2. Results</w:t>
      </w:r>
    </w:p>
    <w:p w14:paraId="44BDAE0B" w14:textId="77777777" w:rsidR="005A28AC" w:rsidRDefault="005A28AC">
      <w:pPr>
        <w:jc w:val="both"/>
        <w:rPr>
          <w:rFonts w:ascii="Calibri" w:eastAsia="Calibri" w:hAnsi="Calibri" w:cs="Calibri"/>
          <w:b/>
          <w:sz w:val="24"/>
          <w:szCs w:val="24"/>
        </w:rPr>
      </w:pPr>
    </w:p>
    <w:p w14:paraId="3BCAC559" w14:textId="77777777" w:rsidR="005A28AC" w:rsidRDefault="004047F0">
      <w:pPr>
        <w:jc w:val="both"/>
        <w:rPr>
          <w:rFonts w:ascii="Calibri" w:eastAsia="Calibri" w:hAnsi="Calibri" w:cs="Calibri"/>
          <w:b/>
          <w:sz w:val="24"/>
          <w:szCs w:val="24"/>
        </w:rPr>
      </w:pPr>
      <w:r>
        <w:rPr>
          <w:rFonts w:ascii="Calibri" w:eastAsia="Calibri" w:hAnsi="Calibri" w:cs="Calibri"/>
          <w:b/>
          <w:sz w:val="24"/>
          <w:szCs w:val="24"/>
        </w:rPr>
        <w:t xml:space="preserve">3. Methods </w:t>
      </w:r>
    </w:p>
    <w:p w14:paraId="6D01A9A4" w14:textId="77777777" w:rsidR="005A28AC" w:rsidRDefault="005A28AC">
      <w:pPr>
        <w:jc w:val="both"/>
        <w:rPr>
          <w:rFonts w:ascii="Calibri" w:eastAsia="Calibri" w:hAnsi="Calibri" w:cs="Calibri"/>
          <w:b/>
          <w:sz w:val="24"/>
          <w:szCs w:val="24"/>
        </w:rPr>
      </w:pPr>
    </w:p>
    <w:p w14:paraId="73D5EF43" w14:textId="77777777" w:rsidR="005A28AC" w:rsidRDefault="004047F0">
      <w:pPr>
        <w:jc w:val="both"/>
        <w:rPr>
          <w:rFonts w:ascii="Calibri" w:eastAsia="Calibri" w:hAnsi="Calibri" w:cs="Calibri"/>
          <w:b/>
          <w:sz w:val="24"/>
          <w:szCs w:val="24"/>
        </w:rPr>
      </w:pPr>
      <w:r>
        <w:rPr>
          <w:rFonts w:ascii="Calibri" w:eastAsia="Calibri" w:hAnsi="Calibri" w:cs="Calibri"/>
          <w:b/>
          <w:sz w:val="24"/>
          <w:szCs w:val="24"/>
        </w:rPr>
        <w:t>3.1. Data</w:t>
      </w:r>
    </w:p>
    <w:p w14:paraId="7148D2C0" w14:textId="77777777" w:rsidR="005A28AC" w:rsidRDefault="004047F0">
      <w:pPr>
        <w:ind w:firstLine="720"/>
        <w:jc w:val="both"/>
        <w:rPr>
          <w:rFonts w:ascii="Calibri" w:eastAsia="Calibri" w:hAnsi="Calibri" w:cs="Calibri"/>
          <w:b/>
          <w:sz w:val="24"/>
          <w:szCs w:val="24"/>
        </w:rPr>
      </w:pPr>
      <w:r>
        <w:rPr>
          <w:rFonts w:ascii="Calibri" w:eastAsia="Calibri" w:hAnsi="Calibri" w:cs="Calibri"/>
          <w:sz w:val="24"/>
          <w:szCs w:val="24"/>
          <w:highlight w:val="white"/>
        </w:rPr>
        <w:t xml:space="preserve">We use three main observation datasets: </w:t>
      </w:r>
      <w:proofErr w:type="spellStart"/>
      <w:r>
        <w:rPr>
          <w:rFonts w:ascii="Calibri" w:eastAsia="Calibri" w:hAnsi="Calibri" w:cs="Calibri"/>
          <w:sz w:val="24"/>
          <w:szCs w:val="24"/>
          <w:highlight w:val="white"/>
        </w:rPr>
        <w:t>multisensor</w:t>
      </w:r>
      <w:proofErr w:type="spellEnd"/>
      <w:r>
        <w:rPr>
          <w:rFonts w:ascii="Calibri" w:eastAsia="Calibri" w:hAnsi="Calibri" w:cs="Calibri"/>
          <w:sz w:val="24"/>
          <w:szCs w:val="24"/>
          <w:highlight w:val="white"/>
        </w:rPr>
        <w:t xml:space="preserve"> precipitation estimates (MPEs), gridded near-surface air temperature, and daily streamflow. MPEs and gridded near-surface air temperature are used to run the hydrological model in simulation mode for para</w:t>
      </w:r>
      <w:r>
        <w:rPr>
          <w:rFonts w:ascii="Calibri" w:eastAsia="Calibri" w:hAnsi="Calibri" w:cs="Calibri"/>
          <w:sz w:val="24"/>
          <w:szCs w:val="24"/>
          <w:highlight w:val="white"/>
        </w:rPr>
        <w:t>meter calibration purposes and to initialize the hydrological model. Both the MPEs and gridded near-surface air temperature data at 4 × 4 km</w:t>
      </w:r>
      <w:r>
        <w:rPr>
          <w:rFonts w:ascii="Calibri" w:eastAsia="Calibri" w:hAnsi="Calibri" w:cs="Calibri"/>
          <w:sz w:val="24"/>
          <w:szCs w:val="24"/>
          <w:highlight w:val="white"/>
          <w:vertAlign w:val="superscript"/>
        </w:rPr>
        <w:t>2</w:t>
      </w:r>
      <w:r>
        <w:rPr>
          <w:rFonts w:ascii="Calibri" w:eastAsia="Calibri" w:hAnsi="Calibri" w:cs="Calibri"/>
          <w:sz w:val="24"/>
          <w:szCs w:val="24"/>
          <w:highlight w:val="white"/>
        </w:rPr>
        <w:t xml:space="preserve"> resolution were provided by the NOAA's Middle Atlantic River Forecast Center. The MPEs represent a continuous time</w:t>
      </w:r>
      <w:r>
        <w:rPr>
          <w:rFonts w:ascii="Calibri" w:eastAsia="Calibri" w:hAnsi="Calibri" w:cs="Calibri"/>
          <w:sz w:val="24"/>
          <w:szCs w:val="24"/>
          <w:highlight w:val="white"/>
        </w:rPr>
        <w:t xml:space="preserve"> series of hourly, gridded precipitation observations at 4 × 4 km</w:t>
      </w:r>
      <w:r>
        <w:rPr>
          <w:rFonts w:ascii="Calibri" w:eastAsia="Calibri" w:hAnsi="Calibri" w:cs="Calibri"/>
          <w:sz w:val="24"/>
          <w:szCs w:val="24"/>
          <w:highlight w:val="white"/>
          <w:vertAlign w:val="superscript"/>
        </w:rPr>
        <w:t>2</w:t>
      </w:r>
      <w:r>
        <w:rPr>
          <w:rFonts w:ascii="Calibri" w:eastAsia="Calibri" w:hAnsi="Calibri" w:cs="Calibri"/>
          <w:sz w:val="24"/>
          <w:szCs w:val="24"/>
          <w:highlight w:val="white"/>
        </w:rPr>
        <w:t xml:space="preserve"> cells, which are produced by combining multiple radar estimates and rain gauge measurements. The gridded near-surface air temperature data at 4 × 4 km</w:t>
      </w:r>
      <w:r>
        <w:rPr>
          <w:rFonts w:ascii="Calibri" w:eastAsia="Calibri" w:hAnsi="Calibri" w:cs="Calibri"/>
          <w:sz w:val="24"/>
          <w:szCs w:val="24"/>
          <w:highlight w:val="white"/>
          <w:vertAlign w:val="superscript"/>
        </w:rPr>
        <w:t>2</w:t>
      </w:r>
      <w:r>
        <w:rPr>
          <w:rFonts w:ascii="Calibri" w:eastAsia="Calibri" w:hAnsi="Calibri" w:cs="Calibri"/>
          <w:sz w:val="24"/>
          <w:szCs w:val="24"/>
          <w:highlight w:val="white"/>
        </w:rPr>
        <w:t xml:space="preserve"> resolution were developed by combinin</w:t>
      </w:r>
      <w:r>
        <w:rPr>
          <w:rFonts w:ascii="Calibri" w:eastAsia="Calibri" w:hAnsi="Calibri" w:cs="Calibri"/>
          <w:sz w:val="24"/>
          <w:szCs w:val="24"/>
          <w:highlight w:val="white"/>
        </w:rPr>
        <w:t>g multiple temperature observation networks. Daily streamflow observations for the selected basins were obtained from the United States Geological Survey (USGS 01554000).</w:t>
      </w:r>
    </w:p>
    <w:p w14:paraId="11CA01DE" w14:textId="77777777" w:rsidR="005A28AC" w:rsidRDefault="005A28AC">
      <w:pPr>
        <w:jc w:val="both"/>
        <w:rPr>
          <w:rFonts w:ascii="Calibri" w:eastAsia="Calibri" w:hAnsi="Calibri" w:cs="Calibri"/>
          <w:b/>
          <w:sz w:val="24"/>
          <w:szCs w:val="24"/>
        </w:rPr>
      </w:pPr>
    </w:p>
    <w:p w14:paraId="0DB66DB4" w14:textId="77777777" w:rsidR="005A28AC" w:rsidRDefault="004047F0">
      <w:pPr>
        <w:jc w:val="both"/>
        <w:rPr>
          <w:rFonts w:ascii="Calibri" w:eastAsia="Calibri" w:hAnsi="Calibri" w:cs="Calibri"/>
          <w:b/>
          <w:sz w:val="24"/>
          <w:szCs w:val="24"/>
        </w:rPr>
      </w:pPr>
      <w:r>
        <w:rPr>
          <w:rFonts w:ascii="Calibri" w:eastAsia="Calibri" w:hAnsi="Calibri" w:cs="Calibri"/>
          <w:b/>
          <w:sz w:val="24"/>
          <w:szCs w:val="24"/>
        </w:rPr>
        <w:t>3.2. Distributed Hydrological Model</w:t>
      </w:r>
    </w:p>
    <w:p w14:paraId="2A9B53E1" w14:textId="77777777" w:rsidR="005A28AC" w:rsidRDefault="004047F0">
      <w:pPr>
        <w:ind w:firstLine="720"/>
        <w:jc w:val="both"/>
        <w:rPr>
          <w:rFonts w:ascii="Calibri" w:eastAsia="Calibri" w:hAnsi="Calibri" w:cs="Calibri"/>
          <w:sz w:val="24"/>
          <w:szCs w:val="24"/>
        </w:rPr>
      </w:pPr>
      <w:r>
        <w:rPr>
          <w:rFonts w:ascii="Calibri" w:eastAsia="Calibri" w:hAnsi="Calibri" w:cs="Calibri"/>
          <w:sz w:val="24"/>
          <w:szCs w:val="24"/>
          <w:highlight w:val="white"/>
        </w:rPr>
        <w:t>We use the National Oceanic and Atmospheric Admi</w:t>
      </w:r>
      <w:r>
        <w:rPr>
          <w:rFonts w:ascii="Calibri" w:eastAsia="Calibri" w:hAnsi="Calibri" w:cs="Calibri"/>
          <w:sz w:val="24"/>
          <w:szCs w:val="24"/>
          <w:highlight w:val="white"/>
        </w:rPr>
        <w:t>nistration's Hydrology Laboratory-Research Distributed Hydrologic Model (HL-RDHM).</w:t>
      </w:r>
      <w:r>
        <w:rPr>
          <w:rFonts w:ascii="Calibri" w:eastAsia="Calibri" w:hAnsi="Calibri" w:cs="Calibri"/>
          <w:sz w:val="24"/>
          <w:szCs w:val="24"/>
        </w:rPr>
        <w:t xml:space="preserve"> HL-RDHM is used as the spatially distributed hydrological model. Within HL-RDHM, we deploy the Sacramento Soil Moisture Accounting model with Heat Transfer to represent hill</w:t>
      </w:r>
      <w:r>
        <w:rPr>
          <w:rFonts w:ascii="Calibri" w:eastAsia="Calibri" w:hAnsi="Calibri" w:cs="Calibri"/>
          <w:sz w:val="24"/>
          <w:szCs w:val="24"/>
        </w:rPr>
        <w:t xml:space="preserve">slope runoff generation, and the SNOW-17 module to represent snow accumulation and melting. In this study, we run HL-RDHM using a 2 km horizontal resolution. </w:t>
      </w:r>
    </w:p>
    <w:p w14:paraId="23EDAF23" w14:textId="77777777" w:rsidR="005A28AC" w:rsidRDefault="004047F0">
      <w:pPr>
        <w:ind w:firstLine="720"/>
        <w:jc w:val="both"/>
        <w:rPr>
          <w:rFonts w:ascii="Calibri" w:eastAsia="Calibri" w:hAnsi="Calibri" w:cs="Calibri"/>
          <w:sz w:val="24"/>
          <w:szCs w:val="24"/>
        </w:rPr>
      </w:pPr>
      <w:r>
        <w:rPr>
          <w:rFonts w:ascii="Calibri" w:eastAsia="Calibri" w:hAnsi="Calibri" w:cs="Calibri"/>
          <w:sz w:val="24"/>
          <w:szCs w:val="24"/>
        </w:rPr>
        <w:t>HL-RDHM is a spatially distributed conceptual model, where the basin system is divided into regul</w:t>
      </w:r>
      <w:r>
        <w:rPr>
          <w:rFonts w:ascii="Calibri" w:eastAsia="Calibri" w:hAnsi="Calibri" w:cs="Calibri"/>
          <w:sz w:val="24"/>
          <w:szCs w:val="24"/>
        </w:rPr>
        <w:t>arly spaced, square grid cells to account for spatial heterogeneity. Each grid cell acts as a hillslope capable of generating surface, interflow, and groundwater runoff that discharges directly into the streams. The cells are connected to each other throug</w:t>
      </w:r>
      <w:r>
        <w:rPr>
          <w:rFonts w:ascii="Calibri" w:eastAsia="Calibri" w:hAnsi="Calibri" w:cs="Calibri"/>
          <w:sz w:val="24"/>
          <w:szCs w:val="24"/>
        </w:rPr>
        <w:t>h the stream network system. Further, the SNOW-17 module allows each cell to accumulate snow and generate hillslope snowmelt based on the near-surface air temperature. The hillslope runoff, generated at each grid cell by SAC-HT and SNOW-17, is routed to th</w:t>
      </w:r>
      <w:r>
        <w:rPr>
          <w:rFonts w:ascii="Calibri" w:eastAsia="Calibri" w:hAnsi="Calibri" w:cs="Calibri"/>
          <w:sz w:val="24"/>
          <w:szCs w:val="24"/>
        </w:rPr>
        <w:t xml:space="preserve">e stream network using a nonlinear kinematic wave algorithm. Likewise, flows in the stream network are routed downstream using a nonlinear kinematic wave algorithm that accounts for parameterized stream cross-section shapes. </w:t>
      </w:r>
    </w:p>
    <w:p w14:paraId="7064A7BB" w14:textId="77777777" w:rsidR="005A28AC" w:rsidRDefault="005A28AC">
      <w:pPr>
        <w:jc w:val="both"/>
        <w:rPr>
          <w:rFonts w:ascii="Calibri" w:eastAsia="Calibri" w:hAnsi="Calibri" w:cs="Calibri"/>
          <w:b/>
          <w:sz w:val="24"/>
          <w:szCs w:val="24"/>
        </w:rPr>
      </w:pPr>
    </w:p>
    <w:p w14:paraId="60839EDA" w14:textId="79D2F54D" w:rsidR="005A28AC" w:rsidRDefault="004047F0">
      <w:pPr>
        <w:jc w:val="both"/>
        <w:rPr>
          <w:rFonts w:ascii="Calibri" w:eastAsia="Calibri" w:hAnsi="Calibri" w:cs="Calibri"/>
          <w:b/>
          <w:sz w:val="24"/>
          <w:szCs w:val="24"/>
        </w:rPr>
      </w:pPr>
      <w:r>
        <w:rPr>
          <w:rFonts w:ascii="Calibri" w:eastAsia="Calibri" w:hAnsi="Calibri" w:cs="Calibri"/>
          <w:b/>
          <w:sz w:val="24"/>
          <w:szCs w:val="24"/>
        </w:rPr>
        <w:t xml:space="preserve">3.3.  </w:t>
      </w:r>
      <w:r w:rsidR="00A333A2">
        <w:rPr>
          <w:rFonts w:ascii="Calibri" w:eastAsia="Calibri" w:hAnsi="Calibri" w:cs="Calibri"/>
          <w:b/>
          <w:sz w:val="24"/>
          <w:szCs w:val="24"/>
        </w:rPr>
        <w:t xml:space="preserve">Model Parameters and </w:t>
      </w:r>
      <w:r>
        <w:rPr>
          <w:rFonts w:ascii="Calibri" w:eastAsia="Calibri" w:hAnsi="Calibri" w:cs="Calibri"/>
          <w:b/>
          <w:sz w:val="24"/>
          <w:szCs w:val="24"/>
        </w:rPr>
        <w:t>Priors</w:t>
      </w:r>
    </w:p>
    <w:p w14:paraId="274375A9" w14:textId="77777777" w:rsidR="00B6085E" w:rsidRDefault="00B6085E">
      <w:pPr>
        <w:jc w:val="both"/>
        <w:rPr>
          <w:rFonts w:ascii="Calibri" w:eastAsia="Calibri" w:hAnsi="Calibri" w:cs="Calibri"/>
          <w:sz w:val="24"/>
          <w:szCs w:val="24"/>
        </w:rPr>
      </w:pPr>
      <w:r>
        <w:rPr>
          <w:rFonts w:ascii="Calibri" w:eastAsia="Calibri" w:hAnsi="Calibri" w:cs="Calibri"/>
          <w:sz w:val="24"/>
          <w:szCs w:val="24"/>
        </w:rPr>
        <w:t>ADD BLURB ABOUT MODEL PARAMETERS</w:t>
      </w:r>
    </w:p>
    <w:p w14:paraId="3471FD05" w14:textId="1DA03CA6" w:rsidR="005A28AC" w:rsidRDefault="00392F43">
      <w:pPr>
        <w:jc w:val="both"/>
        <w:rPr>
          <w:rFonts w:ascii="Calibri" w:eastAsia="Calibri" w:hAnsi="Calibri" w:cs="Calibri"/>
          <w:b/>
          <w:sz w:val="24"/>
          <w:szCs w:val="24"/>
        </w:rPr>
      </w:pPr>
      <w:r>
        <w:rPr>
          <w:rFonts w:ascii="Calibri" w:eastAsia="Calibri" w:hAnsi="Calibri" w:cs="Calibri"/>
          <w:sz w:val="24"/>
          <w:szCs w:val="24"/>
        </w:rPr>
        <w:lastRenderedPageBreak/>
        <w:t>We specify univariate uniform prior distributions for all 12 model parameters. For each uniform prior distribution, we impose lower and upper bounds (</w:t>
      </w:r>
      <w:proofErr w:type="gramStart"/>
      <w:r>
        <w:rPr>
          <w:rFonts w:ascii="Calibri" w:eastAsia="Calibri" w:hAnsi="Calibri" w:cs="Calibri"/>
          <w:sz w:val="24"/>
          <w:szCs w:val="24"/>
        </w:rPr>
        <w:t>i.e.</w:t>
      </w:r>
      <w:proofErr w:type="gramEnd"/>
      <w:r>
        <w:rPr>
          <w:rFonts w:ascii="Calibri" w:eastAsia="Calibri" w:hAnsi="Calibri" w:cs="Calibri"/>
          <w:sz w:val="24"/>
          <w:szCs w:val="24"/>
        </w:rPr>
        <w:t xml:space="preserve"> the hyperparameters) </w:t>
      </w:r>
      <w:r w:rsidR="004047F0">
        <w:rPr>
          <w:rFonts w:ascii="Calibri" w:eastAsia="Calibri" w:hAnsi="Calibri" w:cs="Calibri"/>
          <w:sz w:val="24"/>
          <w:szCs w:val="24"/>
        </w:rPr>
        <w:t>specified by our hydrological model experts</w:t>
      </w:r>
      <w:r>
        <w:rPr>
          <w:rFonts w:ascii="Calibri" w:eastAsia="Calibri" w:hAnsi="Calibri" w:cs="Calibri"/>
          <w:sz w:val="24"/>
          <w:szCs w:val="24"/>
        </w:rPr>
        <w:t xml:space="preserve"> (Table XX) For the </w:t>
      </w:r>
      <w:r>
        <w:rPr>
          <w:rFonts w:ascii="Calibri" w:eastAsia="Calibri" w:hAnsi="Calibri" w:cs="Calibri"/>
          <w:sz w:val="24"/>
          <w:szCs w:val="24"/>
        </w:rPr>
        <w:t xml:space="preserve">combined error variance </w:t>
      </w:r>
      <w:r>
        <w:rPr>
          <w:rFonts w:ascii="Calibri" w:eastAsia="Calibri" w:hAnsi="Calibri" w:cs="Calibri"/>
          <w:sz w:val="24"/>
          <w:szCs w:val="24"/>
        </w:rPr>
        <w:t xml:space="preserve">parameter, we designate an </w:t>
      </w:r>
      <w:r w:rsidR="004047F0">
        <w:rPr>
          <w:rFonts w:ascii="Calibri" w:eastAsia="Calibri" w:hAnsi="Calibri" w:cs="Calibri"/>
          <w:sz w:val="24"/>
          <w:szCs w:val="24"/>
        </w:rPr>
        <w:t>inverse gamma prior</w:t>
      </w:r>
      <w:r>
        <w:rPr>
          <w:rFonts w:ascii="Calibri" w:eastAsia="Calibri" w:hAnsi="Calibri" w:cs="Calibri"/>
          <w:sz w:val="24"/>
          <w:szCs w:val="24"/>
        </w:rPr>
        <w:t xml:space="preserve"> with hyperparameters scale </w:t>
      </w:r>
      <m:oMath>
        <m:sSub>
          <m:sSubPr>
            <m:ctrlPr>
              <w:rPr>
                <w:rFonts w:ascii="Calibri" w:eastAsia="Calibri" w:hAnsi="Calibri" w:cs="Calibri"/>
                <w:sz w:val="24"/>
                <w:szCs w:val="24"/>
              </w:rPr>
            </m:ctrlPr>
          </m:sSubPr>
          <m:e>
            <m:r>
              <w:rPr>
                <w:rFonts w:ascii="Cambria Math" w:hAnsi="Cambria Math"/>
              </w:rPr>
              <m:t>α</m:t>
            </m:r>
          </m:e>
          <m:sub>
            <m:r>
              <w:rPr>
                <w:rFonts w:ascii="Cambria Math" w:hAnsi="Cambria Math"/>
              </w:rPr>
              <m:t>σ</m:t>
            </m:r>
            <m:r>
              <w:rPr>
                <w:rFonts w:ascii="Calibri" w:eastAsia="Calibri" w:hAnsi="Calibri" w:cs="Calibri"/>
                <w:sz w:val="24"/>
                <w:szCs w:val="24"/>
              </w:rPr>
              <m:t xml:space="preserve"> </m:t>
            </m:r>
          </m:sub>
        </m:sSub>
        <m:r>
          <w:rPr>
            <w:rFonts w:ascii="Calibri" w:eastAsia="Calibri" w:hAnsi="Calibri" w:cs="Calibri"/>
            <w:sz w:val="24"/>
            <w:szCs w:val="24"/>
          </w:rPr>
          <m:t>=0.2</m:t>
        </m:r>
      </m:oMath>
      <w:r w:rsidR="004047F0">
        <w:rPr>
          <w:rFonts w:ascii="Calibri" w:eastAsia="Calibri" w:hAnsi="Calibri" w:cs="Calibri"/>
          <w:sz w:val="24"/>
          <w:szCs w:val="24"/>
        </w:rPr>
        <w:t xml:space="preserve"> and</w:t>
      </w:r>
      <w:r>
        <w:rPr>
          <w:rFonts w:ascii="Calibri" w:eastAsia="Calibri" w:hAnsi="Calibri" w:cs="Calibri"/>
          <w:sz w:val="24"/>
          <w:szCs w:val="24"/>
        </w:rPr>
        <w:t xml:space="preserve"> shape </w:t>
      </w:r>
      <m:oMath>
        <m:sSub>
          <m:sSubPr>
            <m:ctrlPr>
              <w:rPr>
                <w:rFonts w:ascii="Calibri" w:eastAsia="Calibri" w:hAnsi="Calibri" w:cs="Calibri"/>
                <w:sz w:val="24"/>
                <w:szCs w:val="24"/>
              </w:rPr>
            </m:ctrlPr>
          </m:sSubPr>
          <m:e>
            <m:r>
              <w:rPr>
                <w:rFonts w:ascii="Calibri" w:eastAsia="Calibri" w:hAnsi="Calibri" w:cs="Calibri"/>
                <w:sz w:val="24"/>
                <w:szCs w:val="24"/>
              </w:rPr>
              <m:t>β</m:t>
            </m:r>
          </m:e>
          <m:sub>
            <m:r>
              <w:rPr>
                <w:rFonts w:ascii="Calibri" w:eastAsia="Calibri" w:hAnsi="Calibri" w:cs="Calibri"/>
                <w:sz w:val="24"/>
                <w:szCs w:val="24"/>
              </w:rPr>
              <m:t>σ</m:t>
            </m:r>
          </m:sub>
        </m:sSub>
        <m:r>
          <w:rPr>
            <w:rFonts w:ascii="Calibri" w:eastAsia="Calibri" w:hAnsi="Calibri" w:cs="Calibri"/>
            <w:sz w:val="24"/>
            <w:szCs w:val="24"/>
          </w:rPr>
          <m:t>=0.2</m:t>
        </m:r>
      </m:oMath>
      <w:r w:rsidR="004047F0">
        <w:rPr>
          <w:rFonts w:ascii="Calibri" w:eastAsia="Calibri" w:hAnsi="Calibri" w:cs="Calibri"/>
          <w:sz w:val="24"/>
          <w:szCs w:val="24"/>
        </w:rPr>
        <w:t xml:space="preserve">. </w:t>
      </w:r>
    </w:p>
    <w:p w14:paraId="14046AE8" w14:textId="77777777" w:rsidR="005A28AC" w:rsidRDefault="005A28AC">
      <w:pPr>
        <w:jc w:val="both"/>
        <w:rPr>
          <w:rFonts w:ascii="Calibri" w:eastAsia="Calibri" w:hAnsi="Calibri" w:cs="Calibri"/>
          <w:b/>
          <w:sz w:val="24"/>
          <w:szCs w:val="24"/>
        </w:rPr>
      </w:pPr>
    </w:p>
    <w:p w14:paraId="088601B4" w14:textId="77777777" w:rsidR="005A28AC" w:rsidRDefault="005A28AC">
      <w:pPr>
        <w:jc w:val="both"/>
        <w:rPr>
          <w:rFonts w:ascii="Calibri" w:eastAsia="Calibri" w:hAnsi="Calibri" w:cs="Calibri"/>
          <w:b/>
          <w:sz w:val="24"/>
          <w:szCs w:val="24"/>
        </w:rPr>
      </w:pPr>
    </w:p>
    <w:tbl>
      <w:tblPr>
        <w:tblStyle w:val="a"/>
        <w:tblW w:w="4845" w:type="dxa"/>
        <w:tblBorders>
          <w:top w:val="single" w:sz="8" w:space="0" w:color="1C1D1E"/>
          <w:left w:val="single" w:sz="8" w:space="0" w:color="1C1D1E"/>
          <w:bottom w:val="single" w:sz="8" w:space="0" w:color="1C1D1E"/>
          <w:right w:val="single" w:sz="8" w:space="0" w:color="1C1D1E"/>
          <w:insideH w:val="single" w:sz="8" w:space="0" w:color="1C1D1E"/>
          <w:insideV w:val="single" w:sz="8" w:space="0" w:color="1C1D1E"/>
        </w:tblBorders>
        <w:tblLayout w:type="fixed"/>
        <w:tblLook w:val="0600" w:firstRow="0" w:lastRow="0" w:firstColumn="0" w:lastColumn="0" w:noHBand="1" w:noVBand="1"/>
      </w:tblPr>
      <w:tblGrid>
        <w:gridCol w:w="1665"/>
        <w:gridCol w:w="1620"/>
        <w:gridCol w:w="1560"/>
      </w:tblGrid>
      <w:tr w:rsidR="005A28AC" w14:paraId="050B7133" w14:textId="77777777">
        <w:trPr>
          <w:trHeight w:val="735"/>
        </w:trPr>
        <w:tc>
          <w:tcPr>
            <w:tcW w:w="1665" w:type="dxa"/>
            <w:shd w:val="clear" w:color="auto" w:fill="auto"/>
            <w:tcMar>
              <w:top w:w="100" w:type="dxa"/>
              <w:left w:w="100" w:type="dxa"/>
              <w:bottom w:w="100" w:type="dxa"/>
              <w:right w:w="100" w:type="dxa"/>
            </w:tcMar>
          </w:tcPr>
          <w:p w14:paraId="17FC0B71" w14:textId="77777777" w:rsidR="005A28AC" w:rsidRDefault="004047F0">
            <w:pPr>
              <w:widowControl w:val="0"/>
              <w:pBdr>
                <w:top w:val="nil"/>
                <w:left w:val="nil"/>
                <w:bottom w:val="nil"/>
                <w:right w:val="nil"/>
                <w:between w:val="nil"/>
              </w:pBdr>
              <w:spacing w:line="240" w:lineRule="auto"/>
              <w:jc w:val="center"/>
              <w:rPr>
                <w:rFonts w:ascii="Calibri" w:eastAsia="Calibri" w:hAnsi="Calibri" w:cs="Calibri"/>
                <w:b/>
                <w:sz w:val="24"/>
                <w:szCs w:val="24"/>
              </w:rPr>
            </w:pPr>
            <w:r>
              <w:rPr>
                <w:rFonts w:ascii="Calibri" w:eastAsia="Calibri" w:hAnsi="Calibri" w:cs="Calibri"/>
                <w:b/>
                <w:sz w:val="24"/>
                <w:szCs w:val="24"/>
              </w:rPr>
              <w:t xml:space="preserve">Parameter </w:t>
            </w:r>
            <m:oMath>
              <m:sSub>
                <m:sSubPr>
                  <m:ctrlPr>
                    <w:rPr>
                      <w:rFonts w:ascii="Calibri" w:eastAsia="Calibri" w:hAnsi="Calibri" w:cs="Calibri"/>
                      <w:b/>
                      <w:sz w:val="24"/>
                      <w:szCs w:val="24"/>
                    </w:rPr>
                  </m:ctrlPr>
                </m:sSubPr>
                <m:e>
                  <m:r>
                    <w:rPr>
                      <w:rFonts w:ascii="Cambria Math" w:hAnsi="Cambria Math"/>
                    </w:rPr>
                    <m:t>θ</m:t>
                  </m:r>
                </m:e>
                <m:sub>
                  <m:r>
                    <m:rPr>
                      <m:sty m:val="bi"/>
                    </m:rPr>
                    <w:rPr>
                      <w:rFonts w:ascii="Calibri" w:eastAsia="Calibri" w:hAnsi="Calibri" w:cs="Calibri"/>
                      <w:sz w:val="24"/>
                      <w:szCs w:val="24"/>
                    </w:rPr>
                    <m:t>j</m:t>
                  </m:r>
                </m:sub>
              </m:sSub>
            </m:oMath>
          </w:p>
        </w:tc>
        <w:tc>
          <w:tcPr>
            <w:tcW w:w="1620" w:type="dxa"/>
            <w:shd w:val="clear" w:color="auto" w:fill="auto"/>
            <w:tcMar>
              <w:top w:w="100" w:type="dxa"/>
              <w:left w:w="100" w:type="dxa"/>
              <w:bottom w:w="100" w:type="dxa"/>
              <w:right w:w="100" w:type="dxa"/>
            </w:tcMar>
          </w:tcPr>
          <w:p w14:paraId="3B4FB89B" w14:textId="77777777" w:rsidR="005A28AC" w:rsidRDefault="004047F0">
            <w:pPr>
              <w:widowControl w:val="0"/>
              <w:pBdr>
                <w:top w:val="nil"/>
                <w:left w:val="nil"/>
                <w:bottom w:val="nil"/>
                <w:right w:val="nil"/>
                <w:between w:val="nil"/>
              </w:pBdr>
              <w:spacing w:line="240" w:lineRule="auto"/>
              <w:jc w:val="center"/>
              <w:rPr>
                <w:rFonts w:ascii="Calibri" w:eastAsia="Calibri" w:hAnsi="Calibri" w:cs="Calibri"/>
                <w:b/>
                <w:sz w:val="24"/>
                <w:szCs w:val="24"/>
              </w:rPr>
            </w:pPr>
            <w:r>
              <w:rPr>
                <w:rFonts w:ascii="Calibri" w:eastAsia="Calibri" w:hAnsi="Calibri" w:cs="Calibri"/>
                <w:b/>
                <w:sz w:val="24"/>
                <w:szCs w:val="24"/>
              </w:rPr>
              <w:t xml:space="preserve">Lower Bound </w:t>
            </w:r>
            <m:oMath>
              <m:sSub>
                <m:sSubPr>
                  <m:ctrlPr>
                    <w:rPr>
                      <w:rFonts w:ascii="Calibri" w:eastAsia="Calibri" w:hAnsi="Calibri" w:cs="Calibri"/>
                      <w:b/>
                      <w:sz w:val="24"/>
                      <w:szCs w:val="24"/>
                    </w:rPr>
                  </m:ctrlPr>
                </m:sSubPr>
                <m:e>
                  <m:r>
                    <m:rPr>
                      <m:sty m:val="bi"/>
                    </m:rPr>
                    <w:rPr>
                      <w:rFonts w:ascii="Calibri" w:eastAsia="Calibri" w:hAnsi="Calibri" w:cs="Calibri"/>
                      <w:sz w:val="24"/>
                      <w:szCs w:val="24"/>
                    </w:rPr>
                    <m:t>l</m:t>
                  </m:r>
                </m:e>
                <m:sub>
                  <m:r>
                    <m:rPr>
                      <m:sty m:val="bi"/>
                    </m:rPr>
                    <w:rPr>
                      <w:rFonts w:ascii="Calibri" w:eastAsia="Calibri" w:hAnsi="Calibri" w:cs="Calibri"/>
                      <w:sz w:val="24"/>
                      <w:szCs w:val="24"/>
                    </w:rPr>
                    <m:t>j</m:t>
                  </m:r>
                </m:sub>
              </m:sSub>
            </m:oMath>
          </w:p>
        </w:tc>
        <w:tc>
          <w:tcPr>
            <w:tcW w:w="1560" w:type="dxa"/>
            <w:shd w:val="clear" w:color="auto" w:fill="auto"/>
            <w:tcMar>
              <w:top w:w="100" w:type="dxa"/>
              <w:left w:w="100" w:type="dxa"/>
              <w:bottom w:w="100" w:type="dxa"/>
              <w:right w:w="100" w:type="dxa"/>
            </w:tcMar>
          </w:tcPr>
          <w:p w14:paraId="7C69E1E1" w14:textId="77777777" w:rsidR="005A28AC" w:rsidRDefault="004047F0">
            <w:pPr>
              <w:widowControl w:val="0"/>
              <w:pBdr>
                <w:top w:val="nil"/>
                <w:left w:val="nil"/>
                <w:bottom w:val="nil"/>
                <w:right w:val="nil"/>
                <w:between w:val="nil"/>
              </w:pBdr>
              <w:spacing w:line="240" w:lineRule="auto"/>
              <w:jc w:val="center"/>
              <w:rPr>
                <w:rFonts w:ascii="Calibri" w:eastAsia="Calibri" w:hAnsi="Calibri" w:cs="Calibri"/>
                <w:b/>
                <w:sz w:val="24"/>
                <w:szCs w:val="24"/>
              </w:rPr>
            </w:pPr>
            <w:r>
              <w:rPr>
                <w:rFonts w:ascii="Calibri" w:eastAsia="Calibri" w:hAnsi="Calibri" w:cs="Calibri"/>
                <w:b/>
                <w:sz w:val="24"/>
                <w:szCs w:val="24"/>
              </w:rPr>
              <w:t>Upper Boun</w:t>
            </w:r>
            <w:r>
              <w:rPr>
                <w:rFonts w:ascii="Calibri" w:eastAsia="Calibri" w:hAnsi="Calibri" w:cs="Calibri"/>
                <w:b/>
                <w:sz w:val="24"/>
                <w:szCs w:val="24"/>
              </w:rPr>
              <w:t xml:space="preserve">d </w:t>
            </w:r>
            <m:oMath>
              <m:sSub>
                <m:sSubPr>
                  <m:ctrlPr>
                    <w:rPr>
                      <w:rFonts w:ascii="Calibri" w:eastAsia="Calibri" w:hAnsi="Calibri" w:cs="Calibri"/>
                      <w:b/>
                      <w:sz w:val="24"/>
                      <w:szCs w:val="24"/>
                    </w:rPr>
                  </m:ctrlPr>
                </m:sSubPr>
                <m:e>
                  <m:r>
                    <m:rPr>
                      <m:sty m:val="bi"/>
                    </m:rPr>
                    <w:rPr>
                      <w:rFonts w:ascii="Calibri" w:eastAsia="Calibri" w:hAnsi="Calibri" w:cs="Calibri"/>
                      <w:sz w:val="24"/>
                      <w:szCs w:val="24"/>
                    </w:rPr>
                    <m:t>u</m:t>
                  </m:r>
                </m:e>
                <m:sub>
                  <m:r>
                    <m:rPr>
                      <m:sty m:val="bi"/>
                    </m:rPr>
                    <w:rPr>
                      <w:rFonts w:ascii="Calibri" w:eastAsia="Calibri" w:hAnsi="Calibri" w:cs="Calibri"/>
                      <w:sz w:val="24"/>
                      <w:szCs w:val="24"/>
                    </w:rPr>
                    <m:t>j</m:t>
                  </m:r>
                </m:sub>
              </m:sSub>
            </m:oMath>
          </w:p>
        </w:tc>
      </w:tr>
      <w:tr w:rsidR="005A28AC" w14:paraId="413DFE34" w14:textId="77777777">
        <w:tc>
          <w:tcPr>
            <w:tcW w:w="1665" w:type="dxa"/>
            <w:tcBorders>
              <w:top w:val="single" w:sz="8" w:space="0" w:color="1C1D1E"/>
              <w:left w:val="single" w:sz="8" w:space="0" w:color="1C1D1E"/>
              <w:bottom w:val="single" w:sz="8" w:space="0" w:color="1C1D1E"/>
              <w:right w:val="single" w:sz="8" w:space="0" w:color="1C1D1E"/>
            </w:tcBorders>
            <w:tcMar>
              <w:top w:w="20" w:type="dxa"/>
              <w:left w:w="20" w:type="dxa"/>
              <w:bottom w:w="100" w:type="dxa"/>
              <w:right w:w="20" w:type="dxa"/>
            </w:tcMar>
            <w:vAlign w:val="bottom"/>
          </w:tcPr>
          <w:p w14:paraId="230259C4" w14:textId="77777777" w:rsidR="005A28AC" w:rsidRDefault="004047F0">
            <w:pPr>
              <w:spacing w:line="240" w:lineRule="auto"/>
              <w:jc w:val="center"/>
            </w:pPr>
            <w:r>
              <w:t xml:space="preserve">PCTIM </w:t>
            </w:r>
          </w:p>
        </w:tc>
        <w:tc>
          <w:tcPr>
            <w:tcW w:w="1620" w:type="dxa"/>
            <w:tcBorders>
              <w:top w:val="single" w:sz="8" w:space="0" w:color="1C1D1E"/>
              <w:left w:val="single" w:sz="8" w:space="0" w:color="1C1D1E"/>
              <w:bottom w:val="single" w:sz="8" w:space="0" w:color="1C1D1E"/>
              <w:right w:val="single" w:sz="8" w:space="0" w:color="1C1D1E"/>
            </w:tcBorders>
            <w:tcMar>
              <w:top w:w="20" w:type="dxa"/>
              <w:left w:w="20" w:type="dxa"/>
              <w:bottom w:w="100" w:type="dxa"/>
              <w:right w:w="20" w:type="dxa"/>
            </w:tcMar>
            <w:vAlign w:val="bottom"/>
          </w:tcPr>
          <w:p w14:paraId="2C3A7C6F" w14:textId="77777777" w:rsidR="005A28AC" w:rsidRDefault="004047F0">
            <w:pPr>
              <w:spacing w:line="240" w:lineRule="auto"/>
              <w:jc w:val="center"/>
            </w:pPr>
            <w:r>
              <w:t>0</w:t>
            </w:r>
          </w:p>
        </w:tc>
        <w:tc>
          <w:tcPr>
            <w:tcW w:w="1560" w:type="dxa"/>
            <w:tcBorders>
              <w:top w:val="single" w:sz="8" w:space="0" w:color="1C1D1E"/>
              <w:left w:val="single" w:sz="8" w:space="0" w:color="1C1D1E"/>
              <w:bottom w:val="single" w:sz="8" w:space="0" w:color="1C1D1E"/>
              <w:right w:val="single" w:sz="8" w:space="0" w:color="1C1D1E"/>
            </w:tcBorders>
            <w:tcMar>
              <w:top w:w="20" w:type="dxa"/>
              <w:left w:w="20" w:type="dxa"/>
              <w:bottom w:w="100" w:type="dxa"/>
              <w:right w:w="20" w:type="dxa"/>
            </w:tcMar>
            <w:vAlign w:val="bottom"/>
          </w:tcPr>
          <w:p w14:paraId="5AC48C0F" w14:textId="77777777" w:rsidR="005A28AC" w:rsidRDefault="004047F0">
            <w:pPr>
              <w:spacing w:line="240" w:lineRule="auto"/>
              <w:jc w:val="center"/>
            </w:pPr>
            <w:r>
              <w:t>5</w:t>
            </w:r>
          </w:p>
        </w:tc>
      </w:tr>
      <w:tr w:rsidR="005A28AC" w14:paraId="249E8A05" w14:textId="77777777">
        <w:tc>
          <w:tcPr>
            <w:tcW w:w="1665" w:type="dxa"/>
            <w:tcBorders>
              <w:top w:val="single" w:sz="8" w:space="0" w:color="1C1D1E"/>
              <w:left w:val="single" w:sz="8" w:space="0" w:color="1C1D1E"/>
              <w:bottom w:val="single" w:sz="8" w:space="0" w:color="1C1D1E"/>
              <w:right w:val="single" w:sz="8" w:space="0" w:color="1C1D1E"/>
            </w:tcBorders>
            <w:tcMar>
              <w:top w:w="20" w:type="dxa"/>
              <w:left w:w="20" w:type="dxa"/>
              <w:bottom w:w="100" w:type="dxa"/>
              <w:right w:w="20" w:type="dxa"/>
            </w:tcMar>
            <w:vAlign w:val="bottom"/>
          </w:tcPr>
          <w:p w14:paraId="024DFA2B" w14:textId="77777777" w:rsidR="005A28AC" w:rsidRDefault="004047F0">
            <w:pPr>
              <w:spacing w:line="240" w:lineRule="auto"/>
              <w:jc w:val="center"/>
            </w:pPr>
            <w:r>
              <w:t xml:space="preserve">  ADIMP </w:t>
            </w:r>
          </w:p>
        </w:tc>
        <w:tc>
          <w:tcPr>
            <w:tcW w:w="1620" w:type="dxa"/>
            <w:tcBorders>
              <w:top w:val="single" w:sz="8" w:space="0" w:color="1C1D1E"/>
              <w:left w:val="single" w:sz="8" w:space="0" w:color="1C1D1E"/>
              <w:bottom w:val="single" w:sz="8" w:space="0" w:color="1C1D1E"/>
              <w:right w:val="single" w:sz="8" w:space="0" w:color="1C1D1E"/>
            </w:tcBorders>
            <w:tcMar>
              <w:top w:w="20" w:type="dxa"/>
              <w:left w:w="20" w:type="dxa"/>
              <w:bottom w:w="100" w:type="dxa"/>
              <w:right w:w="20" w:type="dxa"/>
            </w:tcMar>
            <w:vAlign w:val="bottom"/>
          </w:tcPr>
          <w:p w14:paraId="0482FEF8" w14:textId="77777777" w:rsidR="005A28AC" w:rsidRDefault="004047F0">
            <w:pPr>
              <w:spacing w:line="240" w:lineRule="auto"/>
              <w:jc w:val="center"/>
            </w:pPr>
            <w:r>
              <w:t>0</w:t>
            </w:r>
          </w:p>
        </w:tc>
        <w:tc>
          <w:tcPr>
            <w:tcW w:w="1560" w:type="dxa"/>
            <w:tcBorders>
              <w:top w:val="single" w:sz="8" w:space="0" w:color="1C1D1E"/>
              <w:left w:val="single" w:sz="8" w:space="0" w:color="1C1D1E"/>
              <w:bottom w:val="single" w:sz="8" w:space="0" w:color="1C1D1E"/>
              <w:right w:val="single" w:sz="8" w:space="0" w:color="1C1D1E"/>
            </w:tcBorders>
            <w:tcMar>
              <w:top w:w="20" w:type="dxa"/>
              <w:left w:w="20" w:type="dxa"/>
              <w:bottom w:w="100" w:type="dxa"/>
              <w:right w:w="20" w:type="dxa"/>
            </w:tcMar>
            <w:vAlign w:val="bottom"/>
          </w:tcPr>
          <w:p w14:paraId="307C1E2E" w14:textId="77777777" w:rsidR="005A28AC" w:rsidRDefault="004047F0">
            <w:pPr>
              <w:spacing w:line="240" w:lineRule="auto"/>
              <w:jc w:val="center"/>
            </w:pPr>
            <w:r>
              <w:t>2</w:t>
            </w:r>
          </w:p>
        </w:tc>
      </w:tr>
      <w:tr w:rsidR="005A28AC" w14:paraId="2F5A6F3A" w14:textId="77777777">
        <w:tc>
          <w:tcPr>
            <w:tcW w:w="1665" w:type="dxa"/>
            <w:tcBorders>
              <w:top w:val="single" w:sz="8" w:space="0" w:color="1C1D1E"/>
              <w:left w:val="single" w:sz="8" w:space="0" w:color="1C1D1E"/>
              <w:bottom w:val="single" w:sz="8" w:space="0" w:color="1C1D1E"/>
              <w:right w:val="single" w:sz="8" w:space="0" w:color="1C1D1E"/>
            </w:tcBorders>
            <w:tcMar>
              <w:top w:w="20" w:type="dxa"/>
              <w:left w:w="20" w:type="dxa"/>
              <w:bottom w:w="100" w:type="dxa"/>
              <w:right w:w="20" w:type="dxa"/>
            </w:tcMar>
            <w:vAlign w:val="bottom"/>
          </w:tcPr>
          <w:p w14:paraId="712198B3" w14:textId="77777777" w:rsidR="005A28AC" w:rsidRDefault="004047F0">
            <w:pPr>
              <w:spacing w:line="240" w:lineRule="auto"/>
              <w:jc w:val="center"/>
            </w:pPr>
            <w:r>
              <w:t xml:space="preserve">  UZTWM </w:t>
            </w:r>
          </w:p>
        </w:tc>
        <w:tc>
          <w:tcPr>
            <w:tcW w:w="1620" w:type="dxa"/>
            <w:tcBorders>
              <w:top w:val="single" w:sz="8" w:space="0" w:color="1C1D1E"/>
              <w:left w:val="single" w:sz="8" w:space="0" w:color="1C1D1E"/>
              <w:bottom w:val="single" w:sz="8" w:space="0" w:color="1C1D1E"/>
              <w:right w:val="single" w:sz="8" w:space="0" w:color="1C1D1E"/>
            </w:tcBorders>
            <w:tcMar>
              <w:top w:w="20" w:type="dxa"/>
              <w:left w:w="20" w:type="dxa"/>
              <w:bottom w:w="100" w:type="dxa"/>
              <w:right w:w="20" w:type="dxa"/>
            </w:tcMar>
            <w:vAlign w:val="bottom"/>
          </w:tcPr>
          <w:p w14:paraId="30EBFA09" w14:textId="77777777" w:rsidR="005A28AC" w:rsidRDefault="004047F0">
            <w:pPr>
              <w:spacing w:line="240" w:lineRule="auto"/>
              <w:jc w:val="center"/>
            </w:pPr>
            <w:r>
              <w:t>-50</w:t>
            </w:r>
          </w:p>
        </w:tc>
        <w:tc>
          <w:tcPr>
            <w:tcW w:w="1560" w:type="dxa"/>
            <w:tcBorders>
              <w:top w:val="single" w:sz="8" w:space="0" w:color="1C1D1E"/>
              <w:left w:val="single" w:sz="8" w:space="0" w:color="1C1D1E"/>
              <w:bottom w:val="single" w:sz="8" w:space="0" w:color="1C1D1E"/>
              <w:right w:val="single" w:sz="8" w:space="0" w:color="1C1D1E"/>
            </w:tcBorders>
            <w:tcMar>
              <w:top w:w="20" w:type="dxa"/>
              <w:left w:w="20" w:type="dxa"/>
              <w:bottom w:w="100" w:type="dxa"/>
              <w:right w:w="20" w:type="dxa"/>
            </w:tcMar>
            <w:vAlign w:val="bottom"/>
          </w:tcPr>
          <w:p w14:paraId="67E3F5D2" w14:textId="77777777" w:rsidR="005A28AC" w:rsidRDefault="004047F0">
            <w:pPr>
              <w:spacing w:line="240" w:lineRule="auto"/>
              <w:jc w:val="center"/>
            </w:pPr>
            <w:r>
              <w:t>-0.1</w:t>
            </w:r>
          </w:p>
        </w:tc>
      </w:tr>
      <w:tr w:rsidR="005A28AC" w14:paraId="62BFEF03" w14:textId="77777777">
        <w:tc>
          <w:tcPr>
            <w:tcW w:w="1665" w:type="dxa"/>
            <w:tcBorders>
              <w:top w:val="single" w:sz="8" w:space="0" w:color="1C1D1E"/>
              <w:left w:val="single" w:sz="8" w:space="0" w:color="1C1D1E"/>
              <w:bottom w:val="single" w:sz="8" w:space="0" w:color="1C1D1E"/>
              <w:right w:val="single" w:sz="8" w:space="0" w:color="1C1D1E"/>
            </w:tcBorders>
            <w:tcMar>
              <w:top w:w="20" w:type="dxa"/>
              <w:left w:w="20" w:type="dxa"/>
              <w:bottom w:w="100" w:type="dxa"/>
              <w:right w:w="20" w:type="dxa"/>
            </w:tcMar>
            <w:vAlign w:val="bottom"/>
          </w:tcPr>
          <w:p w14:paraId="3B69DA2A" w14:textId="77777777" w:rsidR="005A28AC" w:rsidRDefault="004047F0">
            <w:pPr>
              <w:spacing w:line="240" w:lineRule="auto"/>
              <w:jc w:val="center"/>
            </w:pPr>
            <w:r>
              <w:t xml:space="preserve">  LZTWM </w:t>
            </w:r>
          </w:p>
        </w:tc>
        <w:tc>
          <w:tcPr>
            <w:tcW w:w="1620" w:type="dxa"/>
            <w:tcBorders>
              <w:top w:val="single" w:sz="8" w:space="0" w:color="1C1D1E"/>
              <w:left w:val="single" w:sz="8" w:space="0" w:color="1C1D1E"/>
              <w:bottom w:val="single" w:sz="8" w:space="0" w:color="1C1D1E"/>
              <w:right w:val="single" w:sz="8" w:space="0" w:color="1C1D1E"/>
            </w:tcBorders>
            <w:tcMar>
              <w:top w:w="20" w:type="dxa"/>
              <w:left w:w="20" w:type="dxa"/>
              <w:bottom w:w="100" w:type="dxa"/>
              <w:right w:w="20" w:type="dxa"/>
            </w:tcMar>
            <w:vAlign w:val="bottom"/>
          </w:tcPr>
          <w:p w14:paraId="66E34BC8" w14:textId="77777777" w:rsidR="005A28AC" w:rsidRDefault="004047F0">
            <w:pPr>
              <w:spacing w:line="240" w:lineRule="auto"/>
              <w:jc w:val="center"/>
            </w:pPr>
            <w:r>
              <w:t>-70</w:t>
            </w:r>
          </w:p>
        </w:tc>
        <w:tc>
          <w:tcPr>
            <w:tcW w:w="1560" w:type="dxa"/>
            <w:tcBorders>
              <w:top w:val="single" w:sz="8" w:space="0" w:color="1C1D1E"/>
              <w:left w:val="single" w:sz="8" w:space="0" w:color="1C1D1E"/>
              <w:bottom w:val="single" w:sz="8" w:space="0" w:color="1C1D1E"/>
              <w:right w:val="single" w:sz="8" w:space="0" w:color="1C1D1E"/>
            </w:tcBorders>
            <w:tcMar>
              <w:top w:w="20" w:type="dxa"/>
              <w:left w:w="20" w:type="dxa"/>
              <w:bottom w:w="100" w:type="dxa"/>
              <w:right w:w="20" w:type="dxa"/>
            </w:tcMar>
            <w:vAlign w:val="bottom"/>
          </w:tcPr>
          <w:p w14:paraId="38DF1F48" w14:textId="77777777" w:rsidR="005A28AC" w:rsidRDefault="004047F0">
            <w:pPr>
              <w:spacing w:line="240" w:lineRule="auto"/>
              <w:jc w:val="center"/>
            </w:pPr>
            <w:r>
              <w:t>-0.1</w:t>
            </w:r>
          </w:p>
        </w:tc>
      </w:tr>
      <w:tr w:rsidR="005A28AC" w14:paraId="018A8271" w14:textId="77777777">
        <w:tc>
          <w:tcPr>
            <w:tcW w:w="1665" w:type="dxa"/>
            <w:tcBorders>
              <w:top w:val="single" w:sz="8" w:space="0" w:color="1C1D1E"/>
              <w:left w:val="single" w:sz="8" w:space="0" w:color="1C1D1E"/>
              <w:bottom w:val="single" w:sz="8" w:space="0" w:color="1C1D1E"/>
              <w:right w:val="single" w:sz="8" w:space="0" w:color="1C1D1E"/>
            </w:tcBorders>
            <w:tcMar>
              <w:top w:w="20" w:type="dxa"/>
              <w:left w:w="20" w:type="dxa"/>
              <w:bottom w:w="100" w:type="dxa"/>
              <w:right w:w="20" w:type="dxa"/>
            </w:tcMar>
            <w:vAlign w:val="bottom"/>
          </w:tcPr>
          <w:p w14:paraId="78412878" w14:textId="77777777" w:rsidR="005A28AC" w:rsidRDefault="004047F0">
            <w:pPr>
              <w:spacing w:line="240" w:lineRule="auto"/>
              <w:jc w:val="center"/>
            </w:pPr>
            <w:r>
              <w:t xml:space="preserve">  LZFSM </w:t>
            </w:r>
          </w:p>
        </w:tc>
        <w:tc>
          <w:tcPr>
            <w:tcW w:w="1620" w:type="dxa"/>
            <w:tcBorders>
              <w:top w:val="single" w:sz="8" w:space="0" w:color="1C1D1E"/>
              <w:left w:val="single" w:sz="8" w:space="0" w:color="1C1D1E"/>
              <w:bottom w:val="single" w:sz="8" w:space="0" w:color="1C1D1E"/>
              <w:right w:val="single" w:sz="8" w:space="0" w:color="1C1D1E"/>
            </w:tcBorders>
            <w:tcMar>
              <w:top w:w="20" w:type="dxa"/>
              <w:left w:w="20" w:type="dxa"/>
              <w:bottom w:w="100" w:type="dxa"/>
              <w:right w:w="20" w:type="dxa"/>
            </w:tcMar>
            <w:vAlign w:val="bottom"/>
          </w:tcPr>
          <w:p w14:paraId="76BA7063" w14:textId="77777777" w:rsidR="005A28AC" w:rsidRDefault="004047F0">
            <w:pPr>
              <w:spacing w:line="240" w:lineRule="auto"/>
              <w:jc w:val="center"/>
            </w:pPr>
            <w:r>
              <w:t>-100</w:t>
            </w:r>
          </w:p>
        </w:tc>
        <w:tc>
          <w:tcPr>
            <w:tcW w:w="1560" w:type="dxa"/>
            <w:tcBorders>
              <w:top w:val="single" w:sz="8" w:space="0" w:color="1C1D1E"/>
              <w:left w:val="single" w:sz="8" w:space="0" w:color="1C1D1E"/>
              <w:bottom w:val="single" w:sz="8" w:space="0" w:color="1C1D1E"/>
              <w:right w:val="single" w:sz="8" w:space="0" w:color="1C1D1E"/>
            </w:tcBorders>
            <w:tcMar>
              <w:top w:w="20" w:type="dxa"/>
              <w:left w:w="20" w:type="dxa"/>
              <w:bottom w:w="100" w:type="dxa"/>
              <w:right w:w="20" w:type="dxa"/>
            </w:tcMar>
            <w:vAlign w:val="bottom"/>
          </w:tcPr>
          <w:p w14:paraId="69767C46" w14:textId="77777777" w:rsidR="005A28AC" w:rsidRDefault="004047F0">
            <w:pPr>
              <w:spacing w:line="240" w:lineRule="auto"/>
              <w:jc w:val="center"/>
            </w:pPr>
            <w:r>
              <w:t>-0.1</w:t>
            </w:r>
          </w:p>
        </w:tc>
      </w:tr>
      <w:tr w:rsidR="005A28AC" w14:paraId="5A75E2BE" w14:textId="77777777">
        <w:tc>
          <w:tcPr>
            <w:tcW w:w="1665" w:type="dxa"/>
            <w:tcBorders>
              <w:top w:val="single" w:sz="8" w:space="0" w:color="1C1D1E"/>
              <w:left w:val="single" w:sz="8" w:space="0" w:color="1C1D1E"/>
              <w:bottom w:val="single" w:sz="8" w:space="0" w:color="1C1D1E"/>
              <w:right w:val="single" w:sz="8" w:space="0" w:color="1C1D1E"/>
            </w:tcBorders>
            <w:tcMar>
              <w:top w:w="20" w:type="dxa"/>
              <w:left w:w="20" w:type="dxa"/>
              <w:bottom w:w="100" w:type="dxa"/>
              <w:right w:w="20" w:type="dxa"/>
            </w:tcMar>
            <w:vAlign w:val="bottom"/>
          </w:tcPr>
          <w:p w14:paraId="39BAE9F0" w14:textId="77777777" w:rsidR="005A28AC" w:rsidRDefault="004047F0">
            <w:pPr>
              <w:spacing w:line="240" w:lineRule="auto"/>
              <w:jc w:val="center"/>
            </w:pPr>
            <w:r>
              <w:t xml:space="preserve">  LZFPM </w:t>
            </w:r>
          </w:p>
        </w:tc>
        <w:tc>
          <w:tcPr>
            <w:tcW w:w="1620" w:type="dxa"/>
            <w:tcBorders>
              <w:top w:val="single" w:sz="8" w:space="0" w:color="1C1D1E"/>
              <w:left w:val="single" w:sz="8" w:space="0" w:color="1C1D1E"/>
              <w:bottom w:val="single" w:sz="8" w:space="0" w:color="1C1D1E"/>
              <w:right w:val="single" w:sz="8" w:space="0" w:color="1C1D1E"/>
            </w:tcBorders>
            <w:tcMar>
              <w:top w:w="20" w:type="dxa"/>
              <w:left w:w="20" w:type="dxa"/>
              <w:bottom w:w="100" w:type="dxa"/>
              <w:right w:w="20" w:type="dxa"/>
            </w:tcMar>
            <w:vAlign w:val="bottom"/>
          </w:tcPr>
          <w:p w14:paraId="52AD8191" w14:textId="77777777" w:rsidR="005A28AC" w:rsidRDefault="004047F0">
            <w:pPr>
              <w:spacing w:line="240" w:lineRule="auto"/>
              <w:jc w:val="center"/>
            </w:pPr>
            <w:r>
              <w:t>-100</w:t>
            </w:r>
          </w:p>
        </w:tc>
        <w:tc>
          <w:tcPr>
            <w:tcW w:w="1560" w:type="dxa"/>
            <w:tcBorders>
              <w:top w:val="single" w:sz="8" w:space="0" w:color="1C1D1E"/>
              <w:left w:val="single" w:sz="8" w:space="0" w:color="1C1D1E"/>
              <w:bottom w:val="single" w:sz="8" w:space="0" w:color="1C1D1E"/>
              <w:right w:val="single" w:sz="8" w:space="0" w:color="1C1D1E"/>
            </w:tcBorders>
            <w:tcMar>
              <w:top w:w="20" w:type="dxa"/>
              <w:left w:w="20" w:type="dxa"/>
              <w:bottom w:w="100" w:type="dxa"/>
              <w:right w:w="20" w:type="dxa"/>
            </w:tcMar>
            <w:vAlign w:val="bottom"/>
          </w:tcPr>
          <w:p w14:paraId="655073C3" w14:textId="77777777" w:rsidR="005A28AC" w:rsidRDefault="004047F0">
            <w:pPr>
              <w:spacing w:line="240" w:lineRule="auto"/>
              <w:jc w:val="center"/>
            </w:pPr>
            <w:r>
              <w:t>-0.1</w:t>
            </w:r>
          </w:p>
        </w:tc>
      </w:tr>
      <w:tr w:rsidR="005A28AC" w14:paraId="63EB9324" w14:textId="77777777">
        <w:tc>
          <w:tcPr>
            <w:tcW w:w="1665" w:type="dxa"/>
            <w:tcBorders>
              <w:top w:val="single" w:sz="8" w:space="0" w:color="1C1D1E"/>
              <w:left w:val="single" w:sz="8" w:space="0" w:color="1C1D1E"/>
              <w:bottom w:val="single" w:sz="8" w:space="0" w:color="1C1D1E"/>
              <w:right w:val="single" w:sz="8" w:space="0" w:color="1C1D1E"/>
            </w:tcBorders>
            <w:tcMar>
              <w:top w:w="20" w:type="dxa"/>
              <w:left w:w="20" w:type="dxa"/>
              <w:bottom w:w="100" w:type="dxa"/>
              <w:right w:w="20" w:type="dxa"/>
            </w:tcMar>
            <w:vAlign w:val="bottom"/>
          </w:tcPr>
          <w:p w14:paraId="77888A3B" w14:textId="77777777" w:rsidR="005A28AC" w:rsidRDefault="004047F0">
            <w:pPr>
              <w:spacing w:line="240" w:lineRule="auto"/>
              <w:jc w:val="center"/>
            </w:pPr>
            <w:r>
              <w:t xml:space="preserve">  LZSK </w:t>
            </w:r>
          </w:p>
        </w:tc>
        <w:tc>
          <w:tcPr>
            <w:tcW w:w="1620" w:type="dxa"/>
            <w:tcBorders>
              <w:top w:val="single" w:sz="8" w:space="0" w:color="1C1D1E"/>
              <w:left w:val="single" w:sz="8" w:space="0" w:color="1C1D1E"/>
              <w:bottom w:val="single" w:sz="8" w:space="0" w:color="1C1D1E"/>
              <w:right w:val="single" w:sz="8" w:space="0" w:color="1C1D1E"/>
            </w:tcBorders>
            <w:tcMar>
              <w:top w:w="20" w:type="dxa"/>
              <w:left w:w="20" w:type="dxa"/>
              <w:bottom w:w="100" w:type="dxa"/>
              <w:right w:w="20" w:type="dxa"/>
            </w:tcMar>
            <w:vAlign w:val="bottom"/>
          </w:tcPr>
          <w:p w14:paraId="4C2BF943" w14:textId="77777777" w:rsidR="005A28AC" w:rsidRDefault="004047F0">
            <w:pPr>
              <w:spacing w:line="240" w:lineRule="auto"/>
              <w:jc w:val="center"/>
            </w:pPr>
            <w:r>
              <w:t>-3.8</w:t>
            </w:r>
          </w:p>
        </w:tc>
        <w:tc>
          <w:tcPr>
            <w:tcW w:w="1560" w:type="dxa"/>
            <w:tcBorders>
              <w:top w:val="single" w:sz="8" w:space="0" w:color="1C1D1E"/>
              <w:left w:val="single" w:sz="8" w:space="0" w:color="1C1D1E"/>
              <w:bottom w:val="single" w:sz="8" w:space="0" w:color="1C1D1E"/>
              <w:right w:val="single" w:sz="8" w:space="0" w:color="1C1D1E"/>
            </w:tcBorders>
            <w:tcMar>
              <w:top w:w="20" w:type="dxa"/>
              <w:left w:w="20" w:type="dxa"/>
              <w:bottom w:w="100" w:type="dxa"/>
              <w:right w:w="20" w:type="dxa"/>
            </w:tcMar>
            <w:vAlign w:val="bottom"/>
          </w:tcPr>
          <w:p w14:paraId="4E0654AF" w14:textId="77777777" w:rsidR="005A28AC" w:rsidRDefault="004047F0">
            <w:pPr>
              <w:spacing w:line="240" w:lineRule="auto"/>
              <w:jc w:val="center"/>
            </w:pPr>
            <w:r>
              <w:t>-0.1</w:t>
            </w:r>
          </w:p>
        </w:tc>
      </w:tr>
      <w:tr w:rsidR="005A28AC" w14:paraId="16069E35" w14:textId="77777777">
        <w:tc>
          <w:tcPr>
            <w:tcW w:w="1665" w:type="dxa"/>
            <w:tcBorders>
              <w:top w:val="single" w:sz="8" w:space="0" w:color="1C1D1E"/>
              <w:left w:val="single" w:sz="8" w:space="0" w:color="1C1D1E"/>
              <w:bottom w:val="single" w:sz="8" w:space="0" w:color="1C1D1E"/>
              <w:right w:val="single" w:sz="8" w:space="0" w:color="1C1D1E"/>
            </w:tcBorders>
            <w:tcMar>
              <w:top w:w="20" w:type="dxa"/>
              <w:left w:w="20" w:type="dxa"/>
              <w:bottom w:w="100" w:type="dxa"/>
              <w:right w:w="20" w:type="dxa"/>
            </w:tcMar>
            <w:vAlign w:val="bottom"/>
          </w:tcPr>
          <w:p w14:paraId="5F78B68D" w14:textId="77777777" w:rsidR="005A28AC" w:rsidRDefault="004047F0">
            <w:pPr>
              <w:spacing w:line="240" w:lineRule="auto"/>
              <w:jc w:val="center"/>
            </w:pPr>
            <w:r>
              <w:t xml:space="preserve">  snow SCF </w:t>
            </w:r>
          </w:p>
        </w:tc>
        <w:tc>
          <w:tcPr>
            <w:tcW w:w="1620" w:type="dxa"/>
            <w:tcBorders>
              <w:top w:val="single" w:sz="8" w:space="0" w:color="1C1D1E"/>
              <w:left w:val="single" w:sz="8" w:space="0" w:color="1C1D1E"/>
              <w:bottom w:val="single" w:sz="8" w:space="0" w:color="1C1D1E"/>
              <w:right w:val="single" w:sz="8" w:space="0" w:color="1C1D1E"/>
            </w:tcBorders>
            <w:tcMar>
              <w:top w:w="20" w:type="dxa"/>
              <w:left w:w="20" w:type="dxa"/>
              <w:bottom w:w="100" w:type="dxa"/>
              <w:right w:w="20" w:type="dxa"/>
            </w:tcMar>
            <w:vAlign w:val="bottom"/>
          </w:tcPr>
          <w:p w14:paraId="35001D55" w14:textId="77777777" w:rsidR="005A28AC" w:rsidRDefault="004047F0">
            <w:pPr>
              <w:spacing w:line="240" w:lineRule="auto"/>
              <w:jc w:val="center"/>
            </w:pPr>
            <w:r>
              <w:t>0.5</w:t>
            </w:r>
          </w:p>
        </w:tc>
        <w:tc>
          <w:tcPr>
            <w:tcW w:w="1560" w:type="dxa"/>
            <w:tcBorders>
              <w:top w:val="single" w:sz="8" w:space="0" w:color="1C1D1E"/>
              <w:left w:val="single" w:sz="8" w:space="0" w:color="1C1D1E"/>
              <w:bottom w:val="single" w:sz="8" w:space="0" w:color="1C1D1E"/>
              <w:right w:val="single" w:sz="8" w:space="0" w:color="1C1D1E"/>
            </w:tcBorders>
            <w:tcMar>
              <w:top w:w="20" w:type="dxa"/>
              <w:left w:w="20" w:type="dxa"/>
              <w:bottom w:w="100" w:type="dxa"/>
              <w:right w:w="20" w:type="dxa"/>
            </w:tcMar>
            <w:vAlign w:val="bottom"/>
          </w:tcPr>
          <w:p w14:paraId="6072251C" w14:textId="77777777" w:rsidR="005A28AC" w:rsidRDefault="004047F0">
            <w:pPr>
              <w:spacing w:line="240" w:lineRule="auto"/>
              <w:jc w:val="center"/>
            </w:pPr>
            <w:r>
              <w:t>1.5</w:t>
            </w:r>
          </w:p>
        </w:tc>
      </w:tr>
      <w:tr w:rsidR="005A28AC" w14:paraId="1A21439D" w14:textId="77777777">
        <w:tc>
          <w:tcPr>
            <w:tcW w:w="1665" w:type="dxa"/>
            <w:tcBorders>
              <w:top w:val="single" w:sz="8" w:space="0" w:color="1C1D1E"/>
              <w:left w:val="single" w:sz="8" w:space="0" w:color="1C1D1E"/>
              <w:bottom w:val="single" w:sz="8" w:space="0" w:color="1C1D1E"/>
              <w:right w:val="single" w:sz="8" w:space="0" w:color="1C1D1E"/>
            </w:tcBorders>
            <w:tcMar>
              <w:top w:w="20" w:type="dxa"/>
              <w:left w:w="20" w:type="dxa"/>
              <w:bottom w:w="100" w:type="dxa"/>
              <w:right w:w="20" w:type="dxa"/>
            </w:tcMar>
            <w:vAlign w:val="bottom"/>
          </w:tcPr>
          <w:p w14:paraId="16F01479" w14:textId="77777777" w:rsidR="005A28AC" w:rsidRDefault="004047F0">
            <w:pPr>
              <w:spacing w:line="240" w:lineRule="auto"/>
              <w:jc w:val="center"/>
            </w:pPr>
            <w:r>
              <w:t xml:space="preserve">  REXP </w:t>
            </w:r>
          </w:p>
        </w:tc>
        <w:tc>
          <w:tcPr>
            <w:tcW w:w="1620" w:type="dxa"/>
            <w:tcBorders>
              <w:top w:val="single" w:sz="8" w:space="0" w:color="1C1D1E"/>
              <w:left w:val="single" w:sz="8" w:space="0" w:color="1C1D1E"/>
              <w:bottom w:val="single" w:sz="8" w:space="0" w:color="1C1D1E"/>
              <w:right w:val="single" w:sz="8" w:space="0" w:color="1C1D1E"/>
            </w:tcBorders>
            <w:tcMar>
              <w:top w:w="20" w:type="dxa"/>
              <w:left w:w="20" w:type="dxa"/>
              <w:bottom w:w="100" w:type="dxa"/>
              <w:right w:w="20" w:type="dxa"/>
            </w:tcMar>
            <w:vAlign w:val="bottom"/>
          </w:tcPr>
          <w:p w14:paraId="134E28CC" w14:textId="77777777" w:rsidR="005A28AC" w:rsidRDefault="004047F0">
            <w:pPr>
              <w:spacing w:line="240" w:lineRule="auto"/>
              <w:jc w:val="center"/>
            </w:pPr>
            <w:r>
              <w:t>-3.5</w:t>
            </w:r>
          </w:p>
        </w:tc>
        <w:tc>
          <w:tcPr>
            <w:tcW w:w="1560" w:type="dxa"/>
            <w:tcBorders>
              <w:top w:val="single" w:sz="8" w:space="0" w:color="1C1D1E"/>
              <w:left w:val="single" w:sz="8" w:space="0" w:color="1C1D1E"/>
              <w:bottom w:val="single" w:sz="8" w:space="0" w:color="1C1D1E"/>
              <w:right w:val="single" w:sz="8" w:space="0" w:color="1C1D1E"/>
            </w:tcBorders>
            <w:tcMar>
              <w:top w:w="20" w:type="dxa"/>
              <w:left w:w="20" w:type="dxa"/>
              <w:bottom w:w="100" w:type="dxa"/>
              <w:right w:w="20" w:type="dxa"/>
            </w:tcMar>
            <w:vAlign w:val="bottom"/>
          </w:tcPr>
          <w:p w14:paraId="387FCE7C" w14:textId="77777777" w:rsidR="005A28AC" w:rsidRDefault="004047F0">
            <w:pPr>
              <w:spacing w:line="240" w:lineRule="auto"/>
              <w:jc w:val="center"/>
            </w:pPr>
            <w:r>
              <w:t>-0.1</w:t>
            </w:r>
          </w:p>
        </w:tc>
      </w:tr>
      <w:tr w:rsidR="005A28AC" w14:paraId="3D6693D3" w14:textId="77777777">
        <w:tc>
          <w:tcPr>
            <w:tcW w:w="1665" w:type="dxa"/>
            <w:tcBorders>
              <w:top w:val="single" w:sz="8" w:space="0" w:color="1C1D1E"/>
              <w:left w:val="single" w:sz="8" w:space="0" w:color="1C1D1E"/>
              <w:bottom w:val="single" w:sz="8" w:space="0" w:color="1C1D1E"/>
              <w:right w:val="single" w:sz="8" w:space="0" w:color="1C1D1E"/>
            </w:tcBorders>
            <w:tcMar>
              <w:top w:w="20" w:type="dxa"/>
              <w:left w:w="20" w:type="dxa"/>
              <w:bottom w:w="100" w:type="dxa"/>
              <w:right w:w="20" w:type="dxa"/>
            </w:tcMar>
            <w:vAlign w:val="bottom"/>
          </w:tcPr>
          <w:p w14:paraId="092BAC57" w14:textId="77777777" w:rsidR="005A28AC" w:rsidRDefault="004047F0">
            <w:pPr>
              <w:spacing w:line="240" w:lineRule="auto"/>
              <w:jc w:val="center"/>
            </w:pPr>
            <w:r>
              <w:t xml:space="preserve">  UZK </w:t>
            </w:r>
          </w:p>
        </w:tc>
        <w:tc>
          <w:tcPr>
            <w:tcW w:w="1620" w:type="dxa"/>
            <w:tcBorders>
              <w:top w:val="single" w:sz="8" w:space="0" w:color="1C1D1E"/>
              <w:left w:val="single" w:sz="8" w:space="0" w:color="1C1D1E"/>
              <w:bottom w:val="single" w:sz="8" w:space="0" w:color="1C1D1E"/>
              <w:right w:val="single" w:sz="8" w:space="0" w:color="1C1D1E"/>
            </w:tcBorders>
            <w:tcMar>
              <w:top w:w="20" w:type="dxa"/>
              <w:left w:w="20" w:type="dxa"/>
              <w:bottom w:w="100" w:type="dxa"/>
              <w:right w:w="20" w:type="dxa"/>
            </w:tcMar>
            <w:vAlign w:val="bottom"/>
          </w:tcPr>
          <w:p w14:paraId="6B7F31F6" w14:textId="77777777" w:rsidR="005A28AC" w:rsidRDefault="004047F0">
            <w:pPr>
              <w:spacing w:line="240" w:lineRule="auto"/>
              <w:jc w:val="center"/>
            </w:pPr>
            <w:r>
              <w:t>-3.5</w:t>
            </w:r>
          </w:p>
        </w:tc>
        <w:tc>
          <w:tcPr>
            <w:tcW w:w="1560" w:type="dxa"/>
            <w:tcBorders>
              <w:top w:val="single" w:sz="8" w:space="0" w:color="1C1D1E"/>
              <w:left w:val="single" w:sz="8" w:space="0" w:color="1C1D1E"/>
              <w:bottom w:val="single" w:sz="8" w:space="0" w:color="1C1D1E"/>
              <w:right w:val="single" w:sz="8" w:space="0" w:color="1C1D1E"/>
            </w:tcBorders>
            <w:tcMar>
              <w:top w:w="20" w:type="dxa"/>
              <w:left w:w="20" w:type="dxa"/>
              <w:bottom w:w="100" w:type="dxa"/>
              <w:right w:w="20" w:type="dxa"/>
            </w:tcMar>
            <w:vAlign w:val="bottom"/>
          </w:tcPr>
          <w:p w14:paraId="09AC9897" w14:textId="77777777" w:rsidR="005A28AC" w:rsidRDefault="004047F0">
            <w:pPr>
              <w:spacing w:line="240" w:lineRule="auto"/>
              <w:jc w:val="center"/>
            </w:pPr>
            <w:r>
              <w:t>-0.1</w:t>
            </w:r>
          </w:p>
        </w:tc>
      </w:tr>
      <w:tr w:rsidR="005A28AC" w14:paraId="477733FE" w14:textId="77777777">
        <w:tc>
          <w:tcPr>
            <w:tcW w:w="1665" w:type="dxa"/>
            <w:tcBorders>
              <w:top w:val="single" w:sz="8" w:space="0" w:color="1C1D1E"/>
              <w:left w:val="single" w:sz="8" w:space="0" w:color="1C1D1E"/>
              <w:bottom w:val="single" w:sz="8" w:space="0" w:color="1C1D1E"/>
              <w:right w:val="single" w:sz="8" w:space="0" w:color="1C1D1E"/>
            </w:tcBorders>
            <w:tcMar>
              <w:top w:w="20" w:type="dxa"/>
              <w:left w:w="20" w:type="dxa"/>
              <w:bottom w:w="100" w:type="dxa"/>
              <w:right w:w="20" w:type="dxa"/>
            </w:tcMar>
            <w:vAlign w:val="bottom"/>
          </w:tcPr>
          <w:p w14:paraId="2341DD9F" w14:textId="77777777" w:rsidR="005A28AC" w:rsidRDefault="004047F0">
            <w:pPr>
              <w:spacing w:line="240" w:lineRule="auto"/>
              <w:jc w:val="center"/>
            </w:pPr>
            <w:r>
              <w:t xml:space="preserve">  Q0CHN </w:t>
            </w:r>
          </w:p>
        </w:tc>
        <w:tc>
          <w:tcPr>
            <w:tcW w:w="1620" w:type="dxa"/>
            <w:tcBorders>
              <w:top w:val="single" w:sz="8" w:space="0" w:color="1C1D1E"/>
              <w:left w:val="single" w:sz="8" w:space="0" w:color="1C1D1E"/>
              <w:bottom w:val="single" w:sz="8" w:space="0" w:color="1C1D1E"/>
              <w:right w:val="single" w:sz="8" w:space="0" w:color="1C1D1E"/>
            </w:tcBorders>
            <w:tcMar>
              <w:top w:w="20" w:type="dxa"/>
              <w:left w:w="20" w:type="dxa"/>
              <w:bottom w:w="100" w:type="dxa"/>
              <w:right w:w="20" w:type="dxa"/>
            </w:tcMar>
            <w:vAlign w:val="bottom"/>
          </w:tcPr>
          <w:p w14:paraId="30DFD9AE" w14:textId="77777777" w:rsidR="005A28AC" w:rsidRDefault="004047F0">
            <w:pPr>
              <w:spacing w:line="240" w:lineRule="auto"/>
              <w:jc w:val="center"/>
            </w:pPr>
            <w:r>
              <w:t>0.5</w:t>
            </w:r>
          </w:p>
        </w:tc>
        <w:tc>
          <w:tcPr>
            <w:tcW w:w="1560" w:type="dxa"/>
            <w:tcBorders>
              <w:top w:val="single" w:sz="8" w:space="0" w:color="1C1D1E"/>
              <w:left w:val="single" w:sz="8" w:space="0" w:color="1C1D1E"/>
              <w:bottom w:val="single" w:sz="8" w:space="0" w:color="1C1D1E"/>
              <w:right w:val="single" w:sz="8" w:space="0" w:color="1C1D1E"/>
            </w:tcBorders>
            <w:tcMar>
              <w:top w:w="20" w:type="dxa"/>
              <w:left w:w="20" w:type="dxa"/>
              <w:bottom w:w="100" w:type="dxa"/>
              <w:right w:w="20" w:type="dxa"/>
            </w:tcMar>
            <w:vAlign w:val="bottom"/>
          </w:tcPr>
          <w:p w14:paraId="16AEB58A" w14:textId="77777777" w:rsidR="005A28AC" w:rsidRDefault="004047F0">
            <w:pPr>
              <w:spacing w:line="240" w:lineRule="auto"/>
              <w:jc w:val="center"/>
            </w:pPr>
            <w:r>
              <w:t>4.5</w:t>
            </w:r>
          </w:p>
        </w:tc>
      </w:tr>
    </w:tbl>
    <w:p w14:paraId="668303A8" w14:textId="77777777" w:rsidR="00392F43" w:rsidRDefault="00392F43">
      <w:pPr>
        <w:jc w:val="both"/>
        <w:rPr>
          <w:rFonts w:ascii="Calibri" w:eastAsia="Calibri" w:hAnsi="Calibri" w:cs="Calibri"/>
          <w:b/>
          <w:sz w:val="24"/>
          <w:szCs w:val="24"/>
        </w:rPr>
      </w:pPr>
      <w:r>
        <w:rPr>
          <w:rFonts w:ascii="Calibri" w:eastAsia="Calibri" w:hAnsi="Calibri" w:cs="Calibri"/>
          <w:b/>
          <w:sz w:val="24"/>
          <w:szCs w:val="24"/>
        </w:rPr>
        <w:t xml:space="preserve">Table XX. Hyperparameters </w:t>
      </w:r>
      <w:r>
        <w:rPr>
          <w:rFonts w:ascii="Calibri" w:eastAsia="Calibri" w:hAnsi="Calibri" w:cs="Calibri"/>
          <w:b/>
          <w:sz w:val="24"/>
          <w:szCs w:val="24"/>
        </w:rPr>
        <w:t xml:space="preserve">(lower and upper bounds) </w:t>
      </w:r>
      <w:r>
        <w:rPr>
          <w:rFonts w:ascii="Calibri" w:eastAsia="Calibri" w:hAnsi="Calibri" w:cs="Calibri"/>
          <w:b/>
          <w:sz w:val="24"/>
          <w:szCs w:val="24"/>
        </w:rPr>
        <w:t>for the uniform prior distributions of the model parameters.</w:t>
      </w:r>
    </w:p>
    <w:p w14:paraId="43126E57" w14:textId="368D51AC" w:rsidR="005A28AC" w:rsidRDefault="00392F43">
      <w:pPr>
        <w:jc w:val="both"/>
        <w:rPr>
          <w:rFonts w:ascii="Calibri" w:eastAsia="Calibri" w:hAnsi="Calibri" w:cs="Calibri"/>
          <w:b/>
          <w:sz w:val="24"/>
          <w:szCs w:val="24"/>
        </w:rPr>
      </w:pPr>
      <w:r>
        <w:rPr>
          <w:rFonts w:ascii="Calibri" w:eastAsia="Calibri" w:hAnsi="Calibri" w:cs="Calibri"/>
          <w:b/>
          <w:sz w:val="24"/>
          <w:szCs w:val="24"/>
        </w:rPr>
        <w:t xml:space="preserve"> </w:t>
      </w:r>
    </w:p>
    <w:p w14:paraId="351FDBFE" w14:textId="77777777" w:rsidR="005A28AC" w:rsidRDefault="004047F0">
      <w:pPr>
        <w:jc w:val="both"/>
        <w:rPr>
          <w:rFonts w:ascii="Calibri" w:eastAsia="Calibri" w:hAnsi="Calibri" w:cs="Calibri"/>
          <w:b/>
          <w:sz w:val="24"/>
          <w:szCs w:val="24"/>
        </w:rPr>
      </w:pPr>
      <w:r>
        <w:rPr>
          <w:rFonts w:ascii="Calibri" w:eastAsia="Calibri" w:hAnsi="Calibri" w:cs="Calibri"/>
          <w:b/>
          <w:sz w:val="24"/>
          <w:szCs w:val="24"/>
        </w:rPr>
        <w:t>3.4. Calibration</w:t>
      </w:r>
    </w:p>
    <w:p w14:paraId="224777B1" w14:textId="7EEB48D6" w:rsidR="005A28AC" w:rsidRDefault="004047F0" w:rsidP="000C029E">
      <w:pPr>
        <w:rPr>
          <w:rFonts w:ascii="Calibri" w:eastAsia="Calibri" w:hAnsi="Calibri" w:cs="Calibri"/>
          <w:sz w:val="24"/>
          <w:szCs w:val="24"/>
        </w:rPr>
      </w:pPr>
      <w:r>
        <w:rPr>
          <w:rFonts w:ascii="Calibri" w:eastAsia="Calibri" w:hAnsi="Calibri" w:cs="Calibri"/>
          <w:sz w:val="24"/>
          <w:szCs w:val="24"/>
        </w:rPr>
        <w:t xml:space="preserve">In computer model calibration, we estimate key computer model parameters by comparing the model output to the observational data (cf. Chang et al., 2016; Kennedy and O’Hagan, 2001; </w:t>
      </w:r>
      <w:proofErr w:type="spellStart"/>
      <w:r>
        <w:rPr>
          <w:rFonts w:ascii="Calibri" w:eastAsia="Calibri" w:hAnsi="Calibri" w:cs="Calibri"/>
          <w:sz w:val="24"/>
          <w:szCs w:val="24"/>
        </w:rPr>
        <w:t>Bayarri</w:t>
      </w:r>
      <w:proofErr w:type="spellEnd"/>
      <w:r>
        <w:rPr>
          <w:rFonts w:ascii="Calibri" w:eastAsia="Calibri" w:hAnsi="Calibri" w:cs="Calibri"/>
          <w:sz w:val="24"/>
          <w:szCs w:val="24"/>
        </w:rPr>
        <w:t xml:space="preserve"> et al., 2007; Bhat et al., 2010).</w:t>
      </w:r>
      <w:r w:rsidR="000C029E">
        <w:rPr>
          <w:rFonts w:ascii="Calibri" w:eastAsia="Calibri" w:hAnsi="Calibri" w:cs="Calibri"/>
          <w:sz w:val="24"/>
          <w:szCs w:val="24"/>
        </w:rPr>
        <w:t xml:space="preserve"> </w:t>
      </w:r>
      <w:r>
        <w:rPr>
          <w:rFonts w:ascii="Calibri" w:eastAsia="Calibri" w:hAnsi="Calibri" w:cs="Calibri"/>
          <w:sz w:val="24"/>
          <w:szCs w:val="24"/>
        </w:rPr>
        <w:t>Calibration methods can also acco</w:t>
      </w:r>
      <w:r>
        <w:rPr>
          <w:rFonts w:ascii="Calibri" w:eastAsia="Calibri" w:hAnsi="Calibri" w:cs="Calibri"/>
          <w:sz w:val="24"/>
          <w:szCs w:val="24"/>
        </w:rPr>
        <w:t xml:space="preserve">unt for important sources of uncertainty attributed to the model-observation discrepancy and observational errors (Kennedy and O’Hagan, 2001; </w:t>
      </w:r>
      <w:proofErr w:type="spellStart"/>
      <w:r>
        <w:rPr>
          <w:rFonts w:ascii="Calibri" w:eastAsia="Calibri" w:hAnsi="Calibri" w:cs="Calibri"/>
          <w:sz w:val="24"/>
          <w:szCs w:val="24"/>
        </w:rPr>
        <w:t>Bayarri</w:t>
      </w:r>
      <w:proofErr w:type="spellEnd"/>
      <w:r>
        <w:rPr>
          <w:rFonts w:ascii="Calibri" w:eastAsia="Calibri" w:hAnsi="Calibri" w:cs="Calibri"/>
          <w:sz w:val="24"/>
          <w:szCs w:val="24"/>
        </w:rPr>
        <w:t xml:space="preserve"> et al., 2007; </w:t>
      </w:r>
      <w:proofErr w:type="spellStart"/>
      <w:r>
        <w:rPr>
          <w:rFonts w:ascii="Calibri" w:eastAsia="Calibri" w:hAnsi="Calibri" w:cs="Calibri"/>
          <w:sz w:val="24"/>
          <w:szCs w:val="24"/>
        </w:rPr>
        <w:t>Brynjarsdottir</w:t>
      </w:r>
      <w:proofErr w:type="spellEnd"/>
      <w:r>
        <w:rPr>
          <w:rFonts w:ascii="Calibri" w:eastAsia="Calibri" w:hAnsi="Calibri" w:cs="Calibri"/>
          <w:sz w:val="24"/>
          <w:szCs w:val="24"/>
        </w:rPr>
        <w:t xml:space="preserve"> and O’Hagan, 2014), as well as uncertainty in </w:t>
      </w:r>
      <w:r w:rsidR="000C029E">
        <w:rPr>
          <w:rFonts w:ascii="Calibri" w:eastAsia="Calibri" w:hAnsi="Calibri" w:cs="Calibri"/>
          <w:sz w:val="24"/>
          <w:szCs w:val="24"/>
        </w:rPr>
        <w:t xml:space="preserve">the </w:t>
      </w:r>
      <w:r>
        <w:rPr>
          <w:rFonts w:ascii="Calibri" w:eastAsia="Calibri" w:hAnsi="Calibri" w:cs="Calibri"/>
          <w:sz w:val="24"/>
          <w:szCs w:val="24"/>
        </w:rPr>
        <w:t>model projections (Chang et al.</w:t>
      </w:r>
      <w:r>
        <w:rPr>
          <w:rFonts w:ascii="Calibri" w:eastAsia="Calibri" w:hAnsi="Calibri" w:cs="Calibri"/>
          <w:sz w:val="24"/>
          <w:szCs w:val="24"/>
        </w:rPr>
        <w:t xml:space="preserve">, 2016, Lee et al., 2020). </w:t>
      </w:r>
    </w:p>
    <w:p w14:paraId="2AC781AA" w14:textId="77777777" w:rsidR="005A28AC" w:rsidRDefault="005A28AC" w:rsidP="000C029E">
      <w:pPr>
        <w:rPr>
          <w:rFonts w:ascii="Calibri" w:eastAsia="Calibri" w:hAnsi="Calibri" w:cs="Calibri"/>
          <w:b/>
          <w:sz w:val="24"/>
          <w:szCs w:val="24"/>
        </w:rPr>
      </w:pPr>
    </w:p>
    <w:p w14:paraId="42C631B9" w14:textId="77777777" w:rsidR="005A28AC" w:rsidRDefault="004047F0" w:rsidP="000C029E">
      <w:pPr>
        <w:rPr>
          <w:rFonts w:ascii="Calibri" w:eastAsia="Calibri" w:hAnsi="Calibri" w:cs="Calibri"/>
          <w:b/>
          <w:sz w:val="24"/>
          <w:szCs w:val="24"/>
        </w:rPr>
      </w:pPr>
      <w:r>
        <w:rPr>
          <w:rFonts w:ascii="Calibri" w:eastAsia="Calibri" w:hAnsi="Calibri" w:cs="Calibri"/>
          <w:b/>
          <w:sz w:val="24"/>
          <w:szCs w:val="24"/>
        </w:rPr>
        <w:t>I. Bayesian Calibration Framework</w:t>
      </w:r>
    </w:p>
    <w:p w14:paraId="4AB70329" w14:textId="3C4470F0" w:rsidR="00A32F68" w:rsidRDefault="004047F0" w:rsidP="00A32F68">
      <w:pPr>
        <w:rPr>
          <w:rFonts w:ascii="Calibri" w:eastAsia="Calibri" w:hAnsi="Calibri" w:cs="Calibri"/>
          <w:sz w:val="24"/>
          <w:szCs w:val="24"/>
        </w:rPr>
      </w:pPr>
      <w:r>
        <w:rPr>
          <w:rFonts w:ascii="Calibri" w:eastAsia="Calibri" w:hAnsi="Calibri" w:cs="Calibri"/>
          <w:sz w:val="24"/>
          <w:szCs w:val="24"/>
        </w:rPr>
        <w:t xml:space="preserve">Suppose </w:t>
      </w:r>
      <w:r w:rsidR="00EE1E6E">
        <w:rPr>
          <w:rFonts w:ascii="Calibri" w:eastAsia="Calibri" w:hAnsi="Calibri" w:cs="Calibri"/>
          <w:sz w:val="24"/>
          <w:szCs w:val="24"/>
        </w:rPr>
        <w:t>we have an observed times series (</w:t>
      </w:r>
      <w:proofErr w:type="gramStart"/>
      <w:r w:rsidR="00EE1E6E">
        <w:rPr>
          <w:rFonts w:ascii="Calibri" w:eastAsia="Calibri" w:hAnsi="Calibri" w:cs="Calibri"/>
          <w:sz w:val="24"/>
          <w:szCs w:val="24"/>
        </w:rPr>
        <w:t>e.g.</w:t>
      </w:r>
      <w:proofErr w:type="gramEnd"/>
      <w:r w:rsidR="00EE1E6E">
        <w:rPr>
          <w:rFonts w:ascii="Calibri" w:eastAsia="Calibri" w:hAnsi="Calibri" w:cs="Calibri"/>
          <w:sz w:val="24"/>
          <w:szCs w:val="24"/>
        </w:rPr>
        <w:t xml:space="preserve"> daily streamflow in mm) obtained for a distinct time interval (e.g. January 1, 2004 – December 31, 2005) at some location. In addition, we have a computer model (</w:t>
      </w:r>
      <w:proofErr w:type="gramStart"/>
      <w:r w:rsidR="00EE1E6E">
        <w:rPr>
          <w:rFonts w:ascii="Calibri" w:eastAsia="Calibri" w:hAnsi="Calibri" w:cs="Calibri"/>
          <w:sz w:val="24"/>
          <w:szCs w:val="24"/>
        </w:rPr>
        <w:t>e.g.</w:t>
      </w:r>
      <w:proofErr w:type="gramEnd"/>
      <w:r w:rsidR="00EE1E6E">
        <w:rPr>
          <w:rFonts w:ascii="Calibri" w:eastAsia="Calibri" w:hAnsi="Calibri" w:cs="Calibri"/>
          <w:sz w:val="24"/>
          <w:szCs w:val="24"/>
        </w:rPr>
        <w:t xml:space="preserve"> HL-RDHM) that </w:t>
      </w:r>
      <w:r w:rsidR="00A32F68">
        <w:rPr>
          <w:rFonts w:ascii="Calibri" w:eastAsia="Calibri" w:hAnsi="Calibri" w:cs="Calibri"/>
          <w:sz w:val="24"/>
          <w:szCs w:val="24"/>
        </w:rPr>
        <w:t>models</w:t>
      </w:r>
      <w:r w:rsidR="00EE1E6E">
        <w:rPr>
          <w:rFonts w:ascii="Calibri" w:eastAsia="Calibri" w:hAnsi="Calibri" w:cs="Calibri"/>
          <w:sz w:val="24"/>
          <w:szCs w:val="24"/>
        </w:rPr>
        <w:t xml:space="preserve"> the underlying dynamic processes</w:t>
      </w:r>
      <w:r w:rsidR="00A32F68">
        <w:rPr>
          <w:rFonts w:ascii="Calibri" w:eastAsia="Calibri" w:hAnsi="Calibri" w:cs="Calibri"/>
          <w:sz w:val="24"/>
          <w:szCs w:val="24"/>
        </w:rPr>
        <w:t xml:space="preserve"> and generates a time series that is comparable to the observations</w:t>
      </w:r>
      <w:r w:rsidR="00EE1E6E">
        <w:rPr>
          <w:rFonts w:ascii="Calibri" w:eastAsia="Calibri" w:hAnsi="Calibri" w:cs="Calibri"/>
          <w:sz w:val="24"/>
          <w:szCs w:val="24"/>
        </w:rPr>
        <w:t xml:space="preserve">. </w:t>
      </w:r>
      <w:r w:rsidR="00A32F68">
        <w:rPr>
          <w:rFonts w:ascii="Calibri" w:eastAsia="Calibri" w:hAnsi="Calibri" w:cs="Calibri"/>
          <w:sz w:val="24"/>
          <w:szCs w:val="24"/>
        </w:rPr>
        <w:t xml:space="preserve">To generate the </w:t>
      </w:r>
      <w:r w:rsidR="00C13D2E">
        <w:rPr>
          <w:rFonts w:ascii="Calibri" w:eastAsia="Calibri" w:hAnsi="Calibri" w:cs="Calibri"/>
          <w:sz w:val="24"/>
          <w:szCs w:val="24"/>
        </w:rPr>
        <w:t xml:space="preserve">computer </w:t>
      </w:r>
      <w:r w:rsidR="00C13D2E">
        <w:rPr>
          <w:rFonts w:ascii="Calibri" w:eastAsia="Calibri" w:hAnsi="Calibri" w:cs="Calibri"/>
          <w:sz w:val="24"/>
          <w:szCs w:val="24"/>
        </w:rPr>
        <w:lastRenderedPageBreak/>
        <w:t xml:space="preserve">model </w:t>
      </w:r>
      <w:r w:rsidR="00A32F68">
        <w:rPr>
          <w:rFonts w:ascii="Calibri" w:eastAsia="Calibri" w:hAnsi="Calibri" w:cs="Calibri"/>
          <w:sz w:val="24"/>
          <w:szCs w:val="24"/>
        </w:rPr>
        <w:t xml:space="preserve">output, we must provide a </w:t>
      </w:r>
      <w:r w:rsidR="00EE1E6E">
        <w:rPr>
          <w:rFonts w:ascii="Calibri" w:eastAsia="Calibri" w:hAnsi="Calibri" w:cs="Calibri"/>
          <w:sz w:val="24"/>
          <w:szCs w:val="24"/>
        </w:rPr>
        <w:t>set of input parameters and</w:t>
      </w:r>
      <w:r w:rsidR="00A32F68">
        <w:rPr>
          <w:rFonts w:ascii="Calibri" w:eastAsia="Calibri" w:hAnsi="Calibri" w:cs="Calibri"/>
          <w:sz w:val="24"/>
          <w:szCs w:val="24"/>
        </w:rPr>
        <w:t xml:space="preserve"> </w:t>
      </w:r>
      <w:proofErr w:type="spellStart"/>
      <w:r w:rsidR="00EE1E6E">
        <w:rPr>
          <w:rFonts w:ascii="Calibri" w:eastAsia="Calibri" w:hAnsi="Calibri" w:cs="Calibri"/>
          <w:sz w:val="24"/>
          <w:szCs w:val="24"/>
        </w:rPr>
        <w:t>forcings</w:t>
      </w:r>
      <w:proofErr w:type="spellEnd"/>
      <w:r w:rsidR="00C13D2E">
        <w:rPr>
          <w:rFonts w:ascii="Calibri" w:eastAsia="Calibri" w:hAnsi="Calibri" w:cs="Calibri"/>
          <w:sz w:val="24"/>
          <w:szCs w:val="24"/>
        </w:rPr>
        <w:t xml:space="preserve"> (</w:t>
      </w:r>
      <w:proofErr w:type="gramStart"/>
      <w:r w:rsidR="00C13D2E">
        <w:rPr>
          <w:rFonts w:ascii="Calibri" w:eastAsia="Calibri" w:hAnsi="Calibri" w:cs="Calibri"/>
          <w:sz w:val="24"/>
          <w:szCs w:val="24"/>
        </w:rPr>
        <w:t>e.g.</w:t>
      </w:r>
      <w:proofErr w:type="gramEnd"/>
      <w:r w:rsidR="00C13D2E">
        <w:rPr>
          <w:rFonts w:ascii="Calibri" w:eastAsia="Calibri" w:hAnsi="Calibri" w:cs="Calibri"/>
          <w:sz w:val="24"/>
          <w:szCs w:val="24"/>
        </w:rPr>
        <w:t xml:space="preserve"> daily precipitation levels)</w:t>
      </w:r>
      <w:r w:rsidR="00A32F68">
        <w:rPr>
          <w:rFonts w:ascii="Calibri" w:eastAsia="Calibri" w:hAnsi="Calibri" w:cs="Calibri"/>
          <w:sz w:val="24"/>
          <w:szCs w:val="24"/>
        </w:rPr>
        <w:t>.</w:t>
      </w:r>
      <w:r w:rsidR="00C13D2E">
        <w:rPr>
          <w:rFonts w:ascii="Calibri" w:eastAsia="Calibri" w:hAnsi="Calibri" w:cs="Calibri"/>
          <w:sz w:val="24"/>
          <w:szCs w:val="24"/>
        </w:rPr>
        <w:t xml:space="preserve"> We aim to find the input settings whose corresponding model outputs best resemble the observations. </w:t>
      </w:r>
    </w:p>
    <w:p w14:paraId="5941E714" w14:textId="77777777" w:rsidR="00C13D2E" w:rsidRDefault="00C13D2E" w:rsidP="00A32F68">
      <w:pPr>
        <w:rPr>
          <w:rFonts w:ascii="Calibri" w:eastAsia="Calibri" w:hAnsi="Calibri" w:cs="Calibri"/>
          <w:sz w:val="24"/>
          <w:szCs w:val="24"/>
        </w:rPr>
      </w:pPr>
    </w:p>
    <w:p w14:paraId="318FB885" w14:textId="4962504D" w:rsidR="00A333A2" w:rsidRDefault="00A32F68" w:rsidP="00A32F68">
      <w:pPr>
        <w:rPr>
          <w:rFonts w:ascii="Calibri" w:eastAsia="Calibri" w:hAnsi="Calibri" w:cs="Calibri"/>
          <w:sz w:val="24"/>
          <w:szCs w:val="24"/>
        </w:rPr>
      </w:pPr>
      <w:r>
        <w:rPr>
          <w:rFonts w:ascii="Calibri" w:eastAsia="Calibri" w:hAnsi="Calibri" w:cs="Calibri"/>
          <w:sz w:val="24"/>
          <w:szCs w:val="24"/>
        </w:rPr>
        <w:t>In computer model calibration, the objective is two-fold: (1) infer the input parameters</w:t>
      </w:r>
      <w:r w:rsidR="00C13D2E">
        <w:rPr>
          <w:rFonts w:ascii="Calibri" w:eastAsia="Calibri" w:hAnsi="Calibri" w:cs="Calibri"/>
          <w:sz w:val="24"/>
          <w:szCs w:val="24"/>
        </w:rPr>
        <w:t xml:space="preserve"> (</w:t>
      </w:r>
      <w:proofErr w:type="gramStart"/>
      <w:r w:rsidR="00C13D2E">
        <w:rPr>
          <w:rFonts w:ascii="Calibri" w:eastAsia="Calibri" w:hAnsi="Calibri" w:cs="Calibri"/>
          <w:sz w:val="24"/>
          <w:szCs w:val="24"/>
        </w:rPr>
        <w:t>i.e.</w:t>
      </w:r>
      <w:proofErr w:type="gramEnd"/>
      <w:r w:rsidR="00C13D2E">
        <w:rPr>
          <w:rFonts w:ascii="Calibri" w:eastAsia="Calibri" w:hAnsi="Calibri" w:cs="Calibri"/>
          <w:sz w:val="24"/>
          <w:szCs w:val="24"/>
        </w:rPr>
        <w:t xml:space="preserve"> point estimates); and (2) quantify the uncertainty underlying the estimated input parameters (i.e. interval estimates). Other sources of uncertainty such as model-observation discrepancy </w:t>
      </w:r>
      <w:r w:rsidR="00C13D2E">
        <w:rPr>
          <w:rFonts w:ascii="Calibri" w:eastAsia="Calibri" w:hAnsi="Calibri" w:cs="Calibri"/>
          <w:sz w:val="24"/>
          <w:szCs w:val="24"/>
        </w:rPr>
        <w:t xml:space="preserve">(Kennedy and O’Hagan, 2001; </w:t>
      </w:r>
      <w:proofErr w:type="spellStart"/>
      <w:r w:rsidR="00C13D2E">
        <w:rPr>
          <w:rFonts w:ascii="Calibri" w:eastAsia="Calibri" w:hAnsi="Calibri" w:cs="Calibri"/>
          <w:sz w:val="24"/>
          <w:szCs w:val="24"/>
        </w:rPr>
        <w:t>Bayarri</w:t>
      </w:r>
      <w:proofErr w:type="spellEnd"/>
      <w:r w:rsidR="00C13D2E">
        <w:rPr>
          <w:rFonts w:ascii="Calibri" w:eastAsia="Calibri" w:hAnsi="Calibri" w:cs="Calibri"/>
          <w:sz w:val="24"/>
          <w:szCs w:val="24"/>
        </w:rPr>
        <w:t xml:space="preserve"> et al., 2007; </w:t>
      </w:r>
      <w:proofErr w:type="spellStart"/>
      <w:r w:rsidR="00C13D2E">
        <w:rPr>
          <w:rFonts w:ascii="Calibri" w:eastAsia="Calibri" w:hAnsi="Calibri" w:cs="Calibri"/>
          <w:sz w:val="24"/>
          <w:szCs w:val="24"/>
        </w:rPr>
        <w:t>Brynjarsdottir</w:t>
      </w:r>
      <w:proofErr w:type="spellEnd"/>
      <w:r w:rsidR="00C13D2E">
        <w:rPr>
          <w:rFonts w:ascii="Calibri" w:eastAsia="Calibri" w:hAnsi="Calibri" w:cs="Calibri"/>
          <w:sz w:val="24"/>
          <w:szCs w:val="24"/>
        </w:rPr>
        <w:t xml:space="preserve"> and O’Hagan, 2014)</w:t>
      </w:r>
      <w:r w:rsidR="00C13D2E">
        <w:rPr>
          <w:rFonts w:ascii="Calibri" w:eastAsia="Calibri" w:hAnsi="Calibri" w:cs="Calibri"/>
          <w:sz w:val="24"/>
          <w:szCs w:val="24"/>
        </w:rPr>
        <w:t xml:space="preserve"> and measurement errors may </w:t>
      </w:r>
      <w:r w:rsidR="00BB09F0">
        <w:rPr>
          <w:rFonts w:ascii="Calibri" w:eastAsia="Calibri" w:hAnsi="Calibri" w:cs="Calibri"/>
          <w:sz w:val="24"/>
          <w:szCs w:val="24"/>
        </w:rPr>
        <w:t xml:space="preserve">directly influence parameter estimation. The </w:t>
      </w:r>
      <w:r w:rsidR="00C13D2E">
        <w:rPr>
          <w:rFonts w:ascii="Calibri" w:eastAsia="Calibri" w:hAnsi="Calibri" w:cs="Calibri"/>
          <w:sz w:val="24"/>
          <w:szCs w:val="24"/>
        </w:rPr>
        <w:t>Bayesian computer model calibration framework (</w:t>
      </w:r>
      <w:r w:rsidR="00C13D2E">
        <w:rPr>
          <w:rFonts w:ascii="Calibri" w:eastAsia="Calibri" w:hAnsi="Calibri" w:cs="Calibri"/>
          <w:sz w:val="24"/>
          <w:szCs w:val="24"/>
        </w:rPr>
        <w:t>Kennedy and O’Hagan, 2001</w:t>
      </w:r>
      <w:r w:rsidR="00C13D2E">
        <w:rPr>
          <w:rFonts w:ascii="Calibri" w:eastAsia="Calibri" w:hAnsi="Calibri" w:cs="Calibri"/>
          <w:sz w:val="24"/>
          <w:szCs w:val="24"/>
        </w:rPr>
        <w:t xml:space="preserve">) </w:t>
      </w:r>
      <w:r w:rsidR="00A333A2">
        <w:rPr>
          <w:rFonts w:ascii="Calibri" w:eastAsia="Calibri" w:hAnsi="Calibri" w:cs="Calibri"/>
          <w:sz w:val="24"/>
          <w:szCs w:val="24"/>
        </w:rPr>
        <w:t>facilitates</w:t>
      </w:r>
      <w:r w:rsidR="00C13D2E">
        <w:rPr>
          <w:rFonts w:ascii="Calibri" w:eastAsia="Calibri" w:hAnsi="Calibri" w:cs="Calibri"/>
          <w:sz w:val="24"/>
          <w:szCs w:val="24"/>
        </w:rPr>
        <w:t xml:space="preserve"> both parameter estimation and uncertainty quantification </w:t>
      </w:r>
      <w:r w:rsidR="00BB09F0">
        <w:rPr>
          <w:rFonts w:ascii="Calibri" w:eastAsia="Calibri" w:hAnsi="Calibri" w:cs="Calibri"/>
          <w:sz w:val="24"/>
          <w:szCs w:val="24"/>
        </w:rPr>
        <w:t>while also accounting for external sources of uncertainty (</w:t>
      </w:r>
      <w:proofErr w:type="gramStart"/>
      <w:r w:rsidR="00BB09F0">
        <w:rPr>
          <w:rFonts w:ascii="Calibri" w:eastAsia="Calibri" w:hAnsi="Calibri" w:cs="Calibri"/>
          <w:sz w:val="24"/>
          <w:szCs w:val="24"/>
        </w:rPr>
        <w:t>e.g.</w:t>
      </w:r>
      <w:proofErr w:type="gramEnd"/>
      <w:r w:rsidR="00BB09F0">
        <w:rPr>
          <w:rFonts w:ascii="Calibri" w:eastAsia="Calibri" w:hAnsi="Calibri" w:cs="Calibri"/>
          <w:sz w:val="24"/>
          <w:szCs w:val="24"/>
        </w:rPr>
        <w:t xml:space="preserve"> discrepancy and measurement errors).</w:t>
      </w:r>
      <w:r w:rsidR="00A333A2">
        <w:rPr>
          <w:rFonts w:ascii="Calibri" w:eastAsia="Calibri" w:hAnsi="Calibri" w:cs="Calibri"/>
          <w:sz w:val="24"/>
          <w:szCs w:val="24"/>
        </w:rPr>
        <w:t xml:space="preserve"> Here, the parameter inference follows from the posterior distribution of the model parameters given the observed data. </w:t>
      </w:r>
    </w:p>
    <w:p w14:paraId="0A585C0D" w14:textId="77777777" w:rsidR="00A333A2" w:rsidRDefault="00A333A2" w:rsidP="00A32F68">
      <w:pPr>
        <w:rPr>
          <w:rFonts w:ascii="Calibri" w:eastAsia="Calibri" w:hAnsi="Calibri" w:cs="Calibri"/>
          <w:sz w:val="24"/>
          <w:szCs w:val="24"/>
        </w:rPr>
      </w:pPr>
    </w:p>
    <w:p w14:paraId="0D15C1B0" w14:textId="3822A91D" w:rsidR="00A32F68" w:rsidRDefault="00A333A2" w:rsidP="00A32F68">
      <w:pPr>
        <w:rPr>
          <w:rFonts w:ascii="Calibri" w:eastAsia="Calibri" w:hAnsi="Calibri" w:cs="Calibri"/>
          <w:sz w:val="24"/>
          <w:szCs w:val="24"/>
        </w:rPr>
      </w:pPr>
      <w:r>
        <w:rPr>
          <w:rFonts w:ascii="Calibri" w:eastAsia="Calibri" w:hAnsi="Calibri" w:cs="Calibri"/>
          <w:sz w:val="24"/>
          <w:szCs w:val="24"/>
        </w:rPr>
        <w:t xml:space="preserve">For complex deterministic computer models, the posterior distribution may not be available in closed form [ADD REFERENCES]; hence, we must approximate the posterior via sampling methods such as Markov chain Monte Carlo (MCMC) or Sequential Monte Carlo methods. </w:t>
      </w:r>
    </w:p>
    <w:p w14:paraId="24BE8F49" w14:textId="435958F3" w:rsidR="00A333A2" w:rsidRDefault="00A333A2" w:rsidP="00A333A2">
      <w:pPr>
        <w:pStyle w:val="ListParagraph"/>
        <w:numPr>
          <w:ilvl w:val="0"/>
          <w:numId w:val="2"/>
        </w:numPr>
        <w:rPr>
          <w:rFonts w:ascii="Calibri" w:eastAsia="Calibri" w:hAnsi="Calibri" w:cs="Calibri"/>
          <w:sz w:val="24"/>
          <w:szCs w:val="24"/>
        </w:rPr>
      </w:pPr>
      <w:r>
        <w:rPr>
          <w:rFonts w:ascii="Calibri" w:eastAsia="Calibri" w:hAnsi="Calibri" w:cs="Calibri"/>
          <w:sz w:val="24"/>
          <w:szCs w:val="24"/>
        </w:rPr>
        <w:t xml:space="preserve">Markov chain Monte Carlo methods are appropriate for computer models with short single model run times (less than three seconds). </w:t>
      </w:r>
    </w:p>
    <w:p w14:paraId="084B4DD5" w14:textId="10253B03" w:rsidR="00B6085E" w:rsidRDefault="00A333A2" w:rsidP="00B6085E">
      <w:pPr>
        <w:pStyle w:val="ListParagraph"/>
        <w:numPr>
          <w:ilvl w:val="0"/>
          <w:numId w:val="2"/>
        </w:numPr>
        <w:rPr>
          <w:rFonts w:ascii="Calibri" w:eastAsia="Calibri" w:hAnsi="Calibri" w:cs="Calibri"/>
          <w:sz w:val="24"/>
          <w:szCs w:val="24"/>
        </w:rPr>
      </w:pPr>
      <w:r>
        <w:rPr>
          <w:rFonts w:ascii="Calibri" w:eastAsia="Calibri" w:hAnsi="Calibri" w:cs="Calibri"/>
          <w:sz w:val="24"/>
          <w:szCs w:val="24"/>
        </w:rPr>
        <w:t xml:space="preserve">Emulation-calibration approaches </w:t>
      </w:r>
      <w:r w:rsidR="00B6085E">
        <w:rPr>
          <w:rFonts w:ascii="Calibri" w:eastAsia="Calibri" w:hAnsi="Calibri" w:cs="Calibri"/>
          <w:sz w:val="24"/>
          <w:szCs w:val="24"/>
        </w:rPr>
        <w:t xml:space="preserve">replace the computer model with a faster surrogate model, or emulator, and then proceed to approximate the posterior distribution using MCMC. However, emulation-calibration methods </w:t>
      </w:r>
      <w:r>
        <w:rPr>
          <w:rFonts w:ascii="Calibri" w:eastAsia="Calibri" w:hAnsi="Calibri" w:cs="Calibri"/>
          <w:sz w:val="24"/>
          <w:szCs w:val="24"/>
        </w:rPr>
        <w:t xml:space="preserve">tend to be limited to </w:t>
      </w:r>
      <w:r w:rsidR="00B6085E">
        <w:rPr>
          <w:rFonts w:ascii="Calibri" w:eastAsia="Calibri" w:hAnsi="Calibri" w:cs="Calibri"/>
          <w:sz w:val="24"/>
          <w:szCs w:val="24"/>
        </w:rPr>
        <w:t>computer models with few model parameters (less than 5)</w:t>
      </w:r>
      <w:r>
        <w:rPr>
          <w:rFonts w:ascii="Calibri" w:eastAsia="Calibri" w:hAnsi="Calibri" w:cs="Calibri"/>
          <w:sz w:val="24"/>
          <w:szCs w:val="24"/>
        </w:rPr>
        <w:t>.</w:t>
      </w:r>
    </w:p>
    <w:p w14:paraId="7F558C6C" w14:textId="3157D34C" w:rsidR="00B6085E" w:rsidRDefault="00B6085E" w:rsidP="00B6085E">
      <w:pPr>
        <w:pStyle w:val="ListParagraph"/>
        <w:numPr>
          <w:ilvl w:val="0"/>
          <w:numId w:val="2"/>
        </w:numPr>
        <w:rPr>
          <w:rFonts w:ascii="Calibri" w:eastAsia="Calibri" w:hAnsi="Calibri" w:cs="Calibri"/>
          <w:sz w:val="24"/>
          <w:szCs w:val="24"/>
        </w:rPr>
      </w:pPr>
      <w:r>
        <w:rPr>
          <w:rFonts w:ascii="Calibri" w:eastAsia="Calibri" w:hAnsi="Calibri" w:cs="Calibri"/>
          <w:sz w:val="24"/>
          <w:szCs w:val="24"/>
        </w:rPr>
        <w:t xml:space="preserve">Sequential Monte Carlo </w:t>
      </w:r>
    </w:p>
    <w:p w14:paraId="55B64602" w14:textId="129AB25D" w:rsidR="00A333A2" w:rsidRPr="00B6085E" w:rsidRDefault="00A333A2" w:rsidP="00B6085E">
      <w:pPr>
        <w:ind w:left="360"/>
        <w:rPr>
          <w:rFonts w:ascii="Calibri" w:eastAsia="Calibri" w:hAnsi="Calibri" w:cs="Calibri"/>
          <w:sz w:val="24"/>
          <w:szCs w:val="24"/>
        </w:rPr>
      </w:pPr>
    </w:p>
    <w:p w14:paraId="2E730648" w14:textId="0DC4B8AD" w:rsidR="00A333A2" w:rsidRDefault="00A333A2" w:rsidP="00A32F68">
      <w:pPr>
        <w:rPr>
          <w:rFonts w:ascii="Calibri" w:eastAsia="Calibri" w:hAnsi="Calibri" w:cs="Calibri"/>
          <w:sz w:val="24"/>
          <w:szCs w:val="24"/>
        </w:rPr>
      </w:pPr>
    </w:p>
    <w:p w14:paraId="659769A1" w14:textId="2AE0E105" w:rsidR="005A28AC" w:rsidRDefault="00B6085E">
      <w:pPr>
        <w:jc w:val="both"/>
        <w:rPr>
          <w:rFonts w:ascii="Calibri" w:eastAsia="Calibri" w:hAnsi="Calibri" w:cs="Calibri"/>
          <w:sz w:val="24"/>
          <w:szCs w:val="24"/>
        </w:rPr>
      </w:pPr>
      <w:r>
        <w:rPr>
          <w:rFonts w:ascii="Calibri" w:eastAsia="Calibri" w:hAnsi="Calibri" w:cs="Calibri"/>
          <w:sz w:val="24"/>
          <w:szCs w:val="24"/>
        </w:rPr>
        <w:t xml:space="preserve">In this study, we focus on the </w:t>
      </w:r>
    </w:p>
    <w:p w14:paraId="571FCC97" w14:textId="77777777" w:rsidR="00B6085E" w:rsidRDefault="00B6085E">
      <w:pPr>
        <w:jc w:val="both"/>
        <w:rPr>
          <w:rFonts w:ascii="Calibri" w:eastAsia="Calibri" w:hAnsi="Calibri" w:cs="Calibri"/>
          <w:b/>
          <w:sz w:val="24"/>
          <w:szCs w:val="24"/>
        </w:rPr>
      </w:pPr>
    </w:p>
    <w:p w14:paraId="7CBC2924" w14:textId="17C24340" w:rsidR="005A28AC" w:rsidRDefault="004047F0">
      <w:pPr>
        <w:jc w:val="both"/>
        <w:rPr>
          <w:rFonts w:ascii="Calibri" w:eastAsia="Calibri" w:hAnsi="Calibri" w:cs="Calibri"/>
          <w:sz w:val="24"/>
          <w:szCs w:val="24"/>
        </w:rPr>
      </w:pPr>
      <w:r>
        <w:rPr>
          <w:rFonts w:ascii="Calibri" w:eastAsia="Calibri" w:hAnsi="Calibri" w:cs="Calibri"/>
          <w:sz w:val="24"/>
          <w:szCs w:val="24"/>
        </w:rPr>
        <w:t xml:space="preserve">In addition to the 12-parameter calibration, we </w:t>
      </w:r>
      <w:r w:rsidR="000C029E">
        <w:rPr>
          <w:rFonts w:ascii="Calibri" w:eastAsia="Calibri" w:hAnsi="Calibri" w:cs="Calibri"/>
          <w:sz w:val="24"/>
          <w:szCs w:val="24"/>
        </w:rPr>
        <w:t>implement</w:t>
      </w:r>
      <w:r>
        <w:rPr>
          <w:rFonts w:ascii="Calibri" w:eastAsia="Calibri" w:hAnsi="Calibri" w:cs="Calibri"/>
          <w:sz w:val="24"/>
          <w:szCs w:val="24"/>
        </w:rPr>
        <w:t xml:space="preserve"> three competing calibration </w:t>
      </w:r>
      <w:r w:rsidR="000C029E">
        <w:rPr>
          <w:rFonts w:ascii="Calibri" w:eastAsia="Calibri" w:hAnsi="Calibri" w:cs="Calibri"/>
          <w:sz w:val="24"/>
          <w:szCs w:val="24"/>
        </w:rPr>
        <w:t>approaches and compare the respective results</w:t>
      </w:r>
      <w:r>
        <w:rPr>
          <w:rFonts w:ascii="Calibri" w:eastAsia="Calibri" w:hAnsi="Calibri" w:cs="Calibri"/>
          <w:sz w:val="24"/>
          <w:szCs w:val="24"/>
        </w:rPr>
        <w:t>: (1) a ha</w:t>
      </w:r>
      <w:r>
        <w:rPr>
          <w:rFonts w:ascii="Calibri" w:eastAsia="Calibri" w:hAnsi="Calibri" w:cs="Calibri"/>
          <w:sz w:val="24"/>
          <w:szCs w:val="24"/>
        </w:rPr>
        <w:t xml:space="preserve">nd-tuned estimate of the `best'' parameter settings (sequential calibration); (2) a </w:t>
      </w:r>
      <w:proofErr w:type="spellStart"/>
      <w:r>
        <w:rPr>
          <w:rFonts w:ascii="Calibri" w:eastAsia="Calibri" w:hAnsi="Calibri" w:cs="Calibri"/>
          <w:sz w:val="24"/>
          <w:szCs w:val="24"/>
        </w:rPr>
        <w:t>precalibration</w:t>
      </w:r>
      <w:proofErr w:type="spellEnd"/>
      <w:r>
        <w:rPr>
          <w:rFonts w:ascii="Calibri" w:eastAsia="Calibri" w:hAnsi="Calibri" w:cs="Calibri"/>
          <w:sz w:val="24"/>
          <w:szCs w:val="24"/>
        </w:rPr>
        <w:t xml:space="preserve"> screening method; and (3) the fast particle-based approach limited to four parameters. Sequential calibration fixes the computer model parameters at the “bes</w:t>
      </w:r>
      <w:r>
        <w:rPr>
          <w:rFonts w:ascii="Calibri" w:eastAsia="Calibri" w:hAnsi="Calibri" w:cs="Calibri"/>
          <w:sz w:val="24"/>
          <w:szCs w:val="24"/>
        </w:rPr>
        <w:t xml:space="preserve">t guess” values suggested by domain-area experts; hence, it does not account for parametric uncertainty. The </w:t>
      </w:r>
      <w:proofErr w:type="spellStart"/>
      <w:r>
        <w:rPr>
          <w:rFonts w:ascii="Calibri" w:eastAsia="Calibri" w:hAnsi="Calibri" w:cs="Calibri"/>
          <w:sz w:val="24"/>
          <w:szCs w:val="24"/>
        </w:rPr>
        <w:t>precalibration</w:t>
      </w:r>
      <w:proofErr w:type="spellEnd"/>
      <w:r>
        <w:rPr>
          <w:rFonts w:ascii="Calibri" w:eastAsia="Calibri" w:hAnsi="Calibri" w:cs="Calibri"/>
          <w:sz w:val="24"/>
          <w:szCs w:val="24"/>
        </w:rPr>
        <w:t xml:space="preserve"> approach applies a screening criterion to a large ensemble of computer model runs and removes the model runs that do not align with </w:t>
      </w:r>
      <w:r>
        <w:rPr>
          <w:rFonts w:ascii="Calibri" w:eastAsia="Calibri" w:hAnsi="Calibri" w:cs="Calibri"/>
          <w:sz w:val="24"/>
          <w:szCs w:val="24"/>
        </w:rPr>
        <w:t>the observed data. The remaining model runs and their corresponding parameter sets will approximate the desired posterior and posterior predictive distributions. The low-dimensional calibration approach infers four key model parameters (PCTIM, ADIMP, Q0CHN</w:t>
      </w:r>
      <w:r>
        <w:rPr>
          <w:rFonts w:ascii="Calibri" w:eastAsia="Calibri" w:hAnsi="Calibri" w:cs="Calibri"/>
          <w:sz w:val="24"/>
          <w:szCs w:val="24"/>
        </w:rPr>
        <w:t xml:space="preserve">, </w:t>
      </w:r>
      <w:r>
        <w:rPr>
          <w:rFonts w:ascii="Calibri" w:eastAsia="Calibri" w:hAnsi="Calibri" w:cs="Calibri"/>
          <w:sz w:val="24"/>
          <w:szCs w:val="24"/>
        </w:rPr>
        <w:lastRenderedPageBreak/>
        <w:t xml:space="preserve">and QMCHN) and fixes the remaining seven parameters, typically at the hand-tuned values (sequential calibration). </w:t>
      </w:r>
      <w:r w:rsidR="00B6085E">
        <w:rPr>
          <w:rFonts w:ascii="Calibri" w:eastAsia="Calibri" w:hAnsi="Calibri" w:cs="Calibri"/>
          <w:sz w:val="24"/>
          <w:szCs w:val="24"/>
        </w:rPr>
        <w:t xml:space="preserve">We chose to omit a comparison to emulation-calibration approach as an internal sensitivity test revealed that the resulting surrogate model (Gaussian process emulator) did not represent the true model. Please see supplement for additional details. </w:t>
      </w:r>
    </w:p>
    <w:p w14:paraId="59833A3F" w14:textId="77777777" w:rsidR="005A28AC" w:rsidRDefault="005A28AC">
      <w:pPr>
        <w:jc w:val="both"/>
        <w:rPr>
          <w:rFonts w:ascii="Calibri" w:eastAsia="Calibri" w:hAnsi="Calibri" w:cs="Calibri"/>
          <w:sz w:val="24"/>
          <w:szCs w:val="24"/>
        </w:rPr>
      </w:pPr>
    </w:p>
    <w:p w14:paraId="1A5E5995" w14:textId="77777777" w:rsidR="005A28AC" w:rsidRDefault="004047F0">
      <w:pPr>
        <w:jc w:val="both"/>
        <w:rPr>
          <w:rFonts w:ascii="Calibri" w:eastAsia="Calibri" w:hAnsi="Calibri" w:cs="Calibri"/>
          <w:sz w:val="24"/>
          <w:szCs w:val="24"/>
        </w:rPr>
      </w:pPr>
      <w:proofErr w:type="spellStart"/>
      <w:r>
        <w:rPr>
          <w:rFonts w:ascii="Calibri" w:eastAsia="Calibri" w:hAnsi="Calibri" w:cs="Calibri"/>
          <w:sz w:val="24"/>
          <w:szCs w:val="24"/>
        </w:rPr>
        <w:t>i</w:t>
      </w:r>
      <w:proofErr w:type="spellEnd"/>
      <w:r>
        <w:rPr>
          <w:rFonts w:ascii="Calibri" w:eastAsia="Calibri" w:hAnsi="Calibri" w:cs="Calibri"/>
          <w:sz w:val="24"/>
          <w:szCs w:val="24"/>
        </w:rPr>
        <w:t>. Sequential calibration</w:t>
      </w:r>
    </w:p>
    <w:p w14:paraId="309F62AD" w14:textId="77777777" w:rsidR="005A28AC" w:rsidRDefault="004047F0">
      <w:pPr>
        <w:jc w:val="both"/>
        <w:rPr>
          <w:rFonts w:ascii="Calibri" w:eastAsia="Calibri" w:hAnsi="Calibri" w:cs="Calibri"/>
          <w:b/>
          <w:sz w:val="24"/>
          <w:szCs w:val="24"/>
          <w:highlight w:val="white"/>
        </w:rPr>
      </w:pPr>
      <w:r>
        <w:rPr>
          <w:rFonts w:ascii="Calibri" w:eastAsia="Calibri" w:hAnsi="Calibri" w:cs="Calibri"/>
          <w:sz w:val="24"/>
          <w:szCs w:val="24"/>
          <w:highlight w:val="white"/>
        </w:rPr>
        <w:t>To calibrate HL-RHDM, we first run the model using a priori parameter estimates previously derived from availabl</w:t>
      </w:r>
      <w:r>
        <w:rPr>
          <w:rFonts w:ascii="Calibri" w:eastAsia="Calibri" w:hAnsi="Calibri" w:cs="Calibri"/>
          <w:sz w:val="24"/>
          <w:szCs w:val="24"/>
          <w:highlight w:val="white"/>
        </w:rPr>
        <w:t>e datasets. We then select 12 out of the 17 SAC-HT parameters for calibration based upon prior experience and preliminary sensitivity tests. The model parameters are adjusted manually first; once the manual changes do not yield noticeable improvements in m</w:t>
      </w:r>
      <w:r>
        <w:rPr>
          <w:rFonts w:ascii="Calibri" w:eastAsia="Calibri" w:hAnsi="Calibri" w:cs="Calibri"/>
          <w:sz w:val="24"/>
          <w:szCs w:val="24"/>
          <w:highlight w:val="white"/>
        </w:rPr>
        <w:t xml:space="preserve">odel performance, the model is calibrated using </w:t>
      </w:r>
      <w:proofErr w:type="spellStart"/>
      <w:r>
        <w:rPr>
          <w:rFonts w:ascii="Calibri" w:eastAsia="Calibri" w:hAnsi="Calibri" w:cs="Calibri"/>
          <w:sz w:val="24"/>
          <w:szCs w:val="24"/>
          <w:highlight w:val="white"/>
        </w:rPr>
        <w:t>precalibration</w:t>
      </w:r>
      <w:proofErr w:type="spellEnd"/>
      <w:r>
        <w:rPr>
          <w:rFonts w:ascii="Calibri" w:eastAsia="Calibri" w:hAnsi="Calibri" w:cs="Calibri"/>
          <w:sz w:val="24"/>
          <w:szCs w:val="24"/>
          <w:highlight w:val="white"/>
        </w:rPr>
        <w:t xml:space="preserve"> and FAMOS. </w:t>
      </w:r>
    </w:p>
    <w:p w14:paraId="6D994D81" w14:textId="77777777" w:rsidR="005A28AC" w:rsidRDefault="005A28AC">
      <w:pPr>
        <w:jc w:val="both"/>
        <w:rPr>
          <w:rFonts w:ascii="Calibri" w:eastAsia="Calibri" w:hAnsi="Calibri" w:cs="Calibri"/>
          <w:sz w:val="24"/>
          <w:szCs w:val="24"/>
        </w:rPr>
      </w:pPr>
    </w:p>
    <w:p w14:paraId="2D3F32B8" w14:textId="77777777" w:rsidR="005A28AC" w:rsidRDefault="004047F0">
      <w:pPr>
        <w:jc w:val="both"/>
        <w:rPr>
          <w:rFonts w:ascii="Calibri" w:eastAsia="Calibri" w:hAnsi="Calibri" w:cs="Calibri"/>
          <w:sz w:val="24"/>
          <w:szCs w:val="24"/>
        </w:rPr>
      </w:pPr>
      <w:r>
        <w:rPr>
          <w:rFonts w:ascii="Calibri" w:eastAsia="Calibri" w:hAnsi="Calibri" w:cs="Calibri"/>
          <w:sz w:val="24"/>
          <w:szCs w:val="24"/>
        </w:rPr>
        <w:t xml:space="preserve">ii. </w:t>
      </w:r>
      <w:proofErr w:type="spellStart"/>
      <w:r>
        <w:rPr>
          <w:rFonts w:ascii="Calibri" w:eastAsia="Calibri" w:hAnsi="Calibri" w:cs="Calibri"/>
          <w:sz w:val="24"/>
          <w:szCs w:val="24"/>
        </w:rPr>
        <w:t>Precalibration</w:t>
      </w:r>
      <w:proofErr w:type="spellEnd"/>
    </w:p>
    <w:p w14:paraId="6C898333" w14:textId="53E405DC" w:rsidR="005A28AC" w:rsidRDefault="004047F0">
      <w:pPr>
        <w:jc w:val="both"/>
        <w:rPr>
          <w:rFonts w:ascii="Calibri" w:eastAsia="Calibri" w:hAnsi="Calibri" w:cs="Calibri"/>
          <w:sz w:val="24"/>
          <w:szCs w:val="24"/>
        </w:rPr>
      </w:pPr>
      <w:r>
        <w:rPr>
          <w:rFonts w:ascii="Calibri" w:eastAsia="Calibri" w:hAnsi="Calibri" w:cs="Calibri"/>
          <w:sz w:val="24"/>
          <w:szCs w:val="24"/>
        </w:rPr>
        <w:t xml:space="preserve">The </w:t>
      </w:r>
      <w:proofErr w:type="spellStart"/>
      <w:r>
        <w:rPr>
          <w:rFonts w:ascii="Calibri" w:eastAsia="Calibri" w:hAnsi="Calibri" w:cs="Calibri"/>
          <w:sz w:val="24"/>
          <w:szCs w:val="24"/>
        </w:rPr>
        <w:t>precalibration</w:t>
      </w:r>
      <w:proofErr w:type="spellEnd"/>
      <w:r>
        <w:rPr>
          <w:rFonts w:ascii="Calibri" w:eastAsia="Calibri" w:hAnsi="Calibri" w:cs="Calibri"/>
          <w:sz w:val="24"/>
          <w:szCs w:val="24"/>
        </w:rPr>
        <w:t xml:space="preserve"> approach applies a screening criterion to a large</w:t>
      </w:r>
      <w:r w:rsidR="000C029E">
        <w:rPr>
          <w:rFonts w:ascii="Calibri" w:eastAsia="Calibri" w:hAnsi="Calibri" w:cs="Calibri"/>
          <w:sz w:val="24"/>
          <w:szCs w:val="24"/>
        </w:rPr>
        <w:t xml:space="preserve"> initial</w:t>
      </w:r>
      <w:r>
        <w:rPr>
          <w:rFonts w:ascii="Calibri" w:eastAsia="Calibri" w:hAnsi="Calibri" w:cs="Calibri"/>
          <w:sz w:val="24"/>
          <w:szCs w:val="24"/>
        </w:rPr>
        <w:t xml:space="preserve"> ensemble of computer model runs</w:t>
      </w:r>
      <w:r w:rsidR="000C029E">
        <w:rPr>
          <w:rFonts w:ascii="Calibri" w:eastAsia="Calibri" w:hAnsi="Calibri" w:cs="Calibri"/>
          <w:sz w:val="24"/>
          <w:szCs w:val="24"/>
        </w:rPr>
        <w:t xml:space="preserve">; thereby removing </w:t>
      </w:r>
      <w:r>
        <w:rPr>
          <w:rFonts w:ascii="Calibri" w:eastAsia="Calibri" w:hAnsi="Calibri" w:cs="Calibri"/>
          <w:sz w:val="24"/>
          <w:szCs w:val="24"/>
        </w:rPr>
        <w:t>model runs</w:t>
      </w:r>
      <w:r w:rsidR="000C029E">
        <w:rPr>
          <w:rFonts w:ascii="Calibri" w:eastAsia="Calibri" w:hAnsi="Calibri" w:cs="Calibri"/>
          <w:sz w:val="24"/>
          <w:szCs w:val="24"/>
        </w:rPr>
        <w:t xml:space="preserve"> whose outputs</w:t>
      </w:r>
      <w:r>
        <w:rPr>
          <w:rFonts w:ascii="Calibri" w:eastAsia="Calibri" w:hAnsi="Calibri" w:cs="Calibri"/>
          <w:sz w:val="24"/>
          <w:szCs w:val="24"/>
        </w:rPr>
        <w:t xml:space="preserve"> </w:t>
      </w:r>
      <w:r>
        <w:rPr>
          <w:rFonts w:ascii="Calibri" w:eastAsia="Calibri" w:hAnsi="Calibri" w:cs="Calibri"/>
          <w:sz w:val="24"/>
          <w:szCs w:val="24"/>
        </w:rPr>
        <w:t xml:space="preserve">do not </w:t>
      </w:r>
      <w:r w:rsidR="000C029E">
        <w:rPr>
          <w:rFonts w:ascii="Calibri" w:eastAsia="Calibri" w:hAnsi="Calibri" w:cs="Calibri"/>
          <w:sz w:val="24"/>
          <w:szCs w:val="24"/>
        </w:rPr>
        <w:t xml:space="preserve">resemble </w:t>
      </w:r>
      <w:r>
        <w:rPr>
          <w:rFonts w:ascii="Calibri" w:eastAsia="Calibri" w:hAnsi="Calibri" w:cs="Calibri"/>
          <w:sz w:val="24"/>
          <w:szCs w:val="24"/>
        </w:rPr>
        <w:t>the observ</w:t>
      </w:r>
      <w:r>
        <w:rPr>
          <w:rFonts w:ascii="Calibri" w:eastAsia="Calibri" w:hAnsi="Calibri" w:cs="Calibri"/>
          <w:sz w:val="24"/>
          <w:szCs w:val="24"/>
        </w:rPr>
        <w:t>ed data. The remaining model runs and their corresponding parameter sets will approximate the desired posterior and posterior predictive distributions. We begin with an initial ensemble of 5,000 model runs with input parameters settings selected from a 12-</w:t>
      </w:r>
      <w:r>
        <w:rPr>
          <w:rFonts w:ascii="Calibri" w:eastAsia="Calibri" w:hAnsi="Calibri" w:cs="Calibri"/>
          <w:sz w:val="24"/>
          <w:szCs w:val="24"/>
        </w:rPr>
        <w:t xml:space="preserve">dimensional Latin hypercube design. From the initial ensemble, we select a subset of 165 runs that </w:t>
      </w:r>
      <w:r w:rsidR="000C029E">
        <w:rPr>
          <w:rFonts w:ascii="Calibri" w:eastAsia="Calibri" w:hAnsi="Calibri" w:cs="Calibri"/>
          <w:sz w:val="24"/>
          <w:szCs w:val="24"/>
        </w:rPr>
        <w:t>fulfills</w:t>
      </w:r>
      <w:r>
        <w:rPr>
          <w:rFonts w:ascii="Calibri" w:eastAsia="Calibri" w:hAnsi="Calibri" w:cs="Calibri"/>
          <w:sz w:val="24"/>
          <w:szCs w:val="24"/>
        </w:rPr>
        <w:t xml:space="preserve"> the following screening criteria: (1) hydrological model output (streamflow) at each observation date must be greater than 25% of the observed stre</w:t>
      </w:r>
      <w:r>
        <w:rPr>
          <w:rFonts w:ascii="Calibri" w:eastAsia="Calibri" w:hAnsi="Calibri" w:cs="Calibri"/>
          <w:sz w:val="24"/>
          <w:szCs w:val="24"/>
        </w:rPr>
        <w:t>amflow; and (2</w:t>
      </w:r>
      <w:proofErr w:type="gramStart"/>
      <w:r>
        <w:rPr>
          <w:rFonts w:ascii="Calibri" w:eastAsia="Calibri" w:hAnsi="Calibri" w:cs="Calibri"/>
          <w:sz w:val="24"/>
          <w:szCs w:val="24"/>
        </w:rPr>
        <w:t>)  hydrological</w:t>
      </w:r>
      <w:proofErr w:type="gramEnd"/>
      <w:r>
        <w:rPr>
          <w:rFonts w:ascii="Calibri" w:eastAsia="Calibri" w:hAnsi="Calibri" w:cs="Calibri"/>
          <w:sz w:val="24"/>
          <w:szCs w:val="24"/>
        </w:rPr>
        <w:t xml:space="preserve"> model output (streamflow) at each observation date must be less than 175% of the observed streamflow. We extract the corresponding parameter values and outputs to construct Figures 3 - 7. </w:t>
      </w:r>
    </w:p>
    <w:p w14:paraId="727B2ADE" w14:textId="77777777" w:rsidR="005A28AC" w:rsidRDefault="005A28AC">
      <w:pPr>
        <w:jc w:val="both"/>
        <w:rPr>
          <w:rFonts w:ascii="Calibri" w:eastAsia="Calibri" w:hAnsi="Calibri" w:cs="Calibri"/>
          <w:sz w:val="24"/>
          <w:szCs w:val="24"/>
        </w:rPr>
      </w:pPr>
    </w:p>
    <w:p w14:paraId="7A2883DA" w14:textId="77777777" w:rsidR="005A28AC" w:rsidRDefault="004047F0">
      <w:pPr>
        <w:jc w:val="both"/>
        <w:rPr>
          <w:rFonts w:ascii="Calibri" w:eastAsia="Calibri" w:hAnsi="Calibri" w:cs="Calibri"/>
          <w:sz w:val="24"/>
          <w:szCs w:val="24"/>
        </w:rPr>
      </w:pPr>
      <w:proofErr w:type="spellStart"/>
      <w:r>
        <w:rPr>
          <w:rFonts w:ascii="Calibri" w:eastAsia="Calibri" w:hAnsi="Calibri" w:cs="Calibri"/>
          <w:sz w:val="24"/>
          <w:szCs w:val="24"/>
        </w:rPr>
        <w:t>iii.Famos</w:t>
      </w:r>
      <w:proofErr w:type="spellEnd"/>
    </w:p>
    <w:p w14:paraId="7F57301D" w14:textId="77777777" w:rsidR="005A28AC" w:rsidRDefault="004047F0">
      <w:pPr>
        <w:jc w:val="both"/>
        <w:rPr>
          <w:rFonts w:ascii="Calibri" w:eastAsia="Calibri" w:hAnsi="Calibri" w:cs="Calibri"/>
          <w:sz w:val="24"/>
          <w:szCs w:val="24"/>
        </w:rPr>
      </w:pPr>
      <w:r>
        <w:rPr>
          <w:rFonts w:ascii="Calibri" w:eastAsia="Calibri" w:hAnsi="Calibri" w:cs="Calibri"/>
          <w:sz w:val="24"/>
          <w:szCs w:val="24"/>
        </w:rPr>
        <w:t>In this study, we calibrat</w:t>
      </w:r>
      <w:r>
        <w:rPr>
          <w:rFonts w:ascii="Calibri" w:eastAsia="Calibri" w:hAnsi="Calibri" w:cs="Calibri"/>
          <w:sz w:val="24"/>
          <w:szCs w:val="24"/>
        </w:rPr>
        <w:t>e the HL- RDHM computer model using the fast particle-based approach (Lee et al., 2020) due to moderately long single-model run times (15 minutes) and large number of variable parameters (11).</w:t>
      </w:r>
    </w:p>
    <w:p w14:paraId="4EDDB45B" w14:textId="77777777" w:rsidR="005A28AC" w:rsidRDefault="005A28AC">
      <w:pPr>
        <w:jc w:val="both"/>
        <w:rPr>
          <w:rFonts w:ascii="Calibri" w:eastAsia="Calibri" w:hAnsi="Calibri" w:cs="Calibri"/>
          <w:sz w:val="24"/>
          <w:szCs w:val="24"/>
        </w:rPr>
      </w:pPr>
    </w:p>
    <w:p w14:paraId="2A5CEF96" w14:textId="77777777" w:rsidR="005A28AC" w:rsidRDefault="005A28AC">
      <w:pPr>
        <w:jc w:val="both"/>
        <w:rPr>
          <w:rFonts w:ascii="Calibri" w:eastAsia="Calibri" w:hAnsi="Calibri" w:cs="Calibri"/>
          <w:b/>
          <w:sz w:val="24"/>
          <w:szCs w:val="24"/>
        </w:rPr>
      </w:pPr>
    </w:p>
    <w:p w14:paraId="4A600FE1" w14:textId="77777777" w:rsidR="005A28AC" w:rsidRDefault="004047F0">
      <w:pPr>
        <w:jc w:val="both"/>
        <w:rPr>
          <w:rFonts w:ascii="Calibri" w:eastAsia="Calibri" w:hAnsi="Calibri" w:cs="Calibri"/>
          <w:b/>
          <w:sz w:val="24"/>
          <w:szCs w:val="24"/>
        </w:rPr>
      </w:pPr>
      <w:r>
        <w:rPr>
          <w:rFonts w:ascii="Calibri" w:eastAsia="Calibri" w:hAnsi="Calibri" w:cs="Calibri"/>
          <w:b/>
          <w:sz w:val="24"/>
          <w:szCs w:val="24"/>
        </w:rPr>
        <w:t>2.5. Evaluation Metrics</w:t>
      </w:r>
    </w:p>
    <w:p w14:paraId="624E0207" w14:textId="77777777" w:rsidR="005A28AC" w:rsidRDefault="005A28AC">
      <w:pPr>
        <w:jc w:val="both"/>
        <w:rPr>
          <w:rFonts w:ascii="Calibri" w:eastAsia="Calibri" w:hAnsi="Calibri" w:cs="Calibri"/>
          <w:b/>
          <w:sz w:val="24"/>
          <w:szCs w:val="24"/>
        </w:rPr>
      </w:pPr>
    </w:p>
    <w:p w14:paraId="65B0B7D5" w14:textId="77777777" w:rsidR="005A28AC" w:rsidRDefault="004047F0">
      <w:pPr>
        <w:jc w:val="both"/>
        <w:rPr>
          <w:rFonts w:ascii="Calibri" w:eastAsia="Calibri" w:hAnsi="Calibri" w:cs="Calibri"/>
          <w:b/>
          <w:sz w:val="24"/>
          <w:szCs w:val="24"/>
        </w:rPr>
      </w:pPr>
      <w:r>
        <w:rPr>
          <w:rFonts w:ascii="Calibri" w:eastAsia="Calibri" w:hAnsi="Calibri" w:cs="Calibri"/>
          <w:sz w:val="24"/>
          <w:szCs w:val="24"/>
        </w:rPr>
        <w:tab/>
      </w:r>
      <w:r>
        <w:rPr>
          <w:rFonts w:ascii="Calibri" w:eastAsia="Calibri" w:hAnsi="Calibri" w:cs="Calibri"/>
          <w:sz w:val="24"/>
          <w:szCs w:val="24"/>
        </w:rPr>
        <w:tab/>
      </w:r>
      <w:r>
        <w:rPr>
          <w:rFonts w:ascii="Calibri" w:eastAsia="Calibri" w:hAnsi="Calibri" w:cs="Calibri"/>
          <w:sz w:val="24"/>
          <w:szCs w:val="24"/>
        </w:rPr>
        <w:tab/>
      </w:r>
      <w:r>
        <w:rPr>
          <w:rFonts w:ascii="Calibri" w:eastAsia="Calibri" w:hAnsi="Calibri" w:cs="Calibri"/>
          <w:sz w:val="24"/>
          <w:szCs w:val="24"/>
        </w:rPr>
        <w:tab/>
      </w:r>
    </w:p>
    <w:p w14:paraId="478958CB" w14:textId="77777777" w:rsidR="005A28AC" w:rsidRDefault="004047F0">
      <w:pPr>
        <w:spacing w:line="240" w:lineRule="auto"/>
        <w:rPr>
          <w:rFonts w:ascii="Calibri" w:eastAsia="Calibri" w:hAnsi="Calibri" w:cs="Calibri"/>
          <w:b/>
          <w:sz w:val="24"/>
          <w:szCs w:val="24"/>
        </w:rPr>
      </w:pPr>
      <w:r>
        <w:rPr>
          <w:rFonts w:ascii="Calibri" w:eastAsia="Calibri" w:hAnsi="Calibri" w:cs="Calibri"/>
          <w:b/>
          <w:sz w:val="24"/>
          <w:szCs w:val="24"/>
        </w:rPr>
        <w:t>Acknowledgments</w:t>
      </w:r>
    </w:p>
    <w:p w14:paraId="7B204B98" w14:textId="77777777" w:rsidR="005A28AC" w:rsidRDefault="004047F0">
      <w:pPr>
        <w:ind w:firstLine="720"/>
        <w:jc w:val="both"/>
        <w:rPr>
          <w:rFonts w:ascii="Calibri" w:eastAsia="Calibri" w:hAnsi="Calibri" w:cs="Calibri"/>
          <w:sz w:val="24"/>
          <w:szCs w:val="24"/>
          <w:highlight w:val="white"/>
        </w:rPr>
      </w:pPr>
      <w:r>
        <w:rPr>
          <w:rFonts w:ascii="Calibri" w:eastAsia="Calibri" w:hAnsi="Calibri" w:cs="Calibri"/>
          <w:sz w:val="24"/>
          <w:szCs w:val="24"/>
        </w:rPr>
        <w:t xml:space="preserve">This study was co-supported by the US Department of Energy, Office of Science through </w:t>
      </w:r>
      <w:proofErr w:type="gramStart"/>
      <w:r>
        <w:rPr>
          <w:rFonts w:ascii="Calibri" w:eastAsia="Calibri" w:hAnsi="Calibri" w:cs="Calibri"/>
          <w:sz w:val="24"/>
          <w:szCs w:val="24"/>
        </w:rPr>
        <w:t>the  Program</w:t>
      </w:r>
      <w:proofErr w:type="gramEnd"/>
      <w:r>
        <w:rPr>
          <w:rFonts w:ascii="Calibri" w:eastAsia="Calibri" w:hAnsi="Calibri" w:cs="Calibri"/>
          <w:sz w:val="24"/>
          <w:szCs w:val="24"/>
        </w:rPr>
        <w:t xml:space="preserve"> on Coupled Human and Earth Systems (PCHES) under DOE Cooperative Agreement No. DE-SC0016162 as well as the Penn State Center for Climate Risk Management. </w:t>
      </w:r>
      <w:r>
        <w:rPr>
          <w:rFonts w:ascii="Calibri" w:eastAsia="Calibri" w:hAnsi="Calibri" w:cs="Calibri"/>
          <w:sz w:val="24"/>
          <w:szCs w:val="24"/>
          <w:highlight w:val="white"/>
        </w:rPr>
        <w:t xml:space="preserve"> We</w:t>
      </w:r>
      <w:r>
        <w:rPr>
          <w:rFonts w:ascii="Calibri" w:eastAsia="Calibri" w:hAnsi="Calibri" w:cs="Calibri"/>
          <w:sz w:val="24"/>
          <w:szCs w:val="24"/>
          <w:highlight w:val="white"/>
        </w:rPr>
        <w:t xml:space="preserve"> thank Rob </w:t>
      </w:r>
      <w:r>
        <w:rPr>
          <w:rFonts w:ascii="Calibri" w:eastAsia="Calibri" w:hAnsi="Calibri" w:cs="Calibri"/>
          <w:sz w:val="24"/>
          <w:szCs w:val="24"/>
          <w:highlight w:val="white"/>
        </w:rPr>
        <w:lastRenderedPageBreak/>
        <w:t xml:space="preserve">Nicholas, Skip Wishbone, Dave Judi, and the PSIRC team for inputs.  </w:t>
      </w:r>
      <w:r>
        <w:rPr>
          <w:rFonts w:ascii="Calibri" w:eastAsia="Calibri" w:hAnsi="Calibri" w:cs="Calibri"/>
          <w:sz w:val="24"/>
          <w:szCs w:val="24"/>
        </w:rPr>
        <w:t>All errors and opinions (unless cited) are those of the authors and not of the funding entities.</w:t>
      </w:r>
    </w:p>
    <w:p w14:paraId="2100FCFB" w14:textId="77777777" w:rsidR="005A28AC" w:rsidRDefault="004047F0">
      <w:pPr>
        <w:spacing w:before="120" w:line="240" w:lineRule="auto"/>
        <w:jc w:val="both"/>
        <w:rPr>
          <w:rFonts w:ascii="Calibri" w:eastAsia="Calibri" w:hAnsi="Calibri" w:cs="Calibri"/>
          <w:b/>
          <w:sz w:val="24"/>
          <w:szCs w:val="24"/>
        </w:rPr>
      </w:pPr>
      <w:r>
        <w:rPr>
          <w:rFonts w:ascii="Calibri" w:eastAsia="Calibri" w:hAnsi="Calibri" w:cs="Calibri"/>
          <w:b/>
          <w:sz w:val="24"/>
          <w:szCs w:val="24"/>
        </w:rPr>
        <w:t>Disclaimer and License</w:t>
      </w:r>
    </w:p>
    <w:p w14:paraId="3DF5FF47" w14:textId="77777777" w:rsidR="005A28AC" w:rsidRDefault="004047F0">
      <w:pPr>
        <w:ind w:firstLine="450"/>
        <w:jc w:val="both"/>
        <w:rPr>
          <w:rFonts w:ascii="Calibri" w:eastAsia="Calibri" w:hAnsi="Calibri" w:cs="Calibri"/>
          <w:b/>
          <w:sz w:val="24"/>
          <w:szCs w:val="24"/>
        </w:rPr>
      </w:pPr>
      <w:r>
        <w:rPr>
          <w:rFonts w:ascii="Calibri" w:eastAsia="Calibri" w:hAnsi="Calibri" w:cs="Calibri"/>
          <w:sz w:val="24"/>
          <w:szCs w:val="24"/>
        </w:rPr>
        <w:t>The results, data, software tools, and other resources re</w:t>
      </w:r>
      <w:r>
        <w:rPr>
          <w:rFonts w:ascii="Calibri" w:eastAsia="Calibri" w:hAnsi="Calibri" w:cs="Calibri"/>
          <w:sz w:val="24"/>
          <w:szCs w:val="24"/>
        </w:rPr>
        <w:t>lated to this work will be available under the GNU general public open-source license, as-is, without warranty of any kind, expressed or implied. In no event shall the authors or copyright holders be liable for any claim, damages, or other liability in con</w:t>
      </w:r>
      <w:r>
        <w:rPr>
          <w:rFonts w:ascii="Calibri" w:eastAsia="Calibri" w:hAnsi="Calibri" w:cs="Calibri"/>
          <w:sz w:val="24"/>
          <w:szCs w:val="24"/>
        </w:rPr>
        <w:t xml:space="preserve">nection with the use of these resources. This is academic research and not designed to be used to guide a specific decision. </w:t>
      </w:r>
    </w:p>
    <w:p w14:paraId="214F1552" w14:textId="77777777" w:rsidR="005A28AC" w:rsidRDefault="005A28AC">
      <w:pPr>
        <w:spacing w:line="240" w:lineRule="auto"/>
        <w:rPr>
          <w:rFonts w:ascii="Calibri" w:eastAsia="Calibri" w:hAnsi="Calibri" w:cs="Calibri"/>
          <w:b/>
          <w:sz w:val="24"/>
          <w:szCs w:val="24"/>
        </w:rPr>
      </w:pPr>
    </w:p>
    <w:p w14:paraId="71F1AC0D" w14:textId="77777777" w:rsidR="005A28AC" w:rsidRDefault="004047F0">
      <w:pPr>
        <w:spacing w:line="240" w:lineRule="auto"/>
        <w:rPr>
          <w:rFonts w:ascii="Calibri" w:eastAsia="Calibri" w:hAnsi="Calibri" w:cs="Calibri"/>
          <w:b/>
          <w:sz w:val="24"/>
          <w:szCs w:val="24"/>
        </w:rPr>
      </w:pPr>
      <w:r>
        <w:rPr>
          <w:rFonts w:ascii="Calibri" w:eastAsia="Calibri" w:hAnsi="Calibri" w:cs="Calibri"/>
          <w:b/>
          <w:sz w:val="24"/>
          <w:szCs w:val="24"/>
        </w:rPr>
        <w:t>Author contributions</w:t>
      </w:r>
    </w:p>
    <w:p w14:paraId="5F625094" w14:textId="77777777" w:rsidR="005A28AC" w:rsidRDefault="004047F0">
      <w:pPr>
        <w:ind w:firstLine="450"/>
        <w:jc w:val="both"/>
        <w:rPr>
          <w:rFonts w:ascii="Calibri" w:eastAsia="Calibri" w:hAnsi="Calibri" w:cs="Calibri"/>
          <w:sz w:val="24"/>
          <w:szCs w:val="24"/>
        </w:rPr>
      </w:pPr>
      <w:r>
        <w:rPr>
          <w:rFonts w:ascii="Calibri" w:eastAsia="Calibri" w:hAnsi="Calibri" w:cs="Calibri"/>
          <w:sz w:val="24"/>
          <w:szCs w:val="24"/>
        </w:rPr>
        <w:t>All authors contributed to the study design. S.S. led the hydrologic analysis. B.L. constructed the particle</w:t>
      </w:r>
      <w:r>
        <w:rPr>
          <w:rFonts w:ascii="Calibri" w:eastAsia="Calibri" w:hAnsi="Calibri" w:cs="Calibri"/>
          <w:sz w:val="24"/>
          <w:szCs w:val="24"/>
        </w:rPr>
        <w:t>-based calibration model. S.S. and B.L. led the calculations. I.S.  performed a code review and edited the paper. S.S., B.L, and K.K wrote the initial draft of the manuscript. All authors revised and edited the manuscript.</w:t>
      </w:r>
    </w:p>
    <w:p w14:paraId="59BA204C" w14:textId="77777777" w:rsidR="005A28AC" w:rsidRDefault="004047F0">
      <w:pPr>
        <w:spacing w:before="200" w:after="200" w:line="240" w:lineRule="auto"/>
        <w:rPr>
          <w:rFonts w:ascii="Calibri" w:eastAsia="Calibri" w:hAnsi="Calibri" w:cs="Calibri"/>
          <w:b/>
          <w:sz w:val="24"/>
          <w:szCs w:val="24"/>
        </w:rPr>
      </w:pPr>
      <w:r>
        <w:rPr>
          <w:rFonts w:ascii="Calibri" w:eastAsia="Calibri" w:hAnsi="Calibri" w:cs="Calibri"/>
          <w:b/>
          <w:sz w:val="24"/>
          <w:szCs w:val="24"/>
        </w:rPr>
        <w:t>Data and Code Availability</w:t>
      </w:r>
    </w:p>
    <w:p w14:paraId="5475D7FA" w14:textId="77777777" w:rsidR="005A28AC" w:rsidRDefault="004047F0">
      <w:pPr>
        <w:spacing w:before="200" w:after="200"/>
        <w:ind w:firstLine="450"/>
        <w:jc w:val="both"/>
        <w:rPr>
          <w:rFonts w:ascii="Calibri" w:eastAsia="Calibri" w:hAnsi="Calibri" w:cs="Calibri"/>
          <w:sz w:val="24"/>
          <w:szCs w:val="24"/>
        </w:rPr>
      </w:pPr>
      <w:r>
        <w:rPr>
          <w:rFonts w:ascii="Calibri" w:eastAsia="Calibri" w:hAnsi="Calibri" w:cs="Calibri"/>
          <w:sz w:val="24"/>
          <w:szCs w:val="24"/>
        </w:rPr>
        <w:t>The co</w:t>
      </w:r>
      <w:r>
        <w:rPr>
          <w:rFonts w:ascii="Calibri" w:eastAsia="Calibri" w:hAnsi="Calibri" w:cs="Calibri"/>
          <w:sz w:val="24"/>
          <w:szCs w:val="24"/>
        </w:rPr>
        <w:t xml:space="preserve">de used for this analysis and the data required to plot the results will be available through a </w:t>
      </w:r>
      <w:proofErr w:type="spellStart"/>
      <w:r>
        <w:rPr>
          <w:rFonts w:ascii="Calibri" w:eastAsia="Calibri" w:hAnsi="Calibri" w:cs="Calibri"/>
          <w:sz w:val="24"/>
          <w:szCs w:val="24"/>
        </w:rPr>
        <w:t>publically</w:t>
      </w:r>
      <w:proofErr w:type="spellEnd"/>
      <w:r>
        <w:rPr>
          <w:rFonts w:ascii="Calibri" w:eastAsia="Calibri" w:hAnsi="Calibri" w:cs="Calibri"/>
          <w:sz w:val="24"/>
          <w:szCs w:val="24"/>
        </w:rPr>
        <w:t xml:space="preserve"> accessible GitHub repository and under the GNU open-access license after acceptance in a peer-reviewed journal.</w:t>
      </w:r>
    </w:p>
    <w:p w14:paraId="47EB7FE4" w14:textId="77777777" w:rsidR="005A28AC" w:rsidRDefault="004047F0">
      <w:pPr>
        <w:spacing w:before="200" w:after="200" w:line="240" w:lineRule="auto"/>
        <w:rPr>
          <w:rFonts w:ascii="Calibri" w:eastAsia="Calibri" w:hAnsi="Calibri" w:cs="Calibri"/>
          <w:b/>
          <w:sz w:val="24"/>
          <w:szCs w:val="24"/>
        </w:rPr>
      </w:pPr>
      <w:r>
        <w:rPr>
          <w:rFonts w:ascii="Calibri" w:eastAsia="Calibri" w:hAnsi="Calibri" w:cs="Calibri"/>
          <w:b/>
          <w:sz w:val="24"/>
          <w:szCs w:val="24"/>
        </w:rPr>
        <w:t>Competing interests</w:t>
      </w:r>
    </w:p>
    <w:p w14:paraId="30962126" w14:textId="77777777" w:rsidR="005A28AC" w:rsidRDefault="004047F0">
      <w:pPr>
        <w:spacing w:before="200" w:after="200" w:line="240" w:lineRule="auto"/>
        <w:ind w:firstLine="450"/>
        <w:rPr>
          <w:rFonts w:ascii="Calibri" w:eastAsia="Calibri" w:hAnsi="Calibri" w:cs="Calibri"/>
          <w:sz w:val="24"/>
          <w:szCs w:val="24"/>
        </w:rPr>
      </w:pPr>
      <w:r>
        <w:rPr>
          <w:rFonts w:ascii="Calibri" w:eastAsia="Calibri" w:hAnsi="Calibri" w:cs="Calibri"/>
          <w:sz w:val="24"/>
          <w:szCs w:val="24"/>
        </w:rPr>
        <w:t>The authors are n</w:t>
      </w:r>
      <w:r>
        <w:rPr>
          <w:rFonts w:ascii="Calibri" w:eastAsia="Calibri" w:hAnsi="Calibri" w:cs="Calibri"/>
          <w:sz w:val="24"/>
          <w:szCs w:val="24"/>
        </w:rPr>
        <w:t>ot aware of any competing financial or nonfinancial interests.</w:t>
      </w:r>
    </w:p>
    <w:p w14:paraId="0A82880C" w14:textId="77777777" w:rsidR="005A28AC" w:rsidRDefault="004047F0">
      <w:pPr>
        <w:spacing w:before="200" w:after="200" w:line="240" w:lineRule="auto"/>
        <w:rPr>
          <w:rFonts w:ascii="Calibri" w:eastAsia="Calibri" w:hAnsi="Calibri" w:cs="Calibri"/>
          <w:b/>
          <w:sz w:val="24"/>
          <w:szCs w:val="24"/>
        </w:rPr>
      </w:pPr>
      <w:r>
        <w:rPr>
          <w:rFonts w:ascii="Calibri" w:eastAsia="Calibri" w:hAnsi="Calibri" w:cs="Calibri"/>
          <w:b/>
          <w:sz w:val="24"/>
          <w:szCs w:val="24"/>
        </w:rPr>
        <w:t>Materials &amp; Correspondence</w:t>
      </w:r>
    </w:p>
    <w:p w14:paraId="4CA9F4A6" w14:textId="77777777" w:rsidR="005A28AC" w:rsidRDefault="004047F0">
      <w:pPr>
        <w:spacing w:before="200" w:after="200" w:line="240" w:lineRule="auto"/>
        <w:ind w:firstLine="450"/>
        <w:jc w:val="both"/>
        <w:rPr>
          <w:rFonts w:ascii="Calibri" w:eastAsia="Calibri" w:hAnsi="Calibri" w:cs="Calibri"/>
          <w:b/>
          <w:sz w:val="24"/>
          <w:szCs w:val="24"/>
        </w:rPr>
      </w:pPr>
      <w:r>
        <w:rPr>
          <w:rFonts w:ascii="Calibri" w:eastAsia="Calibri" w:hAnsi="Calibri" w:cs="Calibri"/>
          <w:sz w:val="24"/>
          <w:szCs w:val="24"/>
        </w:rPr>
        <w:t>Correspondence and requests for materials should be addressed to the corresponding author.</w:t>
      </w:r>
    </w:p>
    <w:p w14:paraId="2F1B584D" w14:textId="77777777" w:rsidR="005A28AC" w:rsidRDefault="005A28AC">
      <w:pPr>
        <w:rPr>
          <w:rFonts w:ascii="Calibri" w:eastAsia="Calibri" w:hAnsi="Calibri" w:cs="Calibri"/>
          <w:sz w:val="24"/>
          <w:szCs w:val="24"/>
        </w:rPr>
      </w:pPr>
    </w:p>
    <w:p w14:paraId="47174D33" w14:textId="77777777" w:rsidR="005A28AC" w:rsidRDefault="004047F0">
      <w:pPr>
        <w:widowControl w:val="0"/>
        <w:pBdr>
          <w:top w:val="nil"/>
          <w:left w:val="nil"/>
          <w:bottom w:val="nil"/>
          <w:right w:val="nil"/>
          <w:between w:val="nil"/>
        </w:pBdr>
        <w:spacing w:after="220" w:line="240" w:lineRule="auto"/>
        <w:ind w:left="440" w:hanging="440"/>
        <w:rPr>
          <w:ins w:id="1" w:author="klaus keller" w:date="2021-09-23T16:06:00Z"/>
          <w:rFonts w:ascii="Calibri" w:eastAsia="Calibri" w:hAnsi="Calibri" w:cs="Calibri"/>
          <w:sz w:val="24"/>
          <w:szCs w:val="24"/>
        </w:rPr>
      </w:pPr>
      <w:ins w:id="2" w:author="klaus keller" w:date="2021-09-23T16:06:00Z">
        <w:r>
          <w:br w:type="page"/>
        </w:r>
      </w:ins>
    </w:p>
    <w:p w14:paraId="63F98573" w14:textId="77777777" w:rsidR="005A28AC" w:rsidRDefault="004047F0">
      <w:pPr>
        <w:widowControl w:val="0"/>
        <w:pBdr>
          <w:top w:val="nil"/>
          <w:left w:val="nil"/>
          <w:bottom w:val="nil"/>
          <w:right w:val="nil"/>
          <w:between w:val="nil"/>
        </w:pBdr>
        <w:spacing w:after="220" w:line="240" w:lineRule="auto"/>
        <w:ind w:left="440" w:hanging="440"/>
        <w:rPr>
          <w:rFonts w:ascii="Calibri" w:eastAsia="Calibri" w:hAnsi="Calibri" w:cs="Calibri"/>
          <w:b/>
          <w:sz w:val="24"/>
          <w:szCs w:val="24"/>
        </w:rPr>
      </w:pPr>
      <w:r>
        <w:rPr>
          <w:rFonts w:ascii="Calibri" w:eastAsia="Calibri" w:hAnsi="Calibri" w:cs="Calibri"/>
          <w:b/>
          <w:sz w:val="24"/>
          <w:szCs w:val="24"/>
        </w:rPr>
        <w:lastRenderedPageBreak/>
        <w:t>Figures</w:t>
      </w:r>
    </w:p>
    <w:p w14:paraId="76818A81" w14:textId="77777777" w:rsidR="005A28AC" w:rsidRDefault="004047F0">
      <w:pPr>
        <w:widowControl w:val="0"/>
        <w:pBdr>
          <w:top w:val="nil"/>
          <w:left w:val="nil"/>
          <w:bottom w:val="nil"/>
          <w:right w:val="nil"/>
          <w:between w:val="nil"/>
        </w:pBdr>
        <w:rPr>
          <w:rFonts w:ascii="Calibri" w:eastAsia="Calibri" w:hAnsi="Calibri" w:cs="Calibri"/>
          <w:sz w:val="24"/>
          <w:szCs w:val="24"/>
        </w:rPr>
      </w:pPr>
      <w:r>
        <w:rPr>
          <w:rFonts w:ascii="Calibri" w:eastAsia="Calibri" w:hAnsi="Calibri" w:cs="Calibri"/>
          <w:noProof/>
          <w:sz w:val="24"/>
          <w:szCs w:val="24"/>
        </w:rPr>
        <w:drawing>
          <wp:inline distT="114300" distB="114300" distL="114300" distR="114300" wp14:anchorId="35A391A2" wp14:editId="5F16C1A0">
            <wp:extent cx="5943600" cy="3886200"/>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9"/>
                    <a:srcRect/>
                    <a:stretch>
                      <a:fillRect/>
                    </a:stretch>
                  </pic:blipFill>
                  <pic:spPr>
                    <a:xfrm>
                      <a:off x="0" y="0"/>
                      <a:ext cx="5943600" cy="3886200"/>
                    </a:xfrm>
                    <a:prstGeom prst="rect">
                      <a:avLst/>
                    </a:prstGeom>
                    <a:ln/>
                  </pic:spPr>
                </pic:pic>
              </a:graphicData>
            </a:graphic>
          </wp:inline>
        </w:drawing>
      </w:r>
    </w:p>
    <w:p w14:paraId="62AB6F1F" w14:textId="77777777" w:rsidR="005A28AC" w:rsidRDefault="005A28AC">
      <w:pPr>
        <w:widowControl w:val="0"/>
        <w:pBdr>
          <w:top w:val="nil"/>
          <w:left w:val="nil"/>
          <w:bottom w:val="nil"/>
          <w:right w:val="nil"/>
          <w:between w:val="nil"/>
        </w:pBdr>
        <w:rPr>
          <w:rFonts w:ascii="Calibri" w:eastAsia="Calibri" w:hAnsi="Calibri" w:cs="Calibri"/>
          <w:sz w:val="24"/>
          <w:szCs w:val="24"/>
        </w:rPr>
      </w:pPr>
    </w:p>
    <w:p w14:paraId="65D2E6A1" w14:textId="77777777" w:rsidR="005A28AC" w:rsidRDefault="004047F0">
      <w:pPr>
        <w:widowControl w:val="0"/>
        <w:pBdr>
          <w:top w:val="nil"/>
          <w:left w:val="nil"/>
          <w:bottom w:val="nil"/>
          <w:right w:val="nil"/>
          <w:between w:val="nil"/>
        </w:pBdr>
        <w:rPr>
          <w:rFonts w:ascii="Calibri" w:eastAsia="Calibri" w:hAnsi="Calibri" w:cs="Calibri"/>
          <w:sz w:val="24"/>
          <w:szCs w:val="24"/>
        </w:rPr>
      </w:pPr>
      <w:r>
        <w:rPr>
          <w:rFonts w:ascii="Calibri" w:eastAsia="Calibri" w:hAnsi="Calibri" w:cs="Calibri"/>
          <w:sz w:val="24"/>
          <w:szCs w:val="24"/>
        </w:rPr>
        <w:t xml:space="preserve">Figure 1: Diagrammatic representation of hydrological model calibration framework. </w:t>
      </w:r>
    </w:p>
    <w:p w14:paraId="66E69DAE" w14:textId="77777777" w:rsidR="005A28AC" w:rsidRDefault="005A28AC">
      <w:pPr>
        <w:widowControl w:val="0"/>
        <w:pBdr>
          <w:top w:val="nil"/>
          <w:left w:val="nil"/>
          <w:bottom w:val="nil"/>
          <w:right w:val="nil"/>
          <w:between w:val="nil"/>
        </w:pBdr>
        <w:rPr>
          <w:rFonts w:ascii="Calibri" w:eastAsia="Calibri" w:hAnsi="Calibri" w:cs="Calibri"/>
          <w:sz w:val="24"/>
          <w:szCs w:val="24"/>
        </w:rPr>
      </w:pPr>
    </w:p>
    <w:p w14:paraId="383C0B55" w14:textId="77777777" w:rsidR="005A28AC" w:rsidRDefault="005A28AC">
      <w:pPr>
        <w:widowControl w:val="0"/>
        <w:pBdr>
          <w:top w:val="nil"/>
          <w:left w:val="nil"/>
          <w:bottom w:val="nil"/>
          <w:right w:val="nil"/>
          <w:between w:val="nil"/>
        </w:pBdr>
        <w:rPr>
          <w:rFonts w:ascii="Calibri" w:eastAsia="Calibri" w:hAnsi="Calibri" w:cs="Calibri"/>
          <w:sz w:val="24"/>
          <w:szCs w:val="24"/>
        </w:rPr>
      </w:pPr>
    </w:p>
    <w:p w14:paraId="728B7DAA" w14:textId="77777777" w:rsidR="005A28AC" w:rsidRDefault="005A28AC">
      <w:pPr>
        <w:widowControl w:val="0"/>
        <w:pBdr>
          <w:top w:val="nil"/>
          <w:left w:val="nil"/>
          <w:bottom w:val="nil"/>
          <w:right w:val="nil"/>
          <w:between w:val="nil"/>
        </w:pBdr>
        <w:rPr>
          <w:rFonts w:ascii="Calibri" w:eastAsia="Calibri" w:hAnsi="Calibri" w:cs="Calibri"/>
          <w:sz w:val="24"/>
          <w:szCs w:val="24"/>
        </w:rPr>
      </w:pPr>
    </w:p>
    <w:p w14:paraId="6C60CF07" w14:textId="77777777" w:rsidR="005A28AC" w:rsidRDefault="005A28AC">
      <w:pPr>
        <w:widowControl w:val="0"/>
        <w:pBdr>
          <w:top w:val="nil"/>
          <w:left w:val="nil"/>
          <w:bottom w:val="nil"/>
          <w:right w:val="nil"/>
          <w:between w:val="nil"/>
        </w:pBdr>
        <w:rPr>
          <w:rFonts w:ascii="Calibri" w:eastAsia="Calibri" w:hAnsi="Calibri" w:cs="Calibri"/>
          <w:sz w:val="24"/>
          <w:szCs w:val="24"/>
        </w:rPr>
      </w:pPr>
    </w:p>
    <w:p w14:paraId="58F32B83" w14:textId="77777777" w:rsidR="005A28AC" w:rsidRDefault="005A28AC">
      <w:pPr>
        <w:widowControl w:val="0"/>
        <w:pBdr>
          <w:top w:val="nil"/>
          <w:left w:val="nil"/>
          <w:bottom w:val="nil"/>
          <w:right w:val="nil"/>
          <w:between w:val="nil"/>
        </w:pBdr>
        <w:rPr>
          <w:rFonts w:ascii="Calibri" w:eastAsia="Calibri" w:hAnsi="Calibri" w:cs="Calibri"/>
          <w:sz w:val="24"/>
          <w:szCs w:val="24"/>
        </w:rPr>
      </w:pPr>
    </w:p>
    <w:p w14:paraId="03D9370E" w14:textId="77777777" w:rsidR="005A28AC" w:rsidRDefault="005A28AC">
      <w:pPr>
        <w:widowControl w:val="0"/>
        <w:pBdr>
          <w:top w:val="nil"/>
          <w:left w:val="nil"/>
          <w:bottom w:val="nil"/>
          <w:right w:val="nil"/>
          <w:between w:val="nil"/>
        </w:pBdr>
        <w:rPr>
          <w:rFonts w:ascii="Calibri" w:eastAsia="Calibri" w:hAnsi="Calibri" w:cs="Calibri"/>
          <w:sz w:val="24"/>
          <w:szCs w:val="24"/>
        </w:rPr>
      </w:pPr>
    </w:p>
    <w:p w14:paraId="3F21CE3B" w14:textId="77777777" w:rsidR="005A28AC" w:rsidRDefault="005A28AC">
      <w:pPr>
        <w:widowControl w:val="0"/>
        <w:pBdr>
          <w:top w:val="nil"/>
          <w:left w:val="nil"/>
          <w:bottom w:val="nil"/>
          <w:right w:val="nil"/>
          <w:between w:val="nil"/>
        </w:pBdr>
        <w:rPr>
          <w:rFonts w:ascii="Calibri" w:eastAsia="Calibri" w:hAnsi="Calibri" w:cs="Calibri"/>
          <w:sz w:val="24"/>
          <w:szCs w:val="24"/>
        </w:rPr>
      </w:pPr>
    </w:p>
    <w:p w14:paraId="0EF1857A" w14:textId="77777777" w:rsidR="005A28AC" w:rsidRDefault="005A28AC">
      <w:pPr>
        <w:widowControl w:val="0"/>
        <w:pBdr>
          <w:top w:val="nil"/>
          <w:left w:val="nil"/>
          <w:bottom w:val="nil"/>
          <w:right w:val="nil"/>
          <w:between w:val="nil"/>
        </w:pBdr>
        <w:rPr>
          <w:rFonts w:ascii="Calibri" w:eastAsia="Calibri" w:hAnsi="Calibri" w:cs="Calibri"/>
          <w:sz w:val="24"/>
          <w:szCs w:val="24"/>
        </w:rPr>
      </w:pPr>
    </w:p>
    <w:p w14:paraId="629A5D34" w14:textId="77777777" w:rsidR="005A28AC" w:rsidRDefault="005A28AC">
      <w:pPr>
        <w:widowControl w:val="0"/>
        <w:pBdr>
          <w:top w:val="nil"/>
          <w:left w:val="nil"/>
          <w:bottom w:val="nil"/>
          <w:right w:val="nil"/>
          <w:between w:val="nil"/>
        </w:pBdr>
        <w:rPr>
          <w:rFonts w:ascii="Calibri" w:eastAsia="Calibri" w:hAnsi="Calibri" w:cs="Calibri"/>
          <w:sz w:val="24"/>
          <w:szCs w:val="24"/>
        </w:rPr>
      </w:pPr>
    </w:p>
    <w:p w14:paraId="56F68375" w14:textId="77777777" w:rsidR="005A28AC" w:rsidRDefault="005A28AC">
      <w:pPr>
        <w:widowControl w:val="0"/>
        <w:pBdr>
          <w:top w:val="nil"/>
          <w:left w:val="nil"/>
          <w:bottom w:val="nil"/>
          <w:right w:val="nil"/>
          <w:between w:val="nil"/>
        </w:pBdr>
        <w:rPr>
          <w:rFonts w:ascii="Calibri" w:eastAsia="Calibri" w:hAnsi="Calibri" w:cs="Calibri"/>
          <w:sz w:val="24"/>
          <w:szCs w:val="24"/>
        </w:rPr>
      </w:pPr>
    </w:p>
    <w:p w14:paraId="4A1E0B1A" w14:textId="77777777" w:rsidR="005A28AC" w:rsidRDefault="005A28AC">
      <w:pPr>
        <w:widowControl w:val="0"/>
        <w:pBdr>
          <w:top w:val="nil"/>
          <w:left w:val="nil"/>
          <w:bottom w:val="nil"/>
          <w:right w:val="nil"/>
          <w:between w:val="nil"/>
        </w:pBdr>
        <w:rPr>
          <w:rFonts w:ascii="Calibri" w:eastAsia="Calibri" w:hAnsi="Calibri" w:cs="Calibri"/>
          <w:sz w:val="24"/>
          <w:szCs w:val="24"/>
        </w:rPr>
      </w:pPr>
    </w:p>
    <w:p w14:paraId="7D9CB7FD" w14:textId="77777777" w:rsidR="005A28AC" w:rsidRDefault="004047F0">
      <w:pPr>
        <w:widowControl w:val="0"/>
        <w:pBdr>
          <w:top w:val="nil"/>
          <w:left w:val="nil"/>
          <w:bottom w:val="nil"/>
          <w:right w:val="nil"/>
          <w:between w:val="nil"/>
        </w:pBdr>
        <w:rPr>
          <w:rFonts w:ascii="Calibri" w:eastAsia="Calibri" w:hAnsi="Calibri" w:cs="Calibri"/>
          <w:b/>
          <w:sz w:val="24"/>
          <w:szCs w:val="24"/>
        </w:rPr>
      </w:pPr>
      <w:r>
        <w:rPr>
          <w:rFonts w:ascii="Calibri" w:eastAsia="Calibri" w:hAnsi="Calibri" w:cs="Calibri"/>
          <w:noProof/>
          <w:sz w:val="24"/>
          <w:szCs w:val="24"/>
        </w:rPr>
        <w:lastRenderedPageBreak/>
        <w:drawing>
          <wp:inline distT="114300" distB="114300" distL="114300" distR="114300" wp14:anchorId="070F05CC" wp14:editId="665E2173">
            <wp:extent cx="5943600" cy="3429000"/>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0"/>
                    <a:srcRect t="27808" b="32146"/>
                    <a:stretch>
                      <a:fillRect/>
                    </a:stretch>
                  </pic:blipFill>
                  <pic:spPr>
                    <a:xfrm>
                      <a:off x="0" y="0"/>
                      <a:ext cx="5943600" cy="3429000"/>
                    </a:xfrm>
                    <a:prstGeom prst="rect">
                      <a:avLst/>
                    </a:prstGeom>
                    <a:ln/>
                  </pic:spPr>
                </pic:pic>
              </a:graphicData>
            </a:graphic>
          </wp:inline>
        </w:drawing>
      </w:r>
    </w:p>
    <w:p w14:paraId="004B530F" w14:textId="77777777" w:rsidR="005A28AC" w:rsidRDefault="004047F0">
      <w:pPr>
        <w:widowControl w:val="0"/>
        <w:pBdr>
          <w:top w:val="nil"/>
          <w:left w:val="nil"/>
          <w:bottom w:val="nil"/>
          <w:right w:val="nil"/>
          <w:between w:val="nil"/>
        </w:pBdr>
        <w:jc w:val="both"/>
        <w:rPr>
          <w:rFonts w:ascii="Calibri" w:eastAsia="Calibri" w:hAnsi="Calibri" w:cs="Calibri"/>
          <w:sz w:val="24"/>
          <w:szCs w:val="24"/>
        </w:rPr>
      </w:pPr>
      <w:r>
        <w:rPr>
          <w:rFonts w:ascii="Calibri" w:eastAsia="Calibri" w:hAnsi="Calibri" w:cs="Calibri"/>
          <w:b/>
          <w:sz w:val="24"/>
          <w:szCs w:val="24"/>
        </w:rPr>
        <w:t>Figure 2:</w:t>
      </w:r>
      <w:r>
        <w:rPr>
          <w:rFonts w:ascii="Calibri" w:eastAsia="Calibri" w:hAnsi="Calibri" w:cs="Calibri"/>
          <w:sz w:val="24"/>
          <w:szCs w:val="24"/>
        </w:rPr>
        <w:t xml:space="preserve"> Historical time series of water level observation and model simulations obtained using sequential model calibration. We obtain the observation from the United States Geological Survey (USGS) gauge records for ID 01554000 located upstream of Selinsgrove, P</w:t>
      </w:r>
      <w:r>
        <w:rPr>
          <w:rFonts w:ascii="Calibri" w:eastAsia="Calibri" w:hAnsi="Calibri" w:cs="Calibri"/>
          <w:sz w:val="24"/>
          <w:szCs w:val="24"/>
        </w:rPr>
        <w:t xml:space="preserve">ennsylvania, USA. </w:t>
      </w:r>
    </w:p>
    <w:p w14:paraId="64BE1A86" w14:textId="77777777" w:rsidR="005A28AC" w:rsidRDefault="005A28AC">
      <w:pPr>
        <w:widowControl w:val="0"/>
        <w:pBdr>
          <w:top w:val="nil"/>
          <w:left w:val="nil"/>
          <w:bottom w:val="nil"/>
          <w:right w:val="nil"/>
          <w:between w:val="nil"/>
        </w:pBdr>
        <w:jc w:val="both"/>
        <w:rPr>
          <w:rFonts w:ascii="Calibri" w:eastAsia="Calibri" w:hAnsi="Calibri" w:cs="Calibri"/>
          <w:sz w:val="24"/>
          <w:szCs w:val="24"/>
        </w:rPr>
      </w:pPr>
    </w:p>
    <w:p w14:paraId="6C0C69BC" w14:textId="77777777" w:rsidR="005A28AC" w:rsidRDefault="005A28AC">
      <w:pPr>
        <w:widowControl w:val="0"/>
        <w:pBdr>
          <w:top w:val="nil"/>
          <w:left w:val="nil"/>
          <w:bottom w:val="nil"/>
          <w:right w:val="nil"/>
          <w:between w:val="nil"/>
        </w:pBdr>
        <w:jc w:val="both"/>
        <w:rPr>
          <w:rFonts w:ascii="Calibri" w:eastAsia="Calibri" w:hAnsi="Calibri" w:cs="Calibri"/>
          <w:sz w:val="24"/>
          <w:szCs w:val="24"/>
        </w:rPr>
      </w:pPr>
    </w:p>
    <w:p w14:paraId="33413E78" w14:textId="77777777" w:rsidR="005A28AC" w:rsidRDefault="005A28AC">
      <w:pPr>
        <w:widowControl w:val="0"/>
        <w:pBdr>
          <w:top w:val="nil"/>
          <w:left w:val="nil"/>
          <w:bottom w:val="nil"/>
          <w:right w:val="nil"/>
          <w:between w:val="nil"/>
        </w:pBdr>
        <w:jc w:val="both"/>
        <w:rPr>
          <w:rFonts w:ascii="Calibri" w:eastAsia="Calibri" w:hAnsi="Calibri" w:cs="Calibri"/>
          <w:sz w:val="24"/>
          <w:szCs w:val="24"/>
        </w:rPr>
      </w:pPr>
    </w:p>
    <w:p w14:paraId="69064E18" w14:textId="77777777" w:rsidR="005A28AC" w:rsidRDefault="005A28AC">
      <w:pPr>
        <w:widowControl w:val="0"/>
        <w:pBdr>
          <w:top w:val="nil"/>
          <w:left w:val="nil"/>
          <w:bottom w:val="nil"/>
          <w:right w:val="nil"/>
          <w:between w:val="nil"/>
        </w:pBdr>
        <w:jc w:val="both"/>
        <w:rPr>
          <w:rFonts w:ascii="Calibri" w:eastAsia="Calibri" w:hAnsi="Calibri" w:cs="Calibri"/>
          <w:sz w:val="24"/>
          <w:szCs w:val="24"/>
        </w:rPr>
      </w:pPr>
    </w:p>
    <w:p w14:paraId="31EEDA04" w14:textId="77777777" w:rsidR="005A28AC" w:rsidRDefault="005A28AC">
      <w:pPr>
        <w:widowControl w:val="0"/>
        <w:pBdr>
          <w:top w:val="nil"/>
          <w:left w:val="nil"/>
          <w:bottom w:val="nil"/>
          <w:right w:val="nil"/>
          <w:between w:val="nil"/>
        </w:pBdr>
        <w:jc w:val="both"/>
        <w:rPr>
          <w:rFonts w:ascii="Calibri" w:eastAsia="Calibri" w:hAnsi="Calibri" w:cs="Calibri"/>
          <w:sz w:val="24"/>
          <w:szCs w:val="24"/>
        </w:rPr>
      </w:pPr>
    </w:p>
    <w:p w14:paraId="332EA97D" w14:textId="77777777" w:rsidR="005A28AC" w:rsidRDefault="005A28AC">
      <w:pPr>
        <w:widowControl w:val="0"/>
        <w:pBdr>
          <w:top w:val="nil"/>
          <w:left w:val="nil"/>
          <w:bottom w:val="nil"/>
          <w:right w:val="nil"/>
          <w:between w:val="nil"/>
        </w:pBdr>
        <w:jc w:val="both"/>
        <w:rPr>
          <w:rFonts w:ascii="Calibri" w:eastAsia="Calibri" w:hAnsi="Calibri" w:cs="Calibri"/>
          <w:sz w:val="24"/>
          <w:szCs w:val="24"/>
        </w:rPr>
      </w:pPr>
    </w:p>
    <w:p w14:paraId="2028F8AE" w14:textId="77777777" w:rsidR="005A28AC" w:rsidRDefault="005A28AC">
      <w:pPr>
        <w:widowControl w:val="0"/>
        <w:pBdr>
          <w:top w:val="nil"/>
          <w:left w:val="nil"/>
          <w:bottom w:val="nil"/>
          <w:right w:val="nil"/>
          <w:between w:val="nil"/>
        </w:pBdr>
        <w:jc w:val="both"/>
        <w:rPr>
          <w:rFonts w:ascii="Calibri" w:eastAsia="Calibri" w:hAnsi="Calibri" w:cs="Calibri"/>
          <w:sz w:val="24"/>
          <w:szCs w:val="24"/>
        </w:rPr>
      </w:pPr>
    </w:p>
    <w:p w14:paraId="5ED8DDA3" w14:textId="77777777" w:rsidR="005A28AC" w:rsidRDefault="005A28AC">
      <w:pPr>
        <w:widowControl w:val="0"/>
        <w:pBdr>
          <w:top w:val="nil"/>
          <w:left w:val="nil"/>
          <w:bottom w:val="nil"/>
          <w:right w:val="nil"/>
          <w:between w:val="nil"/>
        </w:pBdr>
        <w:jc w:val="both"/>
        <w:rPr>
          <w:rFonts w:ascii="Calibri" w:eastAsia="Calibri" w:hAnsi="Calibri" w:cs="Calibri"/>
          <w:sz w:val="24"/>
          <w:szCs w:val="24"/>
        </w:rPr>
      </w:pPr>
    </w:p>
    <w:p w14:paraId="40BB996C" w14:textId="77777777" w:rsidR="005A28AC" w:rsidRDefault="005A28AC">
      <w:pPr>
        <w:widowControl w:val="0"/>
        <w:pBdr>
          <w:top w:val="nil"/>
          <w:left w:val="nil"/>
          <w:bottom w:val="nil"/>
          <w:right w:val="nil"/>
          <w:between w:val="nil"/>
        </w:pBdr>
        <w:jc w:val="both"/>
        <w:rPr>
          <w:rFonts w:ascii="Calibri" w:eastAsia="Calibri" w:hAnsi="Calibri" w:cs="Calibri"/>
          <w:sz w:val="24"/>
          <w:szCs w:val="24"/>
        </w:rPr>
      </w:pPr>
    </w:p>
    <w:p w14:paraId="77F98A97" w14:textId="77777777" w:rsidR="005A28AC" w:rsidRDefault="005A28AC">
      <w:pPr>
        <w:widowControl w:val="0"/>
        <w:pBdr>
          <w:top w:val="nil"/>
          <w:left w:val="nil"/>
          <w:bottom w:val="nil"/>
          <w:right w:val="nil"/>
          <w:between w:val="nil"/>
        </w:pBdr>
        <w:jc w:val="both"/>
        <w:rPr>
          <w:rFonts w:ascii="Calibri" w:eastAsia="Calibri" w:hAnsi="Calibri" w:cs="Calibri"/>
          <w:sz w:val="24"/>
          <w:szCs w:val="24"/>
        </w:rPr>
      </w:pPr>
    </w:p>
    <w:p w14:paraId="3B46B233" w14:textId="77777777" w:rsidR="005A28AC" w:rsidRDefault="004047F0">
      <w:pPr>
        <w:widowControl w:val="0"/>
        <w:pBdr>
          <w:top w:val="nil"/>
          <w:left w:val="nil"/>
          <w:bottom w:val="nil"/>
          <w:right w:val="nil"/>
          <w:between w:val="nil"/>
        </w:pBdr>
        <w:jc w:val="both"/>
        <w:rPr>
          <w:rFonts w:ascii="Calibri" w:eastAsia="Calibri" w:hAnsi="Calibri" w:cs="Calibri"/>
          <w:sz w:val="24"/>
          <w:szCs w:val="24"/>
        </w:rPr>
      </w:pPr>
      <w:r>
        <w:rPr>
          <w:rFonts w:ascii="Calibri" w:eastAsia="Calibri" w:hAnsi="Calibri" w:cs="Calibri"/>
          <w:noProof/>
          <w:sz w:val="24"/>
          <w:szCs w:val="24"/>
        </w:rPr>
        <w:lastRenderedPageBreak/>
        <w:drawing>
          <wp:inline distT="114300" distB="114300" distL="114300" distR="114300" wp14:anchorId="44361769" wp14:editId="6A2D00CB">
            <wp:extent cx="5715000" cy="3048000"/>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1"/>
                    <a:srcRect t="10567" r="3846" b="53837"/>
                    <a:stretch>
                      <a:fillRect/>
                    </a:stretch>
                  </pic:blipFill>
                  <pic:spPr>
                    <a:xfrm>
                      <a:off x="0" y="0"/>
                      <a:ext cx="5715000" cy="3048000"/>
                    </a:xfrm>
                    <a:prstGeom prst="rect">
                      <a:avLst/>
                    </a:prstGeom>
                    <a:ln/>
                  </pic:spPr>
                </pic:pic>
              </a:graphicData>
            </a:graphic>
          </wp:inline>
        </w:drawing>
      </w:r>
    </w:p>
    <w:p w14:paraId="222F255F" w14:textId="77777777" w:rsidR="005A28AC" w:rsidRDefault="004047F0">
      <w:pPr>
        <w:widowControl w:val="0"/>
        <w:pBdr>
          <w:top w:val="nil"/>
          <w:left w:val="nil"/>
          <w:bottom w:val="nil"/>
          <w:right w:val="nil"/>
          <w:between w:val="nil"/>
        </w:pBdr>
        <w:jc w:val="both"/>
        <w:rPr>
          <w:rFonts w:ascii="Calibri" w:eastAsia="Calibri" w:hAnsi="Calibri" w:cs="Calibri"/>
          <w:sz w:val="24"/>
          <w:szCs w:val="24"/>
        </w:rPr>
      </w:pPr>
      <w:r>
        <w:rPr>
          <w:rFonts w:ascii="Calibri" w:eastAsia="Calibri" w:hAnsi="Calibri" w:cs="Calibri"/>
          <w:b/>
          <w:sz w:val="24"/>
          <w:szCs w:val="24"/>
        </w:rPr>
        <w:t xml:space="preserve">Figure 3: </w:t>
      </w:r>
      <w:r>
        <w:rPr>
          <w:rFonts w:ascii="Calibri" w:eastAsia="Calibri" w:hAnsi="Calibri" w:cs="Calibri"/>
          <w:sz w:val="24"/>
          <w:szCs w:val="24"/>
        </w:rPr>
        <w:t xml:space="preserve">Survival function for a) streamflow observation and model simulations obtained using sequential calibration; b) damage estimates </w:t>
      </w:r>
      <w:r>
        <w:rPr>
          <w:rFonts w:ascii="Calibri" w:eastAsia="Calibri" w:hAnsi="Calibri" w:cs="Calibri"/>
          <w:sz w:val="24"/>
          <w:szCs w:val="24"/>
        </w:rPr>
        <w:t>using streamflow observations and model simulations obtained using sequential calibration and FAMOS.</w:t>
      </w:r>
    </w:p>
    <w:p w14:paraId="05B974FF" w14:textId="77777777" w:rsidR="005A28AC" w:rsidRDefault="005A28AC">
      <w:pPr>
        <w:widowControl w:val="0"/>
        <w:pBdr>
          <w:top w:val="nil"/>
          <w:left w:val="nil"/>
          <w:bottom w:val="nil"/>
          <w:right w:val="nil"/>
          <w:between w:val="nil"/>
        </w:pBdr>
        <w:rPr>
          <w:rFonts w:ascii="Calibri" w:eastAsia="Calibri" w:hAnsi="Calibri" w:cs="Calibri"/>
          <w:sz w:val="24"/>
          <w:szCs w:val="24"/>
        </w:rPr>
      </w:pPr>
    </w:p>
    <w:p w14:paraId="36CA190E" w14:textId="77777777" w:rsidR="005A28AC" w:rsidRDefault="005A28AC">
      <w:pPr>
        <w:widowControl w:val="0"/>
        <w:pBdr>
          <w:top w:val="nil"/>
          <w:left w:val="nil"/>
          <w:bottom w:val="nil"/>
          <w:right w:val="nil"/>
          <w:between w:val="nil"/>
        </w:pBdr>
        <w:rPr>
          <w:rFonts w:ascii="Calibri" w:eastAsia="Calibri" w:hAnsi="Calibri" w:cs="Calibri"/>
          <w:sz w:val="24"/>
          <w:szCs w:val="24"/>
        </w:rPr>
      </w:pPr>
    </w:p>
    <w:p w14:paraId="022FED54" w14:textId="77777777" w:rsidR="005A28AC" w:rsidRDefault="004047F0">
      <w:pPr>
        <w:widowControl w:val="0"/>
        <w:rPr>
          <w:rFonts w:ascii="Calibri" w:eastAsia="Calibri" w:hAnsi="Calibri" w:cs="Calibri"/>
          <w:sz w:val="24"/>
          <w:szCs w:val="24"/>
        </w:rPr>
      </w:pPr>
      <w:r>
        <w:rPr>
          <w:rFonts w:ascii="Calibri" w:eastAsia="Calibri" w:hAnsi="Calibri" w:cs="Calibri"/>
          <w:noProof/>
          <w:sz w:val="24"/>
          <w:szCs w:val="24"/>
        </w:rPr>
        <w:lastRenderedPageBreak/>
        <w:drawing>
          <wp:inline distT="114300" distB="114300" distL="114300" distR="114300" wp14:anchorId="5B8449EE" wp14:editId="7D1515A9">
            <wp:extent cx="5943600" cy="573405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2"/>
                    <a:srcRect b="33036"/>
                    <a:stretch>
                      <a:fillRect/>
                    </a:stretch>
                  </pic:blipFill>
                  <pic:spPr>
                    <a:xfrm>
                      <a:off x="0" y="0"/>
                      <a:ext cx="5943600" cy="5734050"/>
                    </a:xfrm>
                    <a:prstGeom prst="rect">
                      <a:avLst/>
                    </a:prstGeom>
                    <a:ln/>
                  </pic:spPr>
                </pic:pic>
              </a:graphicData>
            </a:graphic>
          </wp:inline>
        </w:drawing>
      </w:r>
    </w:p>
    <w:p w14:paraId="03B06EAF" w14:textId="77777777" w:rsidR="005A28AC" w:rsidRDefault="005A28AC">
      <w:pPr>
        <w:widowControl w:val="0"/>
        <w:rPr>
          <w:rFonts w:ascii="Calibri" w:eastAsia="Calibri" w:hAnsi="Calibri" w:cs="Calibri"/>
          <w:sz w:val="24"/>
          <w:szCs w:val="24"/>
        </w:rPr>
      </w:pPr>
    </w:p>
    <w:p w14:paraId="2292E7C6" w14:textId="77777777" w:rsidR="005A28AC" w:rsidRDefault="004047F0">
      <w:pPr>
        <w:widowControl w:val="0"/>
        <w:rPr>
          <w:rFonts w:ascii="Calibri" w:eastAsia="Calibri" w:hAnsi="Calibri" w:cs="Calibri"/>
          <w:sz w:val="24"/>
          <w:szCs w:val="24"/>
        </w:rPr>
      </w:pPr>
      <w:r>
        <w:rPr>
          <w:rFonts w:ascii="Calibri" w:eastAsia="Calibri" w:hAnsi="Calibri" w:cs="Calibri"/>
          <w:b/>
          <w:sz w:val="24"/>
          <w:szCs w:val="24"/>
        </w:rPr>
        <w:t>Figure 4:</w:t>
      </w:r>
      <w:r>
        <w:rPr>
          <w:rFonts w:ascii="Calibri" w:eastAsia="Calibri" w:hAnsi="Calibri" w:cs="Calibri"/>
          <w:sz w:val="24"/>
          <w:szCs w:val="24"/>
        </w:rPr>
        <w:t xml:space="preserve"> Prior and posterior distribution of hydrological model parameters. </w:t>
      </w:r>
    </w:p>
    <w:p w14:paraId="78D26A3D" w14:textId="77777777" w:rsidR="005A28AC" w:rsidRDefault="005A28AC">
      <w:pPr>
        <w:widowControl w:val="0"/>
        <w:pBdr>
          <w:top w:val="nil"/>
          <w:left w:val="nil"/>
          <w:bottom w:val="nil"/>
          <w:right w:val="nil"/>
          <w:between w:val="nil"/>
        </w:pBdr>
        <w:rPr>
          <w:rFonts w:ascii="Calibri" w:eastAsia="Calibri" w:hAnsi="Calibri" w:cs="Calibri"/>
          <w:sz w:val="24"/>
          <w:szCs w:val="24"/>
        </w:rPr>
      </w:pPr>
    </w:p>
    <w:p w14:paraId="3B429684" w14:textId="77777777" w:rsidR="005A28AC" w:rsidRDefault="005A28AC">
      <w:pPr>
        <w:widowControl w:val="0"/>
        <w:pBdr>
          <w:top w:val="nil"/>
          <w:left w:val="nil"/>
          <w:bottom w:val="nil"/>
          <w:right w:val="nil"/>
          <w:between w:val="nil"/>
        </w:pBdr>
        <w:rPr>
          <w:rFonts w:ascii="Calibri" w:eastAsia="Calibri" w:hAnsi="Calibri" w:cs="Calibri"/>
          <w:sz w:val="24"/>
          <w:szCs w:val="24"/>
        </w:rPr>
      </w:pPr>
    </w:p>
    <w:p w14:paraId="04951ADA" w14:textId="77777777" w:rsidR="005A28AC" w:rsidRDefault="004047F0">
      <w:pPr>
        <w:widowControl w:val="0"/>
        <w:pBdr>
          <w:top w:val="nil"/>
          <w:left w:val="nil"/>
          <w:bottom w:val="nil"/>
          <w:right w:val="nil"/>
          <w:between w:val="nil"/>
        </w:pBdr>
        <w:rPr>
          <w:rFonts w:ascii="Calibri" w:eastAsia="Calibri" w:hAnsi="Calibri" w:cs="Calibri"/>
          <w:sz w:val="24"/>
          <w:szCs w:val="24"/>
        </w:rPr>
      </w:pPr>
      <w:r>
        <w:rPr>
          <w:rFonts w:ascii="Calibri" w:eastAsia="Calibri" w:hAnsi="Calibri" w:cs="Calibri"/>
          <w:noProof/>
          <w:sz w:val="24"/>
          <w:szCs w:val="24"/>
        </w:rPr>
        <w:lastRenderedPageBreak/>
        <w:drawing>
          <wp:inline distT="114300" distB="114300" distL="114300" distR="114300" wp14:anchorId="2CECEB4F" wp14:editId="180BF35E">
            <wp:extent cx="5362575" cy="3286125"/>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3"/>
                    <a:srcRect l="2243" t="11012" r="7532" b="50611"/>
                    <a:stretch>
                      <a:fillRect/>
                    </a:stretch>
                  </pic:blipFill>
                  <pic:spPr>
                    <a:xfrm>
                      <a:off x="0" y="0"/>
                      <a:ext cx="5362575" cy="3286125"/>
                    </a:xfrm>
                    <a:prstGeom prst="rect">
                      <a:avLst/>
                    </a:prstGeom>
                    <a:ln/>
                  </pic:spPr>
                </pic:pic>
              </a:graphicData>
            </a:graphic>
          </wp:inline>
        </w:drawing>
      </w:r>
    </w:p>
    <w:p w14:paraId="6733C8F4" w14:textId="77777777" w:rsidR="005A28AC" w:rsidRDefault="005A28AC">
      <w:pPr>
        <w:widowControl w:val="0"/>
        <w:pBdr>
          <w:top w:val="nil"/>
          <w:left w:val="nil"/>
          <w:bottom w:val="nil"/>
          <w:right w:val="nil"/>
          <w:between w:val="nil"/>
        </w:pBdr>
        <w:rPr>
          <w:rFonts w:ascii="Calibri" w:eastAsia="Calibri" w:hAnsi="Calibri" w:cs="Calibri"/>
          <w:sz w:val="24"/>
          <w:szCs w:val="24"/>
        </w:rPr>
      </w:pPr>
    </w:p>
    <w:p w14:paraId="48B1157A" w14:textId="77777777" w:rsidR="005A28AC" w:rsidRDefault="004047F0">
      <w:pPr>
        <w:widowControl w:val="0"/>
        <w:pBdr>
          <w:top w:val="nil"/>
          <w:left w:val="nil"/>
          <w:bottom w:val="nil"/>
          <w:right w:val="nil"/>
          <w:between w:val="nil"/>
        </w:pBdr>
        <w:rPr>
          <w:rFonts w:ascii="Calibri" w:eastAsia="Calibri" w:hAnsi="Calibri" w:cs="Calibri"/>
          <w:color w:val="1C1D1E"/>
          <w:sz w:val="24"/>
          <w:szCs w:val="24"/>
          <w:highlight w:val="white"/>
        </w:rPr>
      </w:pPr>
      <w:r>
        <w:rPr>
          <w:rFonts w:ascii="Calibri" w:eastAsia="Calibri" w:hAnsi="Calibri" w:cs="Calibri"/>
          <w:b/>
          <w:sz w:val="24"/>
          <w:szCs w:val="24"/>
        </w:rPr>
        <w:t>Figure 5:</w:t>
      </w:r>
      <w:r>
        <w:rPr>
          <w:rFonts w:ascii="Calibri" w:eastAsia="Calibri" w:hAnsi="Calibri" w:cs="Calibri"/>
          <w:sz w:val="24"/>
          <w:szCs w:val="24"/>
        </w:rPr>
        <w:t xml:space="preserve"> </w:t>
      </w:r>
      <w:r>
        <w:rPr>
          <w:rFonts w:ascii="Calibri" w:eastAsia="Calibri" w:hAnsi="Calibri" w:cs="Calibri"/>
          <w:color w:val="1C1D1E"/>
          <w:sz w:val="24"/>
          <w:szCs w:val="24"/>
          <w:highlight w:val="white"/>
        </w:rPr>
        <w:t xml:space="preserve">Performance metrics for hydrological model calibration and out-of-sample prediction.  We </w:t>
      </w:r>
      <w:proofErr w:type="gramStart"/>
      <w:r>
        <w:rPr>
          <w:rFonts w:ascii="Calibri" w:eastAsia="Calibri" w:hAnsi="Calibri" w:cs="Calibri"/>
          <w:color w:val="1C1D1E"/>
          <w:sz w:val="24"/>
          <w:szCs w:val="24"/>
          <w:highlight w:val="white"/>
        </w:rPr>
        <w:t xml:space="preserve">compute  </w:t>
      </w:r>
      <w:proofErr w:type="spellStart"/>
      <w:r>
        <w:rPr>
          <w:rFonts w:ascii="Calibri" w:eastAsia="Calibri" w:hAnsi="Calibri" w:cs="Calibri"/>
          <w:color w:val="1C1D1E"/>
          <w:sz w:val="24"/>
          <w:szCs w:val="24"/>
          <w:highlight w:val="white"/>
        </w:rPr>
        <w:t>Klinge</w:t>
      </w:r>
      <w:proofErr w:type="spellEnd"/>
      <w:proofErr w:type="gramEnd"/>
      <w:r>
        <w:rPr>
          <w:rFonts w:ascii="Calibri" w:eastAsia="Calibri" w:hAnsi="Calibri" w:cs="Calibri"/>
          <w:color w:val="1C1D1E"/>
          <w:sz w:val="24"/>
          <w:szCs w:val="24"/>
          <w:highlight w:val="white"/>
        </w:rPr>
        <w:t>-Gupta Efficiency (KGE), and Brier skill score (BSS), and Continuous ranked probability skill score (CRPSS). All the metrics are computed with reference</w:t>
      </w:r>
      <w:r>
        <w:rPr>
          <w:rFonts w:ascii="Calibri" w:eastAsia="Calibri" w:hAnsi="Calibri" w:cs="Calibri"/>
          <w:color w:val="1C1D1E"/>
          <w:sz w:val="24"/>
          <w:szCs w:val="24"/>
          <w:highlight w:val="white"/>
        </w:rPr>
        <w:t xml:space="preserve"> to the default parameter set. </w:t>
      </w:r>
      <w:r>
        <w:rPr>
          <w:color w:val="464646"/>
          <w:sz w:val="23"/>
          <w:szCs w:val="23"/>
          <w:highlight w:val="white"/>
        </w:rPr>
        <w:t>Any positive values of the skill score, from 0 to 1, indicate that the calibration approach performs better than the reference system. Thus, a skill score of 0 indicates no skill, and a skill of 1 indicates perfect skill.</w:t>
      </w:r>
    </w:p>
    <w:p w14:paraId="4C91C52F" w14:textId="77777777" w:rsidR="005A28AC" w:rsidRDefault="005A28AC">
      <w:pPr>
        <w:widowControl w:val="0"/>
        <w:pBdr>
          <w:top w:val="nil"/>
          <w:left w:val="nil"/>
          <w:bottom w:val="nil"/>
          <w:right w:val="nil"/>
          <w:between w:val="nil"/>
        </w:pBdr>
        <w:rPr>
          <w:rFonts w:ascii="Calibri" w:eastAsia="Calibri" w:hAnsi="Calibri" w:cs="Calibri"/>
          <w:sz w:val="24"/>
          <w:szCs w:val="24"/>
        </w:rPr>
      </w:pPr>
    </w:p>
    <w:p w14:paraId="0F466A14" w14:textId="77777777" w:rsidR="005A28AC" w:rsidRDefault="005A28AC">
      <w:pPr>
        <w:widowControl w:val="0"/>
        <w:pBdr>
          <w:top w:val="nil"/>
          <w:left w:val="nil"/>
          <w:bottom w:val="nil"/>
          <w:right w:val="nil"/>
          <w:between w:val="nil"/>
        </w:pBdr>
        <w:jc w:val="center"/>
        <w:rPr>
          <w:rFonts w:ascii="Calibri" w:eastAsia="Calibri" w:hAnsi="Calibri" w:cs="Calibri"/>
          <w:sz w:val="24"/>
          <w:szCs w:val="24"/>
        </w:rPr>
      </w:pPr>
    </w:p>
    <w:p w14:paraId="1B60381E" w14:textId="77777777" w:rsidR="005A28AC" w:rsidRDefault="005A28AC">
      <w:pPr>
        <w:widowControl w:val="0"/>
        <w:pBdr>
          <w:top w:val="nil"/>
          <w:left w:val="nil"/>
          <w:bottom w:val="nil"/>
          <w:right w:val="nil"/>
          <w:between w:val="nil"/>
        </w:pBdr>
        <w:rPr>
          <w:rFonts w:ascii="Calibri" w:eastAsia="Calibri" w:hAnsi="Calibri" w:cs="Calibri"/>
          <w:sz w:val="24"/>
          <w:szCs w:val="24"/>
        </w:rPr>
      </w:pPr>
    </w:p>
    <w:p w14:paraId="555588E0" w14:textId="77777777" w:rsidR="005A28AC" w:rsidRDefault="004047F0">
      <w:pPr>
        <w:widowControl w:val="0"/>
        <w:pBdr>
          <w:top w:val="nil"/>
          <w:left w:val="nil"/>
          <w:bottom w:val="nil"/>
          <w:right w:val="nil"/>
          <w:between w:val="nil"/>
        </w:pBdr>
        <w:rPr>
          <w:rFonts w:ascii="Calibri" w:eastAsia="Calibri" w:hAnsi="Calibri" w:cs="Calibri"/>
          <w:sz w:val="24"/>
          <w:szCs w:val="24"/>
        </w:rPr>
      </w:pPr>
      <w:r>
        <w:rPr>
          <w:rFonts w:ascii="Calibri" w:eastAsia="Calibri" w:hAnsi="Calibri" w:cs="Calibri"/>
          <w:noProof/>
          <w:sz w:val="24"/>
          <w:szCs w:val="24"/>
        </w:rPr>
        <w:lastRenderedPageBreak/>
        <w:drawing>
          <wp:inline distT="114300" distB="114300" distL="114300" distR="114300" wp14:anchorId="1D84236F" wp14:editId="71501B55">
            <wp:extent cx="5943600" cy="5524500"/>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4"/>
                    <a:srcRect t="1223" b="34260"/>
                    <a:stretch>
                      <a:fillRect/>
                    </a:stretch>
                  </pic:blipFill>
                  <pic:spPr>
                    <a:xfrm>
                      <a:off x="0" y="0"/>
                      <a:ext cx="5943600" cy="5524500"/>
                    </a:xfrm>
                    <a:prstGeom prst="rect">
                      <a:avLst/>
                    </a:prstGeom>
                    <a:ln/>
                  </pic:spPr>
                </pic:pic>
              </a:graphicData>
            </a:graphic>
          </wp:inline>
        </w:drawing>
      </w:r>
    </w:p>
    <w:p w14:paraId="4D70D922" w14:textId="77777777" w:rsidR="005A28AC" w:rsidRDefault="004047F0">
      <w:pPr>
        <w:widowControl w:val="0"/>
        <w:pBdr>
          <w:top w:val="nil"/>
          <w:left w:val="nil"/>
          <w:bottom w:val="nil"/>
          <w:right w:val="nil"/>
          <w:between w:val="nil"/>
        </w:pBdr>
        <w:rPr>
          <w:rFonts w:ascii="Calibri" w:eastAsia="Calibri" w:hAnsi="Calibri" w:cs="Calibri"/>
          <w:sz w:val="24"/>
          <w:szCs w:val="24"/>
        </w:rPr>
      </w:pPr>
      <w:r>
        <w:rPr>
          <w:rFonts w:ascii="Calibri" w:eastAsia="Calibri" w:hAnsi="Calibri" w:cs="Calibri"/>
          <w:b/>
          <w:sz w:val="24"/>
          <w:szCs w:val="24"/>
        </w:rPr>
        <w:t xml:space="preserve">Figure 6: </w:t>
      </w:r>
      <w:r>
        <w:rPr>
          <w:rFonts w:ascii="Calibri" w:eastAsia="Calibri" w:hAnsi="Calibri" w:cs="Calibri"/>
          <w:sz w:val="24"/>
          <w:szCs w:val="24"/>
        </w:rPr>
        <w:t xml:space="preserve">(a) - (c) Calibration and (d) - (f) and out-of-sample prediction for different flood events.   </w:t>
      </w:r>
    </w:p>
    <w:p w14:paraId="7D46CC6F" w14:textId="77777777" w:rsidR="005A28AC" w:rsidRDefault="005A28AC">
      <w:pPr>
        <w:widowControl w:val="0"/>
        <w:pBdr>
          <w:top w:val="nil"/>
          <w:left w:val="nil"/>
          <w:bottom w:val="nil"/>
          <w:right w:val="nil"/>
          <w:between w:val="nil"/>
        </w:pBdr>
        <w:jc w:val="center"/>
        <w:rPr>
          <w:rFonts w:ascii="Calibri" w:eastAsia="Calibri" w:hAnsi="Calibri" w:cs="Calibri"/>
          <w:sz w:val="24"/>
          <w:szCs w:val="24"/>
        </w:rPr>
      </w:pPr>
    </w:p>
    <w:p w14:paraId="201DAB6C" w14:textId="77777777" w:rsidR="005A28AC" w:rsidRDefault="005A28AC">
      <w:pPr>
        <w:widowControl w:val="0"/>
        <w:pBdr>
          <w:top w:val="nil"/>
          <w:left w:val="nil"/>
          <w:bottom w:val="nil"/>
          <w:right w:val="nil"/>
          <w:between w:val="nil"/>
        </w:pBdr>
        <w:jc w:val="center"/>
        <w:rPr>
          <w:rFonts w:ascii="Calibri" w:eastAsia="Calibri" w:hAnsi="Calibri" w:cs="Calibri"/>
          <w:sz w:val="24"/>
          <w:szCs w:val="24"/>
        </w:rPr>
      </w:pPr>
    </w:p>
    <w:p w14:paraId="2D4613B2" w14:textId="77777777" w:rsidR="005A28AC" w:rsidRDefault="005A28AC">
      <w:pPr>
        <w:widowControl w:val="0"/>
        <w:pBdr>
          <w:top w:val="nil"/>
          <w:left w:val="nil"/>
          <w:bottom w:val="nil"/>
          <w:right w:val="nil"/>
          <w:between w:val="nil"/>
        </w:pBdr>
        <w:jc w:val="center"/>
        <w:rPr>
          <w:rFonts w:ascii="Calibri" w:eastAsia="Calibri" w:hAnsi="Calibri" w:cs="Calibri"/>
          <w:sz w:val="24"/>
          <w:szCs w:val="24"/>
        </w:rPr>
      </w:pPr>
    </w:p>
    <w:p w14:paraId="746E55BF" w14:textId="77777777" w:rsidR="005A28AC" w:rsidRDefault="005A28AC">
      <w:pPr>
        <w:widowControl w:val="0"/>
        <w:pBdr>
          <w:top w:val="nil"/>
          <w:left w:val="nil"/>
          <w:bottom w:val="nil"/>
          <w:right w:val="nil"/>
          <w:between w:val="nil"/>
        </w:pBdr>
        <w:jc w:val="center"/>
        <w:rPr>
          <w:rFonts w:ascii="Calibri" w:eastAsia="Calibri" w:hAnsi="Calibri" w:cs="Calibri"/>
          <w:sz w:val="24"/>
          <w:szCs w:val="24"/>
        </w:rPr>
      </w:pPr>
    </w:p>
    <w:p w14:paraId="47DC8888" w14:textId="77777777" w:rsidR="005A28AC" w:rsidRDefault="005A28AC">
      <w:pPr>
        <w:widowControl w:val="0"/>
        <w:pBdr>
          <w:top w:val="nil"/>
          <w:left w:val="nil"/>
          <w:bottom w:val="nil"/>
          <w:right w:val="nil"/>
          <w:between w:val="nil"/>
        </w:pBdr>
        <w:jc w:val="center"/>
        <w:rPr>
          <w:rFonts w:ascii="Calibri" w:eastAsia="Calibri" w:hAnsi="Calibri" w:cs="Calibri"/>
          <w:sz w:val="24"/>
          <w:szCs w:val="24"/>
        </w:rPr>
      </w:pPr>
    </w:p>
    <w:p w14:paraId="726EA4E4" w14:textId="77777777" w:rsidR="005A28AC" w:rsidRDefault="005A28AC">
      <w:pPr>
        <w:widowControl w:val="0"/>
        <w:pBdr>
          <w:top w:val="nil"/>
          <w:left w:val="nil"/>
          <w:bottom w:val="nil"/>
          <w:right w:val="nil"/>
          <w:between w:val="nil"/>
        </w:pBdr>
        <w:jc w:val="center"/>
        <w:rPr>
          <w:rFonts w:ascii="Calibri" w:eastAsia="Calibri" w:hAnsi="Calibri" w:cs="Calibri"/>
          <w:sz w:val="24"/>
          <w:szCs w:val="24"/>
        </w:rPr>
      </w:pPr>
    </w:p>
    <w:p w14:paraId="19B8B6B7" w14:textId="77777777" w:rsidR="005A28AC" w:rsidRDefault="005A28AC">
      <w:pPr>
        <w:widowControl w:val="0"/>
        <w:pBdr>
          <w:top w:val="nil"/>
          <w:left w:val="nil"/>
          <w:bottom w:val="nil"/>
          <w:right w:val="nil"/>
          <w:between w:val="nil"/>
        </w:pBdr>
        <w:jc w:val="center"/>
        <w:rPr>
          <w:rFonts w:ascii="Calibri" w:eastAsia="Calibri" w:hAnsi="Calibri" w:cs="Calibri"/>
          <w:sz w:val="24"/>
          <w:szCs w:val="24"/>
        </w:rPr>
      </w:pPr>
    </w:p>
    <w:p w14:paraId="5E4655EF" w14:textId="77777777" w:rsidR="005A28AC" w:rsidRDefault="004047F0">
      <w:pPr>
        <w:widowControl w:val="0"/>
        <w:pBdr>
          <w:top w:val="nil"/>
          <w:left w:val="nil"/>
          <w:bottom w:val="nil"/>
          <w:right w:val="nil"/>
          <w:between w:val="nil"/>
        </w:pBdr>
        <w:jc w:val="center"/>
        <w:rPr>
          <w:rFonts w:ascii="Calibri" w:eastAsia="Calibri" w:hAnsi="Calibri" w:cs="Calibri"/>
          <w:sz w:val="24"/>
          <w:szCs w:val="24"/>
        </w:rPr>
      </w:pPr>
      <w:r>
        <w:rPr>
          <w:rFonts w:ascii="Calibri" w:eastAsia="Calibri" w:hAnsi="Calibri" w:cs="Calibri"/>
          <w:noProof/>
          <w:sz w:val="24"/>
          <w:szCs w:val="24"/>
        </w:rPr>
        <w:lastRenderedPageBreak/>
        <w:drawing>
          <wp:inline distT="114300" distB="114300" distL="114300" distR="114300" wp14:anchorId="29358D0F" wp14:editId="067131A0">
            <wp:extent cx="3390900" cy="3429000"/>
            <wp:effectExtent l="0" t="0" r="0" b="0"/>
            <wp:docPr id="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75"/>
                    <a:srcRect l="20512" t="13681" r="22435" b="46273"/>
                    <a:stretch>
                      <a:fillRect/>
                    </a:stretch>
                  </pic:blipFill>
                  <pic:spPr>
                    <a:xfrm>
                      <a:off x="0" y="0"/>
                      <a:ext cx="3390900" cy="3429000"/>
                    </a:xfrm>
                    <a:prstGeom prst="rect">
                      <a:avLst/>
                    </a:prstGeom>
                    <a:ln/>
                  </pic:spPr>
                </pic:pic>
              </a:graphicData>
            </a:graphic>
          </wp:inline>
        </w:drawing>
      </w:r>
    </w:p>
    <w:p w14:paraId="4B5B884B" w14:textId="77777777" w:rsidR="005A28AC" w:rsidRDefault="004047F0">
      <w:pPr>
        <w:widowControl w:val="0"/>
        <w:pBdr>
          <w:top w:val="nil"/>
          <w:left w:val="nil"/>
          <w:bottom w:val="nil"/>
          <w:right w:val="nil"/>
          <w:between w:val="nil"/>
        </w:pBdr>
        <w:jc w:val="both"/>
        <w:rPr>
          <w:rFonts w:ascii="Calibri" w:eastAsia="Calibri" w:hAnsi="Calibri" w:cs="Calibri"/>
          <w:sz w:val="24"/>
          <w:szCs w:val="24"/>
        </w:rPr>
      </w:pPr>
      <w:r>
        <w:rPr>
          <w:rFonts w:ascii="Calibri" w:eastAsia="Calibri" w:hAnsi="Calibri" w:cs="Calibri"/>
          <w:b/>
          <w:sz w:val="24"/>
          <w:szCs w:val="24"/>
        </w:rPr>
        <w:t xml:space="preserve">Figure 7: </w:t>
      </w:r>
      <w:r>
        <w:rPr>
          <w:rFonts w:ascii="Calibri" w:eastAsia="Calibri" w:hAnsi="Calibri" w:cs="Calibri"/>
          <w:sz w:val="24"/>
          <w:szCs w:val="24"/>
        </w:rPr>
        <w:t>Prediction ability to discriminate between observed flood action stage and regular streamflow stage (</w:t>
      </w:r>
      <w:proofErr w:type="spellStart"/>
      <w:r>
        <w:rPr>
          <w:rFonts w:ascii="Calibri" w:eastAsia="Calibri" w:hAnsi="Calibri" w:cs="Calibri"/>
          <w:sz w:val="24"/>
          <w:szCs w:val="24"/>
        </w:rPr>
        <w:t>nonflood</w:t>
      </w:r>
      <w:proofErr w:type="spellEnd"/>
      <w:r>
        <w:rPr>
          <w:rFonts w:ascii="Calibri" w:eastAsia="Calibri" w:hAnsi="Calibri" w:cs="Calibri"/>
          <w:sz w:val="24"/>
          <w:szCs w:val="24"/>
        </w:rPr>
        <w:t xml:space="preserve"> events). We show the probability of detection against the probability of false detection for a range of forecast probability levels. We also compu</w:t>
      </w:r>
      <w:r>
        <w:rPr>
          <w:rFonts w:ascii="Calibri" w:eastAsia="Calibri" w:hAnsi="Calibri" w:cs="Calibri"/>
          <w:sz w:val="24"/>
          <w:szCs w:val="24"/>
        </w:rPr>
        <w:t xml:space="preserve">te the receiver operating characteristics (ROC) score. The ROC score measures the average gain over climatology for all probability levels. The ROC score for sequential calibration, </w:t>
      </w:r>
      <w:proofErr w:type="spellStart"/>
      <w:r>
        <w:rPr>
          <w:rFonts w:ascii="Calibri" w:eastAsia="Calibri" w:hAnsi="Calibri" w:cs="Calibri"/>
          <w:sz w:val="24"/>
          <w:szCs w:val="24"/>
        </w:rPr>
        <w:t>precalibration</w:t>
      </w:r>
      <w:proofErr w:type="spellEnd"/>
      <w:r>
        <w:rPr>
          <w:rFonts w:ascii="Calibri" w:eastAsia="Calibri" w:hAnsi="Calibri" w:cs="Calibri"/>
          <w:sz w:val="24"/>
          <w:szCs w:val="24"/>
        </w:rPr>
        <w:t xml:space="preserve"> and FAMOS is 0.55, 0.85 and 0.96 respectively.</w:t>
      </w:r>
    </w:p>
    <w:p w14:paraId="11887041" w14:textId="77777777" w:rsidR="005A28AC" w:rsidRDefault="005A28AC">
      <w:pPr>
        <w:widowControl w:val="0"/>
        <w:pBdr>
          <w:top w:val="nil"/>
          <w:left w:val="nil"/>
          <w:bottom w:val="nil"/>
          <w:right w:val="nil"/>
          <w:between w:val="nil"/>
        </w:pBdr>
        <w:rPr>
          <w:rFonts w:ascii="Calibri" w:eastAsia="Calibri" w:hAnsi="Calibri" w:cs="Calibri"/>
          <w:sz w:val="24"/>
          <w:szCs w:val="24"/>
        </w:rPr>
      </w:pPr>
    </w:p>
    <w:p w14:paraId="3A471A45" w14:textId="77777777" w:rsidR="005A28AC" w:rsidRDefault="005A28AC">
      <w:pPr>
        <w:widowControl w:val="0"/>
        <w:pBdr>
          <w:top w:val="nil"/>
          <w:left w:val="nil"/>
          <w:bottom w:val="nil"/>
          <w:right w:val="nil"/>
          <w:between w:val="nil"/>
        </w:pBdr>
        <w:rPr>
          <w:rFonts w:ascii="Calibri" w:eastAsia="Calibri" w:hAnsi="Calibri" w:cs="Calibri"/>
          <w:sz w:val="24"/>
          <w:szCs w:val="24"/>
        </w:rPr>
      </w:pPr>
    </w:p>
    <w:p w14:paraId="54C7ACCC" w14:textId="77777777" w:rsidR="005A28AC" w:rsidRDefault="005A28AC">
      <w:pPr>
        <w:widowControl w:val="0"/>
        <w:pBdr>
          <w:top w:val="nil"/>
          <w:left w:val="nil"/>
          <w:bottom w:val="nil"/>
          <w:right w:val="nil"/>
          <w:between w:val="nil"/>
        </w:pBdr>
        <w:rPr>
          <w:rFonts w:ascii="Calibri" w:eastAsia="Calibri" w:hAnsi="Calibri" w:cs="Calibri"/>
          <w:b/>
          <w:sz w:val="24"/>
          <w:szCs w:val="24"/>
        </w:rPr>
      </w:pPr>
    </w:p>
    <w:p w14:paraId="0B3CDEE3" w14:textId="77777777" w:rsidR="005A28AC" w:rsidRDefault="005A28AC">
      <w:pPr>
        <w:widowControl w:val="0"/>
        <w:pBdr>
          <w:top w:val="nil"/>
          <w:left w:val="nil"/>
          <w:bottom w:val="nil"/>
          <w:right w:val="nil"/>
          <w:between w:val="nil"/>
        </w:pBdr>
        <w:rPr>
          <w:rFonts w:ascii="Calibri" w:eastAsia="Calibri" w:hAnsi="Calibri" w:cs="Calibri"/>
          <w:sz w:val="24"/>
          <w:szCs w:val="24"/>
        </w:rPr>
      </w:pPr>
    </w:p>
    <w:p w14:paraId="393F5699" w14:textId="77777777" w:rsidR="005A28AC" w:rsidRDefault="005A28AC">
      <w:pPr>
        <w:widowControl w:val="0"/>
        <w:rPr>
          <w:rFonts w:ascii="Calibri" w:eastAsia="Calibri" w:hAnsi="Calibri" w:cs="Calibri"/>
          <w:sz w:val="24"/>
          <w:szCs w:val="24"/>
        </w:rPr>
      </w:pPr>
    </w:p>
    <w:p w14:paraId="4DEA04E5" w14:textId="77777777" w:rsidR="005A28AC" w:rsidRDefault="005A28AC">
      <w:pPr>
        <w:widowControl w:val="0"/>
        <w:pBdr>
          <w:top w:val="nil"/>
          <w:left w:val="nil"/>
          <w:bottom w:val="nil"/>
          <w:right w:val="nil"/>
          <w:between w:val="nil"/>
        </w:pBdr>
        <w:rPr>
          <w:rFonts w:ascii="Calibri" w:eastAsia="Calibri" w:hAnsi="Calibri" w:cs="Calibri"/>
          <w:sz w:val="24"/>
          <w:szCs w:val="24"/>
        </w:rPr>
      </w:pPr>
    </w:p>
    <w:p w14:paraId="25CAB2D0" w14:textId="77777777" w:rsidR="005A28AC" w:rsidRDefault="005A28AC">
      <w:pPr>
        <w:widowControl w:val="0"/>
        <w:pBdr>
          <w:top w:val="nil"/>
          <w:left w:val="nil"/>
          <w:bottom w:val="nil"/>
          <w:right w:val="nil"/>
          <w:between w:val="nil"/>
        </w:pBdr>
        <w:jc w:val="center"/>
        <w:rPr>
          <w:rFonts w:ascii="Calibri" w:eastAsia="Calibri" w:hAnsi="Calibri" w:cs="Calibri"/>
          <w:sz w:val="24"/>
          <w:szCs w:val="24"/>
        </w:rPr>
      </w:pPr>
    </w:p>
    <w:p w14:paraId="6C3AA56F" w14:textId="77777777" w:rsidR="005A28AC" w:rsidRDefault="005A28AC">
      <w:pPr>
        <w:widowControl w:val="0"/>
        <w:pBdr>
          <w:top w:val="nil"/>
          <w:left w:val="nil"/>
          <w:bottom w:val="nil"/>
          <w:right w:val="nil"/>
          <w:between w:val="nil"/>
        </w:pBdr>
        <w:jc w:val="center"/>
        <w:rPr>
          <w:rFonts w:ascii="Calibri" w:eastAsia="Calibri" w:hAnsi="Calibri" w:cs="Calibri"/>
          <w:sz w:val="24"/>
          <w:szCs w:val="24"/>
        </w:rPr>
      </w:pPr>
    </w:p>
    <w:p w14:paraId="20E9854B" w14:textId="77777777" w:rsidR="005A28AC" w:rsidRDefault="005A28AC">
      <w:pPr>
        <w:widowControl w:val="0"/>
        <w:pBdr>
          <w:top w:val="nil"/>
          <w:left w:val="nil"/>
          <w:bottom w:val="nil"/>
          <w:right w:val="nil"/>
          <w:between w:val="nil"/>
        </w:pBdr>
        <w:rPr>
          <w:rFonts w:ascii="Calibri" w:eastAsia="Calibri" w:hAnsi="Calibri" w:cs="Calibri"/>
          <w:sz w:val="24"/>
          <w:szCs w:val="24"/>
        </w:rPr>
      </w:pPr>
    </w:p>
    <w:p w14:paraId="39AB4C5D" w14:textId="77777777" w:rsidR="005A28AC" w:rsidRDefault="004047F0">
      <w:pPr>
        <w:widowControl w:val="0"/>
        <w:rPr>
          <w:ins w:id="3" w:author="klaus keller" w:date="2021-09-23T16:06:00Z"/>
          <w:rFonts w:ascii="Calibri" w:eastAsia="Calibri" w:hAnsi="Calibri" w:cs="Calibri"/>
          <w:sz w:val="24"/>
          <w:szCs w:val="24"/>
        </w:rPr>
      </w:pPr>
      <w:ins w:id="4" w:author="klaus keller" w:date="2021-09-23T16:06:00Z">
        <w:r>
          <w:br w:type="page"/>
        </w:r>
      </w:ins>
    </w:p>
    <w:p w14:paraId="7B9D5583" w14:textId="77777777" w:rsidR="005A28AC" w:rsidRDefault="004047F0">
      <w:pPr>
        <w:widowContro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References</w:t>
      </w:r>
    </w:p>
    <w:p w14:paraId="5DE6789A" w14:textId="77777777" w:rsidR="005A28AC" w:rsidRDefault="004047F0">
      <w:pPr>
        <w:widowControl w:val="0"/>
        <w:pBdr>
          <w:top w:val="nil"/>
          <w:left w:val="nil"/>
          <w:bottom w:val="nil"/>
          <w:right w:val="nil"/>
          <w:between w:val="nil"/>
        </w:pBdr>
        <w:spacing w:before="240" w:after="240" w:line="240" w:lineRule="auto"/>
        <w:rPr>
          <w:rFonts w:ascii="Times New Roman" w:eastAsia="Times New Roman" w:hAnsi="Times New Roman" w:cs="Times New Roman"/>
          <w:color w:val="000000"/>
          <w:sz w:val="24"/>
          <w:szCs w:val="24"/>
        </w:rPr>
      </w:pPr>
      <w:hyperlink r:id="rId76">
        <w:r>
          <w:rPr>
            <w:rFonts w:ascii="Times New Roman" w:eastAsia="Times New Roman" w:hAnsi="Times New Roman" w:cs="Times New Roman"/>
            <w:color w:val="000000"/>
            <w:sz w:val="24"/>
            <w:szCs w:val="24"/>
          </w:rPr>
          <w:t xml:space="preserve">Alfieri, L. </w:t>
        </w:r>
      </w:hyperlink>
      <w:hyperlink r:id="rId77">
        <w:r>
          <w:rPr>
            <w:rFonts w:ascii="Times New Roman" w:eastAsia="Times New Roman" w:hAnsi="Times New Roman" w:cs="Times New Roman"/>
            <w:i/>
            <w:color w:val="000000"/>
            <w:sz w:val="24"/>
            <w:szCs w:val="24"/>
          </w:rPr>
          <w:t>et al.</w:t>
        </w:r>
      </w:hyperlink>
      <w:hyperlink r:id="rId78">
        <w:r>
          <w:rPr>
            <w:rFonts w:ascii="Times New Roman" w:eastAsia="Times New Roman" w:hAnsi="Times New Roman" w:cs="Times New Roman"/>
            <w:color w:val="000000"/>
            <w:sz w:val="24"/>
            <w:szCs w:val="24"/>
          </w:rPr>
          <w:t xml:space="preserve"> (2017) ‘Global projections of river flood risk in a warmer world’, </w:t>
        </w:r>
      </w:hyperlink>
      <w:hyperlink r:id="rId79">
        <w:r>
          <w:rPr>
            <w:rFonts w:ascii="Times New Roman" w:eastAsia="Times New Roman" w:hAnsi="Times New Roman" w:cs="Times New Roman"/>
            <w:i/>
            <w:color w:val="000000"/>
            <w:sz w:val="24"/>
            <w:szCs w:val="24"/>
          </w:rPr>
          <w:t>Earth’s Future</w:t>
        </w:r>
      </w:hyperlink>
      <w:hyperlink r:id="rId80">
        <w:r>
          <w:rPr>
            <w:rFonts w:ascii="Times New Roman" w:eastAsia="Times New Roman" w:hAnsi="Times New Roman" w:cs="Times New Roman"/>
            <w:color w:val="000000"/>
            <w:sz w:val="24"/>
            <w:szCs w:val="24"/>
          </w:rPr>
          <w:t xml:space="preserve">, pp. 171–182. </w:t>
        </w:r>
        <w:proofErr w:type="spellStart"/>
        <w:r>
          <w:rPr>
            <w:rFonts w:ascii="Times New Roman" w:eastAsia="Times New Roman" w:hAnsi="Times New Roman" w:cs="Times New Roman"/>
            <w:color w:val="000000"/>
            <w:sz w:val="24"/>
            <w:szCs w:val="24"/>
          </w:rPr>
          <w:t>doi</w:t>
        </w:r>
        <w:proofErr w:type="spellEnd"/>
        <w:r>
          <w:rPr>
            <w:rFonts w:ascii="Times New Roman" w:eastAsia="Times New Roman" w:hAnsi="Times New Roman" w:cs="Times New Roman"/>
            <w:color w:val="000000"/>
            <w:sz w:val="24"/>
            <w:szCs w:val="24"/>
          </w:rPr>
          <w:t xml:space="preserve">: </w:t>
        </w:r>
      </w:hyperlink>
      <w:hyperlink r:id="rId81">
        <w:r>
          <w:rPr>
            <w:rFonts w:ascii="Times New Roman" w:eastAsia="Times New Roman" w:hAnsi="Times New Roman" w:cs="Times New Roman"/>
            <w:color w:val="000000"/>
            <w:sz w:val="24"/>
            <w:szCs w:val="24"/>
          </w:rPr>
          <w:t>10.1002/2016ef000485</w:t>
        </w:r>
      </w:hyperlink>
      <w:hyperlink r:id="rId82">
        <w:r>
          <w:rPr>
            <w:rFonts w:ascii="Times New Roman" w:eastAsia="Times New Roman" w:hAnsi="Times New Roman" w:cs="Times New Roman"/>
            <w:color w:val="000000"/>
            <w:sz w:val="24"/>
            <w:szCs w:val="24"/>
          </w:rPr>
          <w:t>.</w:t>
        </w:r>
      </w:hyperlink>
    </w:p>
    <w:p w14:paraId="6DAD8914" w14:textId="77777777" w:rsidR="005A28AC" w:rsidRDefault="004047F0">
      <w:pPr>
        <w:widowControl w:val="0"/>
        <w:pBdr>
          <w:top w:val="nil"/>
          <w:left w:val="nil"/>
          <w:bottom w:val="nil"/>
          <w:right w:val="nil"/>
          <w:between w:val="nil"/>
        </w:pBdr>
        <w:spacing w:after="240" w:line="240" w:lineRule="auto"/>
        <w:rPr>
          <w:rFonts w:ascii="Times New Roman" w:eastAsia="Times New Roman" w:hAnsi="Times New Roman" w:cs="Times New Roman"/>
          <w:color w:val="000000"/>
          <w:sz w:val="24"/>
          <w:szCs w:val="24"/>
        </w:rPr>
      </w:pPr>
      <w:hyperlink r:id="rId83">
        <w:r>
          <w:rPr>
            <w:rFonts w:ascii="Times New Roman" w:eastAsia="Times New Roman" w:hAnsi="Times New Roman" w:cs="Times New Roman"/>
            <w:color w:val="000000"/>
            <w:sz w:val="24"/>
            <w:szCs w:val="24"/>
          </w:rPr>
          <w:t xml:space="preserve">Bates, P. D. </w:t>
        </w:r>
      </w:hyperlink>
      <w:hyperlink r:id="rId84">
        <w:r>
          <w:rPr>
            <w:rFonts w:ascii="Times New Roman" w:eastAsia="Times New Roman" w:hAnsi="Times New Roman" w:cs="Times New Roman"/>
            <w:i/>
            <w:color w:val="000000"/>
            <w:sz w:val="24"/>
            <w:szCs w:val="24"/>
          </w:rPr>
          <w:t>et al.</w:t>
        </w:r>
      </w:hyperlink>
      <w:hyperlink r:id="rId85">
        <w:r>
          <w:rPr>
            <w:rFonts w:ascii="Times New Roman" w:eastAsia="Times New Roman" w:hAnsi="Times New Roman" w:cs="Times New Roman"/>
            <w:color w:val="000000"/>
            <w:sz w:val="24"/>
            <w:szCs w:val="24"/>
          </w:rPr>
          <w:t xml:space="preserve"> (2021) ‘Combined modeling of US fluvial, pluvial, and coastal flood hazard under current and future climates’, </w:t>
        </w:r>
      </w:hyperlink>
      <w:hyperlink r:id="rId86">
        <w:r>
          <w:rPr>
            <w:rFonts w:ascii="Times New Roman" w:eastAsia="Times New Roman" w:hAnsi="Times New Roman" w:cs="Times New Roman"/>
            <w:i/>
            <w:color w:val="000000"/>
            <w:sz w:val="24"/>
            <w:szCs w:val="24"/>
          </w:rPr>
          <w:t>Water resources research</w:t>
        </w:r>
      </w:hyperlink>
      <w:hyperlink r:id="rId87">
        <w:r>
          <w:rPr>
            <w:rFonts w:ascii="Times New Roman" w:eastAsia="Times New Roman" w:hAnsi="Times New Roman" w:cs="Times New Roman"/>
            <w:color w:val="000000"/>
            <w:sz w:val="24"/>
            <w:szCs w:val="24"/>
          </w:rPr>
          <w:t xml:space="preserve">, 57(2). </w:t>
        </w:r>
        <w:proofErr w:type="spellStart"/>
        <w:r>
          <w:rPr>
            <w:rFonts w:ascii="Times New Roman" w:eastAsia="Times New Roman" w:hAnsi="Times New Roman" w:cs="Times New Roman"/>
            <w:color w:val="000000"/>
            <w:sz w:val="24"/>
            <w:szCs w:val="24"/>
          </w:rPr>
          <w:t>doi</w:t>
        </w:r>
        <w:proofErr w:type="spellEnd"/>
        <w:r>
          <w:rPr>
            <w:rFonts w:ascii="Times New Roman" w:eastAsia="Times New Roman" w:hAnsi="Times New Roman" w:cs="Times New Roman"/>
            <w:color w:val="000000"/>
            <w:sz w:val="24"/>
            <w:szCs w:val="24"/>
          </w:rPr>
          <w:t xml:space="preserve">: </w:t>
        </w:r>
      </w:hyperlink>
      <w:hyperlink r:id="rId88">
        <w:r>
          <w:rPr>
            <w:rFonts w:ascii="Times New Roman" w:eastAsia="Times New Roman" w:hAnsi="Times New Roman" w:cs="Times New Roman"/>
            <w:color w:val="000000"/>
            <w:sz w:val="24"/>
            <w:szCs w:val="24"/>
          </w:rPr>
          <w:t>10.1029/2020wr028673</w:t>
        </w:r>
      </w:hyperlink>
      <w:hyperlink r:id="rId89">
        <w:r>
          <w:rPr>
            <w:rFonts w:ascii="Times New Roman" w:eastAsia="Times New Roman" w:hAnsi="Times New Roman" w:cs="Times New Roman"/>
            <w:color w:val="000000"/>
            <w:sz w:val="24"/>
            <w:szCs w:val="24"/>
          </w:rPr>
          <w:t>.</w:t>
        </w:r>
      </w:hyperlink>
    </w:p>
    <w:p w14:paraId="3570BC01" w14:textId="77777777" w:rsidR="005A28AC" w:rsidRDefault="004047F0">
      <w:pPr>
        <w:widowControl w:val="0"/>
        <w:pBdr>
          <w:top w:val="nil"/>
          <w:left w:val="nil"/>
          <w:bottom w:val="nil"/>
          <w:right w:val="nil"/>
          <w:between w:val="nil"/>
        </w:pBdr>
        <w:spacing w:after="240" w:line="240" w:lineRule="auto"/>
        <w:rPr>
          <w:rFonts w:ascii="Times New Roman" w:eastAsia="Times New Roman" w:hAnsi="Times New Roman" w:cs="Times New Roman"/>
          <w:color w:val="000000"/>
          <w:sz w:val="24"/>
          <w:szCs w:val="24"/>
        </w:rPr>
      </w:pPr>
      <w:hyperlink r:id="rId90">
        <w:r>
          <w:rPr>
            <w:rFonts w:ascii="Times New Roman" w:eastAsia="Times New Roman" w:hAnsi="Times New Roman" w:cs="Times New Roman"/>
            <w:color w:val="000000"/>
            <w:sz w:val="24"/>
            <w:szCs w:val="24"/>
          </w:rPr>
          <w:t xml:space="preserve">Brunner, M. I. </w:t>
        </w:r>
      </w:hyperlink>
      <w:hyperlink r:id="rId91">
        <w:r>
          <w:rPr>
            <w:rFonts w:ascii="Times New Roman" w:eastAsia="Times New Roman" w:hAnsi="Times New Roman" w:cs="Times New Roman"/>
            <w:i/>
            <w:color w:val="000000"/>
            <w:sz w:val="24"/>
            <w:szCs w:val="24"/>
          </w:rPr>
          <w:t>et al.</w:t>
        </w:r>
      </w:hyperlink>
      <w:hyperlink r:id="rId92">
        <w:r>
          <w:rPr>
            <w:rFonts w:ascii="Times New Roman" w:eastAsia="Times New Roman" w:hAnsi="Times New Roman" w:cs="Times New Roman"/>
            <w:color w:val="000000"/>
            <w:sz w:val="24"/>
            <w:szCs w:val="24"/>
          </w:rPr>
          <w:t xml:space="preserve"> (2020) ‘Flood hazard and change impact assessments may profit from rethinking model calibration strategies’, </w:t>
        </w:r>
      </w:hyperlink>
      <w:hyperlink r:id="rId93">
        <w:r>
          <w:rPr>
            <w:rFonts w:ascii="Times New Roman" w:eastAsia="Times New Roman" w:hAnsi="Times New Roman" w:cs="Times New Roman"/>
            <w:i/>
            <w:color w:val="000000"/>
            <w:sz w:val="24"/>
            <w:szCs w:val="24"/>
          </w:rPr>
          <w:t>Hydrology and Earth System Sciences Discussions</w:t>
        </w:r>
      </w:hyperlink>
      <w:hyperlink r:id="rId94">
        <w:r>
          <w:rPr>
            <w:rFonts w:ascii="Times New Roman" w:eastAsia="Times New Roman" w:hAnsi="Times New Roman" w:cs="Times New Roman"/>
            <w:color w:val="000000"/>
            <w:sz w:val="24"/>
            <w:szCs w:val="24"/>
          </w:rPr>
          <w:t>, pp. 1–19.</w:t>
        </w:r>
      </w:hyperlink>
    </w:p>
    <w:p w14:paraId="40E93008" w14:textId="77777777" w:rsidR="005A28AC" w:rsidRDefault="004047F0">
      <w:pPr>
        <w:widowControl w:val="0"/>
        <w:pBdr>
          <w:top w:val="nil"/>
          <w:left w:val="nil"/>
          <w:bottom w:val="nil"/>
          <w:right w:val="nil"/>
          <w:between w:val="nil"/>
        </w:pBdr>
        <w:spacing w:after="240" w:line="240" w:lineRule="auto"/>
        <w:rPr>
          <w:rFonts w:ascii="Times New Roman" w:eastAsia="Times New Roman" w:hAnsi="Times New Roman" w:cs="Times New Roman"/>
          <w:color w:val="000000"/>
          <w:sz w:val="24"/>
          <w:szCs w:val="24"/>
        </w:rPr>
      </w:pPr>
      <w:hyperlink r:id="rId95">
        <w:r>
          <w:rPr>
            <w:rFonts w:ascii="Times New Roman" w:eastAsia="Times New Roman" w:hAnsi="Times New Roman" w:cs="Times New Roman"/>
            <w:color w:val="000000"/>
            <w:sz w:val="24"/>
            <w:szCs w:val="24"/>
          </w:rPr>
          <w:t>Chester, M. V., Shane Underwood, B. and Samaras, C. (2020) ‘Keeping i</w:t>
        </w:r>
        <w:r>
          <w:rPr>
            <w:rFonts w:ascii="Times New Roman" w:eastAsia="Times New Roman" w:hAnsi="Times New Roman" w:cs="Times New Roman"/>
            <w:color w:val="000000"/>
            <w:sz w:val="24"/>
            <w:szCs w:val="24"/>
          </w:rPr>
          <w:t xml:space="preserve">nfrastructure reliable under climate uncertainty’, </w:t>
        </w:r>
      </w:hyperlink>
      <w:hyperlink r:id="rId96">
        <w:r>
          <w:rPr>
            <w:rFonts w:ascii="Times New Roman" w:eastAsia="Times New Roman" w:hAnsi="Times New Roman" w:cs="Times New Roman"/>
            <w:i/>
            <w:color w:val="000000"/>
            <w:sz w:val="24"/>
            <w:szCs w:val="24"/>
          </w:rPr>
          <w:t>Nature Climate Change</w:t>
        </w:r>
      </w:hyperlink>
      <w:hyperlink r:id="rId97">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doi</w:t>
        </w:r>
        <w:proofErr w:type="spellEnd"/>
        <w:r>
          <w:rPr>
            <w:rFonts w:ascii="Times New Roman" w:eastAsia="Times New Roman" w:hAnsi="Times New Roman" w:cs="Times New Roman"/>
            <w:color w:val="000000"/>
            <w:sz w:val="24"/>
            <w:szCs w:val="24"/>
          </w:rPr>
          <w:t xml:space="preserve">: </w:t>
        </w:r>
      </w:hyperlink>
      <w:hyperlink r:id="rId98">
        <w:r>
          <w:rPr>
            <w:rFonts w:ascii="Times New Roman" w:eastAsia="Times New Roman" w:hAnsi="Times New Roman" w:cs="Times New Roman"/>
            <w:color w:val="000000"/>
            <w:sz w:val="24"/>
            <w:szCs w:val="24"/>
          </w:rPr>
          <w:t>10.103</w:t>
        </w:r>
        <w:r>
          <w:rPr>
            <w:rFonts w:ascii="Times New Roman" w:eastAsia="Times New Roman" w:hAnsi="Times New Roman" w:cs="Times New Roman"/>
            <w:color w:val="000000"/>
            <w:sz w:val="24"/>
            <w:szCs w:val="24"/>
          </w:rPr>
          <w:t>8/s41558-020-0741-0</w:t>
        </w:r>
      </w:hyperlink>
      <w:hyperlink r:id="rId99">
        <w:r>
          <w:rPr>
            <w:rFonts w:ascii="Times New Roman" w:eastAsia="Times New Roman" w:hAnsi="Times New Roman" w:cs="Times New Roman"/>
            <w:color w:val="000000"/>
            <w:sz w:val="24"/>
            <w:szCs w:val="24"/>
          </w:rPr>
          <w:t>.</w:t>
        </w:r>
      </w:hyperlink>
    </w:p>
    <w:p w14:paraId="4CE46930" w14:textId="77777777" w:rsidR="005A28AC" w:rsidRDefault="004047F0">
      <w:pPr>
        <w:widowControl w:val="0"/>
        <w:pBdr>
          <w:top w:val="nil"/>
          <w:left w:val="nil"/>
          <w:bottom w:val="nil"/>
          <w:right w:val="nil"/>
          <w:between w:val="nil"/>
        </w:pBdr>
        <w:spacing w:after="240" w:line="240" w:lineRule="auto"/>
        <w:rPr>
          <w:rFonts w:ascii="Times New Roman" w:eastAsia="Times New Roman" w:hAnsi="Times New Roman" w:cs="Times New Roman"/>
          <w:color w:val="000000"/>
          <w:sz w:val="24"/>
          <w:szCs w:val="24"/>
        </w:rPr>
      </w:pPr>
      <w:hyperlink r:id="rId100">
        <w:r>
          <w:rPr>
            <w:rFonts w:ascii="Times New Roman" w:eastAsia="Times New Roman" w:hAnsi="Times New Roman" w:cs="Times New Roman"/>
            <w:color w:val="000000"/>
            <w:sz w:val="24"/>
            <w:szCs w:val="24"/>
          </w:rPr>
          <w:t xml:space="preserve">Feng, Y. </w:t>
        </w:r>
      </w:hyperlink>
      <w:hyperlink r:id="rId101">
        <w:r>
          <w:rPr>
            <w:rFonts w:ascii="Times New Roman" w:eastAsia="Times New Roman" w:hAnsi="Times New Roman" w:cs="Times New Roman"/>
            <w:i/>
            <w:color w:val="000000"/>
            <w:sz w:val="24"/>
            <w:szCs w:val="24"/>
          </w:rPr>
          <w:t>et al.</w:t>
        </w:r>
      </w:hyperlink>
      <w:hyperlink r:id="rId102">
        <w:r>
          <w:rPr>
            <w:rFonts w:ascii="Times New Roman" w:eastAsia="Times New Roman" w:hAnsi="Times New Roman" w:cs="Times New Roman"/>
            <w:color w:val="000000"/>
            <w:sz w:val="24"/>
            <w:szCs w:val="24"/>
          </w:rPr>
          <w:t xml:space="preserve"> (20</w:t>
        </w:r>
        <w:r>
          <w:rPr>
            <w:rFonts w:ascii="Times New Roman" w:eastAsia="Times New Roman" w:hAnsi="Times New Roman" w:cs="Times New Roman"/>
            <w:color w:val="000000"/>
            <w:sz w:val="24"/>
            <w:szCs w:val="24"/>
          </w:rPr>
          <w:t xml:space="preserve">18) ‘A partition of the combined impacts of socioeconomic development and climate variation on economic risks of riverine floods’, </w:t>
        </w:r>
      </w:hyperlink>
      <w:hyperlink r:id="rId103">
        <w:r>
          <w:rPr>
            <w:rFonts w:ascii="Times New Roman" w:eastAsia="Times New Roman" w:hAnsi="Times New Roman" w:cs="Times New Roman"/>
            <w:i/>
            <w:color w:val="000000"/>
            <w:sz w:val="24"/>
            <w:szCs w:val="24"/>
          </w:rPr>
          <w:t>Journal of Flood Risk Management</w:t>
        </w:r>
      </w:hyperlink>
      <w:hyperlink r:id="rId104">
        <w:r>
          <w:rPr>
            <w:rFonts w:ascii="Times New Roman" w:eastAsia="Times New Roman" w:hAnsi="Times New Roman" w:cs="Times New Roman"/>
            <w:color w:val="000000"/>
            <w:sz w:val="24"/>
            <w:szCs w:val="24"/>
          </w:rPr>
          <w:t>, 1294, p. e12508.</w:t>
        </w:r>
      </w:hyperlink>
    </w:p>
    <w:p w14:paraId="71A43ECF" w14:textId="77777777" w:rsidR="005A28AC" w:rsidRDefault="004047F0">
      <w:pPr>
        <w:widowControl w:val="0"/>
        <w:pBdr>
          <w:top w:val="nil"/>
          <w:left w:val="nil"/>
          <w:bottom w:val="nil"/>
          <w:right w:val="nil"/>
          <w:between w:val="nil"/>
        </w:pBdr>
        <w:spacing w:after="240" w:line="240" w:lineRule="auto"/>
        <w:rPr>
          <w:rFonts w:ascii="Times New Roman" w:eastAsia="Times New Roman" w:hAnsi="Times New Roman" w:cs="Times New Roman"/>
          <w:color w:val="000000"/>
          <w:sz w:val="24"/>
          <w:szCs w:val="24"/>
        </w:rPr>
      </w:pPr>
      <w:hyperlink r:id="rId105">
        <w:r>
          <w:rPr>
            <w:rFonts w:ascii="Times New Roman" w:eastAsia="Times New Roman" w:hAnsi="Times New Roman" w:cs="Times New Roman"/>
            <w:color w:val="000000"/>
            <w:sz w:val="24"/>
            <w:szCs w:val="24"/>
          </w:rPr>
          <w:t xml:space="preserve">Gou, J. </w:t>
        </w:r>
      </w:hyperlink>
      <w:hyperlink r:id="rId106">
        <w:r>
          <w:rPr>
            <w:rFonts w:ascii="Times New Roman" w:eastAsia="Times New Roman" w:hAnsi="Times New Roman" w:cs="Times New Roman"/>
            <w:i/>
            <w:color w:val="000000"/>
            <w:sz w:val="24"/>
            <w:szCs w:val="24"/>
          </w:rPr>
          <w:t>et al.</w:t>
        </w:r>
      </w:hyperlink>
      <w:hyperlink r:id="rId107">
        <w:r>
          <w:rPr>
            <w:rFonts w:ascii="Times New Roman" w:eastAsia="Times New Roman" w:hAnsi="Times New Roman" w:cs="Times New Roman"/>
            <w:color w:val="000000"/>
            <w:sz w:val="24"/>
            <w:szCs w:val="24"/>
          </w:rPr>
          <w:t xml:space="preserve"> (2020) ‘Sensitivity Analysis‐Based Automatic </w:t>
        </w:r>
        <w:r>
          <w:rPr>
            <w:rFonts w:ascii="Times New Roman" w:eastAsia="Times New Roman" w:hAnsi="Times New Roman" w:cs="Times New Roman"/>
            <w:color w:val="000000"/>
            <w:sz w:val="24"/>
            <w:szCs w:val="24"/>
          </w:rPr>
          <w:t xml:space="preserve">Parameter Calibration of the VIC Model for Streamflow Simulations Over China’, </w:t>
        </w:r>
      </w:hyperlink>
      <w:hyperlink r:id="rId108">
        <w:r>
          <w:rPr>
            <w:rFonts w:ascii="Times New Roman" w:eastAsia="Times New Roman" w:hAnsi="Times New Roman" w:cs="Times New Roman"/>
            <w:i/>
            <w:color w:val="000000"/>
            <w:sz w:val="24"/>
            <w:szCs w:val="24"/>
          </w:rPr>
          <w:t>Water Resources Research</w:t>
        </w:r>
      </w:hyperlink>
      <w:hyperlink r:id="rId109">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doi</w:t>
        </w:r>
        <w:proofErr w:type="spellEnd"/>
        <w:r>
          <w:rPr>
            <w:rFonts w:ascii="Times New Roman" w:eastAsia="Times New Roman" w:hAnsi="Times New Roman" w:cs="Times New Roman"/>
            <w:color w:val="000000"/>
            <w:sz w:val="24"/>
            <w:szCs w:val="24"/>
          </w:rPr>
          <w:t xml:space="preserve">: </w:t>
        </w:r>
      </w:hyperlink>
      <w:hyperlink r:id="rId110">
        <w:r>
          <w:rPr>
            <w:rFonts w:ascii="Times New Roman" w:eastAsia="Times New Roman" w:hAnsi="Times New Roman" w:cs="Times New Roman"/>
            <w:color w:val="000000"/>
            <w:sz w:val="24"/>
            <w:szCs w:val="24"/>
          </w:rPr>
          <w:t>10.1029/2019wr025968</w:t>
        </w:r>
      </w:hyperlink>
      <w:hyperlink r:id="rId111">
        <w:r>
          <w:rPr>
            <w:rFonts w:ascii="Times New Roman" w:eastAsia="Times New Roman" w:hAnsi="Times New Roman" w:cs="Times New Roman"/>
            <w:color w:val="000000"/>
            <w:sz w:val="24"/>
            <w:szCs w:val="24"/>
          </w:rPr>
          <w:t>.</w:t>
        </w:r>
      </w:hyperlink>
    </w:p>
    <w:p w14:paraId="450A8C60" w14:textId="77777777" w:rsidR="005A28AC" w:rsidRDefault="004047F0">
      <w:pPr>
        <w:widowControl w:val="0"/>
        <w:pBdr>
          <w:top w:val="nil"/>
          <w:left w:val="nil"/>
          <w:bottom w:val="nil"/>
          <w:right w:val="nil"/>
          <w:between w:val="nil"/>
        </w:pBdr>
        <w:spacing w:after="240" w:line="240" w:lineRule="auto"/>
        <w:rPr>
          <w:rFonts w:ascii="Times New Roman" w:eastAsia="Times New Roman" w:hAnsi="Times New Roman" w:cs="Times New Roman"/>
          <w:color w:val="000000"/>
          <w:sz w:val="24"/>
          <w:szCs w:val="24"/>
        </w:rPr>
      </w:pPr>
      <w:hyperlink r:id="rId112">
        <w:r>
          <w:rPr>
            <w:rFonts w:ascii="Times New Roman" w:eastAsia="Times New Roman" w:hAnsi="Times New Roman" w:cs="Times New Roman"/>
            <w:color w:val="000000"/>
            <w:sz w:val="24"/>
            <w:szCs w:val="24"/>
          </w:rPr>
          <w:t>Jeremiah,</w:t>
        </w:r>
        <w:r>
          <w:rPr>
            <w:rFonts w:ascii="Times New Roman" w:eastAsia="Times New Roman" w:hAnsi="Times New Roman" w:cs="Times New Roman"/>
            <w:color w:val="000000"/>
            <w:sz w:val="24"/>
            <w:szCs w:val="24"/>
          </w:rPr>
          <w:t xml:space="preserve"> E. </w:t>
        </w:r>
      </w:hyperlink>
      <w:hyperlink r:id="rId113">
        <w:r>
          <w:rPr>
            <w:rFonts w:ascii="Times New Roman" w:eastAsia="Times New Roman" w:hAnsi="Times New Roman" w:cs="Times New Roman"/>
            <w:i/>
            <w:color w:val="000000"/>
            <w:sz w:val="24"/>
            <w:szCs w:val="24"/>
          </w:rPr>
          <w:t>et al.</w:t>
        </w:r>
      </w:hyperlink>
      <w:hyperlink r:id="rId114">
        <w:r>
          <w:rPr>
            <w:rFonts w:ascii="Times New Roman" w:eastAsia="Times New Roman" w:hAnsi="Times New Roman" w:cs="Times New Roman"/>
            <w:color w:val="000000"/>
            <w:sz w:val="24"/>
            <w:szCs w:val="24"/>
          </w:rPr>
          <w:t xml:space="preserve"> (2011) ‘Bayesian calibration and uncertainty analysis of hydrological models: A comparison of adaptive Metropolis and sequential Monte Ca</w:t>
        </w:r>
        <w:r>
          <w:rPr>
            <w:rFonts w:ascii="Times New Roman" w:eastAsia="Times New Roman" w:hAnsi="Times New Roman" w:cs="Times New Roman"/>
            <w:color w:val="000000"/>
            <w:sz w:val="24"/>
            <w:szCs w:val="24"/>
          </w:rPr>
          <w:t xml:space="preserve">rlo samplers’, </w:t>
        </w:r>
      </w:hyperlink>
      <w:hyperlink r:id="rId115">
        <w:r>
          <w:rPr>
            <w:rFonts w:ascii="Times New Roman" w:eastAsia="Times New Roman" w:hAnsi="Times New Roman" w:cs="Times New Roman"/>
            <w:i/>
            <w:color w:val="000000"/>
            <w:sz w:val="24"/>
            <w:szCs w:val="24"/>
          </w:rPr>
          <w:t>Water resources research</w:t>
        </w:r>
      </w:hyperlink>
      <w:hyperlink r:id="rId116">
        <w:r>
          <w:rPr>
            <w:rFonts w:ascii="Times New Roman" w:eastAsia="Times New Roman" w:hAnsi="Times New Roman" w:cs="Times New Roman"/>
            <w:color w:val="000000"/>
            <w:sz w:val="24"/>
            <w:szCs w:val="24"/>
          </w:rPr>
          <w:t xml:space="preserve">, 47(7). </w:t>
        </w:r>
        <w:proofErr w:type="spellStart"/>
        <w:r>
          <w:rPr>
            <w:rFonts w:ascii="Times New Roman" w:eastAsia="Times New Roman" w:hAnsi="Times New Roman" w:cs="Times New Roman"/>
            <w:color w:val="000000"/>
            <w:sz w:val="24"/>
            <w:szCs w:val="24"/>
          </w:rPr>
          <w:t>doi</w:t>
        </w:r>
        <w:proofErr w:type="spellEnd"/>
        <w:r>
          <w:rPr>
            <w:rFonts w:ascii="Times New Roman" w:eastAsia="Times New Roman" w:hAnsi="Times New Roman" w:cs="Times New Roman"/>
            <w:color w:val="000000"/>
            <w:sz w:val="24"/>
            <w:szCs w:val="24"/>
          </w:rPr>
          <w:t xml:space="preserve">: </w:t>
        </w:r>
      </w:hyperlink>
      <w:hyperlink r:id="rId117">
        <w:r>
          <w:rPr>
            <w:rFonts w:ascii="Times New Roman" w:eastAsia="Times New Roman" w:hAnsi="Times New Roman" w:cs="Times New Roman"/>
            <w:color w:val="000000"/>
            <w:sz w:val="24"/>
            <w:szCs w:val="24"/>
          </w:rPr>
          <w:t>10.1029/2010wr010217</w:t>
        </w:r>
      </w:hyperlink>
      <w:hyperlink r:id="rId118">
        <w:r>
          <w:rPr>
            <w:rFonts w:ascii="Times New Roman" w:eastAsia="Times New Roman" w:hAnsi="Times New Roman" w:cs="Times New Roman"/>
            <w:color w:val="000000"/>
            <w:sz w:val="24"/>
            <w:szCs w:val="24"/>
          </w:rPr>
          <w:t>.</w:t>
        </w:r>
      </w:hyperlink>
    </w:p>
    <w:p w14:paraId="40B81E69" w14:textId="77777777" w:rsidR="005A28AC" w:rsidRDefault="004047F0">
      <w:pPr>
        <w:widowControl w:val="0"/>
        <w:pBdr>
          <w:top w:val="nil"/>
          <w:left w:val="nil"/>
          <w:bottom w:val="nil"/>
          <w:right w:val="nil"/>
          <w:between w:val="nil"/>
        </w:pBdr>
        <w:spacing w:after="240" w:line="240" w:lineRule="auto"/>
        <w:rPr>
          <w:rFonts w:ascii="Times New Roman" w:eastAsia="Times New Roman" w:hAnsi="Times New Roman" w:cs="Times New Roman"/>
          <w:color w:val="000000"/>
          <w:sz w:val="24"/>
          <w:szCs w:val="24"/>
        </w:rPr>
      </w:pPr>
      <w:hyperlink r:id="rId119">
        <w:r>
          <w:rPr>
            <w:rFonts w:ascii="Times New Roman" w:eastAsia="Times New Roman" w:hAnsi="Times New Roman" w:cs="Times New Roman"/>
            <w:color w:val="000000"/>
            <w:sz w:val="24"/>
            <w:szCs w:val="24"/>
          </w:rPr>
          <w:t xml:space="preserve">Judi, D. R. </w:t>
        </w:r>
      </w:hyperlink>
      <w:hyperlink r:id="rId120">
        <w:r>
          <w:rPr>
            <w:rFonts w:ascii="Times New Roman" w:eastAsia="Times New Roman" w:hAnsi="Times New Roman" w:cs="Times New Roman"/>
            <w:i/>
            <w:color w:val="000000"/>
            <w:sz w:val="24"/>
            <w:szCs w:val="24"/>
          </w:rPr>
          <w:t>et al.</w:t>
        </w:r>
      </w:hyperlink>
      <w:hyperlink r:id="rId121">
        <w:r>
          <w:rPr>
            <w:rFonts w:ascii="Times New Roman" w:eastAsia="Times New Roman" w:hAnsi="Times New Roman" w:cs="Times New Roman"/>
            <w:color w:val="000000"/>
            <w:sz w:val="24"/>
            <w:szCs w:val="24"/>
          </w:rPr>
          <w:t xml:space="preserve"> (2018) ‘Integrated Modeling Approach</w:t>
        </w:r>
        <w:r>
          <w:rPr>
            <w:rFonts w:ascii="Times New Roman" w:eastAsia="Times New Roman" w:hAnsi="Times New Roman" w:cs="Times New Roman"/>
            <w:color w:val="000000"/>
            <w:sz w:val="24"/>
            <w:szCs w:val="24"/>
          </w:rPr>
          <w:t xml:space="preserve"> for the Development of Climate-Informed, Actionable Information’, </w:t>
        </w:r>
      </w:hyperlink>
      <w:hyperlink r:id="rId122">
        <w:r>
          <w:rPr>
            <w:rFonts w:ascii="Times New Roman" w:eastAsia="Times New Roman" w:hAnsi="Times New Roman" w:cs="Times New Roman"/>
            <w:i/>
            <w:color w:val="000000"/>
            <w:sz w:val="24"/>
            <w:szCs w:val="24"/>
          </w:rPr>
          <w:t>WATER</w:t>
        </w:r>
      </w:hyperlink>
      <w:hyperlink r:id="rId123">
        <w:r>
          <w:rPr>
            <w:rFonts w:ascii="Times New Roman" w:eastAsia="Times New Roman" w:hAnsi="Times New Roman" w:cs="Times New Roman"/>
            <w:color w:val="000000"/>
            <w:sz w:val="24"/>
            <w:szCs w:val="24"/>
          </w:rPr>
          <w:t>, 10(6), p. 775.</w:t>
        </w:r>
      </w:hyperlink>
    </w:p>
    <w:p w14:paraId="72736C52" w14:textId="77777777" w:rsidR="005A28AC" w:rsidRDefault="004047F0">
      <w:pPr>
        <w:widowControl w:val="0"/>
        <w:pBdr>
          <w:top w:val="nil"/>
          <w:left w:val="nil"/>
          <w:bottom w:val="nil"/>
          <w:right w:val="nil"/>
          <w:between w:val="nil"/>
        </w:pBdr>
        <w:spacing w:after="240" w:line="240" w:lineRule="auto"/>
        <w:rPr>
          <w:rFonts w:ascii="Times New Roman" w:eastAsia="Times New Roman" w:hAnsi="Times New Roman" w:cs="Times New Roman"/>
          <w:color w:val="000000"/>
          <w:sz w:val="24"/>
          <w:szCs w:val="24"/>
        </w:rPr>
      </w:pPr>
      <w:hyperlink r:id="rId124">
        <w:proofErr w:type="spellStart"/>
        <w:r>
          <w:rPr>
            <w:rFonts w:ascii="Times New Roman" w:eastAsia="Times New Roman" w:hAnsi="Times New Roman" w:cs="Times New Roman"/>
            <w:color w:val="000000"/>
            <w:sz w:val="24"/>
            <w:szCs w:val="24"/>
          </w:rPr>
          <w:t>Koren</w:t>
        </w:r>
        <w:proofErr w:type="spellEnd"/>
        <w:r>
          <w:rPr>
            <w:rFonts w:ascii="Times New Roman" w:eastAsia="Times New Roman" w:hAnsi="Times New Roman" w:cs="Times New Roman"/>
            <w:color w:val="000000"/>
            <w:sz w:val="24"/>
            <w:szCs w:val="24"/>
          </w:rPr>
          <w:t xml:space="preserve">, V. </w:t>
        </w:r>
      </w:hyperlink>
      <w:hyperlink r:id="rId125">
        <w:r>
          <w:rPr>
            <w:rFonts w:ascii="Times New Roman" w:eastAsia="Times New Roman" w:hAnsi="Times New Roman" w:cs="Times New Roman"/>
            <w:i/>
            <w:color w:val="000000"/>
            <w:sz w:val="24"/>
            <w:szCs w:val="24"/>
          </w:rPr>
          <w:t>et al.</w:t>
        </w:r>
      </w:hyperlink>
      <w:hyperlink r:id="rId126">
        <w:r>
          <w:rPr>
            <w:rFonts w:ascii="Times New Roman" w:eastAsia="Times New Roman" w:hAnsi="Times New Roman" w:cs="Times New Roman"/>
            <w:color w:val="000000"/>
            <w:sz w:val="24"/>
            <w:szCs w:val="24"/>
          </w:rPr>
          <w:t xml:space="preserve"> (2004) ‘Hydrology laboratory research modeling system (HL-RMS) of the US national weather service’, </w:t>
        </w:r>
      </w:hyperlink>
      <w:hyperlink r:id="rId127">
        <w:r>
          <w:rPr>
            <w:rFonts w:ascii="Times New Roman" w:eastAsia="Times New Roman" w:hAnsi="Times New Roman" w:cs="Times New Roman"/>
            <w:i/>
            <w:color w:val="000000"/>
            <w:sz w:val="24"/>
            <w:szCs w:val="24"/>
          </w:rPr>
          <w:t>Journal of Hydrology</w:t>
        </w:r>
      </w:hyperlink>
      <w:hyperlink r:id="rId128">
        <w:r>
          <w:rPr>
            <w:rFonts w:ascii="Times New Roman" w:eastAsia="Times New Roman" w:hAnsi="Times New Roman" w:cs="Times New Roman"/>
            <w:color w:val="000000"/>
            <w:sz w:val="24"/>
            <w:szCs w:val="24"/>
          </w:rPr>
          <w:t>, 291(3), pp. 297–318.</w:t>
        </w:r>
      </w:hyperlink>
    </w:p>
    <w:p w14:paraId="510F7F3F" w14:textId="77777777" w:rsidR="005A28AC" w:rsidRDefault="004047F0">
      <w:pPr>
        <w:widowControl w:val="0"/>
        <w:pBdr>
          <w:top w:val="nil"/>
          <w:left w:val="nil"/>
          <w:bottom w:val="nil"/>
          <w:right w:val="nil"/>
          <w:between w:val="nil"/>
        </w:pBdr>
        <w:spacing w:after="240" w:line="240" w:lineRule="auto"/>
        <w:rPr>
          <w:rFonts w:ascii="Times New Roman" w:eastAsia="Times New Roman" w:hAnsi="Times New Roman" w:cs="Times New Roman"/>
          <w:color w:val="000000"/>
          <w:sz w:val="24"/>
          <w:szCs w:val="24"/>
        </w:rPr>
      </w:pPr>
      <w:hyperlink r:id="rId129">
        <w:r>
          <w:rPr>
            <w:rFonts w:ascii="Times New Roman" w:eastAsia="Times New Roman" w:hAnsi="Times New Roman" w:cs="Times New Roman"/>
            <w:color w:val="000000"/>
            <w:sz w:val="24"/>
            <w:szCs w:val="24"/>
          </w:rPr>
          <w:t xml:space="preserve">Lee, B. S. </w:t>
        </w:r>
      </w:hyperlink>
      <w:hyperlink r:id="rId130">
        <w:r>
          <w:rPr>
            <w:rFonts w:ascii="Times New Roman" w:eastAsia="Times New Roman" w:hAnsi="Times New Roman" w:cs="Times New Roman"/>
            <w:i/>
            <w:color w:val="000000"/>
            <w:sz w:val="24"/>
            <w:szCs w:val="24"/>
          </w:rPr>
          <w:t>et al.</w:t>
        </w:r>
      </w:hyperlink>
      <w:hyperlink r:id="rId131">
        <w:r>
          <w:rPr>
            <w:rFonts w:ascii="Times New Roman" w:eastAsia="Times New Roman" w:hAnsi="Times New Roman" w:cs="Times New Roman"/>
            <w:color w:val="000000"/>
            <w:sz w:val="24"/>
            <w:szCs w:val="24"/>
          </w:rPr>
          <w:t xml:space="preserve"> (2020) ‘A fast particle-based approach for calibrating a 3-D model of the Antarc</w:t>
        </w:r>
        <w:r>
          <w:rPr>
            <w:rFonts w:ascii="Times New Roman" w:eastAsia="Times New Roman" w:hAnsi="Times New Roman" w:cs="Times New Roman"/>
            <w:color w:val="000000"/>
            <w:sz w:val="24"/>
            <w:szCs w:val="24"/>
          </w:rPr>
          <w:t xml:space="preserve">tic ice sheet’, </w:t>
        </w:r>
      </w:hyperlink>
      <w:hyperlink r:id="rId132">
        <w:r>
          <w:rPr>
            <w:rFonts w:ascii="Times New Roman" w:eastAsia="Times New Roman" w:hAnsi="Times New Roman" w:cs="Times New Roman"/>
            <w:i/>
            <w:color w:val="000000"/>
            <w:sz w:val="24"/>
            <w:szCs w:val="24"/>
          </w:rPr>
          <w:t>Annals of Applied Statistics</w:t>
        </w:r>
      </w:hyperlink>
      <w:hyperlink r:id="rId133">
        <w:r>
          <w:rPr>
            <w:rFonts w:ascii="Times New Roman" w:eastAsia="Times New Roman" w:hAnsi="Times New Roman" w:cs="Times New Roman"/>
            <w:color w:val="000000"/>
            <w:sz w:val="24"/>
            <w:szCs w:val="24"/>
          </w:rPr>
          <w:t xml:space="preserve">, pp. 605–634. </w:t>
        </w:r>
        <w:proofErr w:type="spellStart"/>
        <w:r>
          <w:rPr>
            <w:rFonts w:ascii="Times New Roman" w:eastAsia="Times New Roman" w:hAnsi="Times New Roman" w:cs="Times New Roman"/>
            <w:color w:val="000000"/>
            <w:sz w:val="24"/>
            <w:szCs w:val="24"/>
          </w:rPr>
          <w:t>doi</w:t>
        </w:r>
        <w:proofErr w:type="spellEnd"/>
        <w:r>
          <w:rPr>
            <w:rFonts w:ascii="Times New Roman" w:eastAsia="Times New Roman" w:hAnsi="Times New Roman" w:cs="Times New Roman"/>
            <w:color w:val="000000"/>
            <w:sz w:val="24"/>
            <w:szCs w:val="24"/>
          </w:rPr>
          <w:t xml:space="preserve">: </w:t>
        </w:r>
      </w:hyperlink>
      <w:hyperlink r:id="rId134">
        <w:r>
          <w:rPr>
            <w:rFonts w:ascii="Times New Roman" w:eastAsia="Times New Roman" w:hAnsi="Times New Roman" w:cs="Times New Roman"/>
            <w:color w:val="000000"/>
            <w:sz w:val="24"/>
            <w:szCs w:val="24"/>
          </w:rPr>
          <w:t>10.1214/19-aoas1305</w:t>
        </w:r>
      </w:hyperlink>
      <w:hyperlink r:id="rId135">
        <w:r>
          <w:rPr>
            <w:rFonts w:ascii="Times New Roman" w:eastAsia="Times New Roman" w:hAnsi="Times New Roman" w:cs="Times New Roman"/>
            <w:color w:val="000000"/>
            <w:sz w:val="24"/>
            <w:szCs w:val="24"/>
          </w:rPr>
          <w:t>.</w:t>
        </w:r>
      </w:hyperlink>
    </w:p>
    <w:p w14:paraId="5A917EA9" w14:textId="77777777" w:rsidR="005A28AC" w:rsidRDefault="004047F0">
      <w:pPr>
        <w:widowControl w:val="0"/>
        <w:pBdr>
          <w:top w:val="nil"/>
          <w:left w:val="nil"/>
          <w:bottom w:val="nil"/>
          <w:right w:val="nil"/>
          <w:between w:val="nil"/>
        </w:pBdr>
        <w:spacing w:after="240" w:line="240" w:lineRule="auto"/>
        <w:rPr>
          <w:rFonts w:ascii="Times New Roman" w:eastAsia="Times New Roman" w:hAnsi="Times New Roman" w:cs="Times New Roman"/>
          <w:color w:val="000000"/>
          <w:sz w:val="24"/>
          <w:szCs w:val="24"/>
        </w:rPr>
      </w:pPr>
      <w:hyperlink r:id="rId136">
        <w:r>
          <w:rPr>
            <w:rFonts w:ascii="Times New Roman" w:eastAsia="Times New Roman" w:hAnsi="Times New Roman" w:cs="Times New Roman"/>
            <w:color w:val="000000"/>
            <w:sz w:val="24"/>
            <w:szCs w:val="24"/>
          </w:rPr>
          <w:t xml:space="preserve">Liu, Z. and </w:t>
        </w:r>
        <w:proofErr w:type="spellStart"/>
        <w:r>
          <w:rPr>
            <w:rFonts w:ascii="Times New Roman" w:eastAsia="Times New Roman" w:hAnsi="Times New Roman" w:cs="Times New Roman"/>
            <w:color w:val="000000"/>
            <w:sz w:val="24"/>
            <w:szCs w:val="24"/>
          </w:rPr>
          <w:t>Merwade</w:t>
        </w:r>
        <w:proofErr w:type="spellEnd"/>
        <w:r>
          <w:rPr>
            <w:rFonts w:ascii="Times New Roman" w:eastAsia="Times New Roman" w:hAnsi="Times New Roman" w:cs="Times New Roman"/>
            <w:color w:val="000000"/>
            <w:sz w:val="24"/>
            <w:szCs w:val="24"/>
          </w:rPr>
          <w:t xml:space="preserve">, V. (2018) ‘Accounting for model structure, parameter and input forcing uncertainty in flood inundation modeling using Bayesian model </w:t>
        </w:r>
        <w:r>
          <w:rPr>
            <w:rFonts w:ascii="Times New Roman" w:eastAsia="Times New Roman" w:hAnsi="Times New Roman" w:cs="Times New Roman"/>
            <w:color w:val="000000"/>
            <w:sz w:val="24"/>
            <w:szCs w:val="24"/>
          </w:rPr>
          <w:t xml:space="preserve">averaging’, </w:t>
        </w:r>
      </w:hyperlink>
      <w:hyperlink r:id="rId137">
        <w:r>
          <w:rPr>
            <w:rFonts w:ascii="Times New Roman" w:eastAsia="Times New Roman" w:hAnsi="Times New Roman" w:cs="Times New Roman"/>
            <w:i/>
            <w:color w:val="000000"/>
            <w:sz w:val="24"/>
            <w:szCs w:val="24"/>
          </w:rPr>
          <w:t>Journal of Hydrology</w:t>
        </w:r>
      </w:hyperlink>
      <w:hyperlink r:id="rId138">
        <w:r>
          <w:rPr>
            <w:rFonts w:ascii="Times New Roman" w:eastAsia="Times New Roman" w:hAnsi="Times New Roman" w:cs="Times New Roman"/>
            <w:color w:val="000000"/>
            <w:sz w:val="24"/>
            <w:szCs w:val="24"/>
          </w:rPr>
          <w:t>, 565, pp. 138–149.</w:t>
        </w:r>
      </w:hyperlink>
    </w:p>
    <w:p w14:paraId="1AB4ED04" w14:textId="77777777" w:rsidR="005A28AC" w:rsidRDefault="004047F0">
      <w:pPr>
        <w:widowControl w:val="0"/>
        <w:pBdr>
          <w:top w:val="nil"/>
          <w:left w:val="nil"/>
          <w:bottom w:val="nil"/>
          <w:right w:val="nil"/>
          <w:between w:val="nil"/>
        </w:pBdr>
        <w:spacing w:after="240" w:line="240" w:lineRule="auto"/>
        <w:rPr>
          <w:rFonts w:ascii="Times New Roman" w:eastAsia="Times New Roman" w:hAnsi="Times New Roman" w:cs="Times New Roman"/>
          <w:color w:val="000000"/>
          <w:sz w:val="24"/>
          <w:szCs w:val="24"/>
        </w:rPr>
      </w:pPr>
      <w:hyperlink r:id="rId139">
        <w:r>
          <w:rPr>
            <w:rFonts w:ascii="Times New Roman" w:eastAsia="Times New Roman" w:hAnsi="Times New Roman" w:cs="Times New Roman"/>
            <w:color w:val="000000"/>
            <w:sz w:val="24"/>
            <w:szCs w:val="24"/>
          </w:rPr>
          <w:t xml:space="preserve">Mizukami, N. </w:t>
        </w:r>
      </w:hyperlink>
      <w:hyperlink r:id="rId140">
        <w:r>
          <w:rPr>
            <w:rFonts w:ascii="Times New Roman" w:eastAsia="Times New Roman" w:hAnsi="Times New Roman" w:cs="Times New Roman"/>
            <w:i/>
            <w:color w:val="000000"/>
            <w:sz w:val="24"/>
            <w:szCs w:val="24"/>
          </w:rPr>
          <w:t>et al.</w:t>
        </w:r>
      </w:hyperlink>
      <w:hyperlink r:id="rId141">
        <w:r>
          <w:rPr>
            <w:rFonts w:ascii="Times New Roman" w:eastAsia="Times New Roman" w:hAnsi="Times New Roman" w:cs="Times New Roman"/>
            <w:color w:val="000000"/>
            <w:sz w:val="24"/>
            <w:szCs w:val="24"/>
          </w:rPr>
          <w:t xml:space="preserve"> (no date) ‘On the choice of calibration metrics for high flow estimation using hydrologic </w:t>
        </w:r>
        <w:proofErr w:type="gramStart"/>
        <w:r>
          <w:rPr>
            <w:rFonts w:ascii="Times New Roman" w:eastAsia="Times New Roman" w:hAnsi="Times New Roman" w:cs="Times New Roman"/>
            <w:color w:val="000000"/>
            <w:sz w:val="24"/>
            <w:szCs w:val="24"/>
          </w:rPr>
          <w:t>models’</w:t>
        </w:r>
        <w:proofErr w:type="gram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doi</w:t>
        </w:r>
        <w:proofErr w:type="spellEnd"/>
        <w:r>
          <w:rPr>
            <w:rFonts w:ascii="Times New Roman" w:eastAsia="Times New Roman" w:hAnsi="Times New Roman" w:cs="Times New Roman"/>
            <w:color w:val="000000"/>
            <w:sz w:val="24"/>
            <w:szCs w:val="24"/>
          </w:rPr>
          <w:t xml:space="preserve">: </w:t>
        </w:r>
      </w:hyperlink>
      <w:hyperlink r:id="rId142">
        <w:r>
          <w:rPr>
            <w:rFonts w:ascii="Times New Roman" w:eastAsia="Times New Roman" w:hAnsi="Times New Roman" w:cs="Times New Roman"/>
            <w:color w:val="000000"/>
            <w:sz w:val="24"/>
            <w:szCs w:val="24"/>
          </w:rPr>
          <w:t>10.5194</w:t>
        </w:r>
        <w:r>
          <w:rPr>
            <w:rFonts w:ascii="Times New Roman" w:eastAsia="Times New Roman" w:hAnsi="Times New Roman" w:cs="Times New Roman"/>
            <w:color w:val="000000"/>
            <w:sz w:val="24"/>
            <w:szCs w:val="24"/>
          </w:rPr>
          <w:t>/hess-2018-391</w:t>
        </w:r>
      </w:hyperlink>
      <w:hyperlink r:id="rId143">
        <w:r>
          <w:rPr>
            <w:rFonts w:ascii="Times New Roman" w:eastAsia="Times New Roman" w:hAnsi="Times New Roman" w:cs="Times New Roman"/>
            <w:color w:val="000000"/>
            <w:sz w:val="24"/>
            <w:szCs w:val="24"/>
          </w:rPr>
          <w:t>.</w:t>
        </w:r>
      </w:hyperlink>
    </w:p>
    <w:p w14:paraId="29F58134" w14:textId="77777777" w:rsidR="005A28AC" w:rsidRDefault="004047F0">
      <w:pPr>
        <w:widowControl w:val="0"/>
        <w:pBdr>
          <w:top w:val="nil"/>
          <w:left w:val="nil"/>
          <w:bottom w:val="nil"/>
          <w:right w:val="nil"/>
          <w:between w:val="nil"/>
        </w:pBdr>
        <w:spacing w:after="240" w:line="240" w:lineRule="auto"/>
        <w:rPr>
          <w:rFonts w:ascii="Times New Roman" w:eastAsia="Times New Roman" w:hAnsi="Times New Roman" w:cs="Times New Roman"/>
          <w:color w:val="000000"/>
          <w:sz w:val="24"/>
          <w:szCs w:val="24"/>
        </w:rPr>
      </w:pPr>
      <w:hyperlink r:id="rId144">
        <w:r>
          <w:rPr>
            <w:rFonts w:ascii="Times New Roman" w:eastAsia="Times New Roman" w:hAnsi="Times New Roman" w:cs="Times New Roman"/>
            <w:color w:val="000000"/>
            <w:sz w:val="24"/>
            <w:szCs w:val="24"/>
          </w:rPr>
          <w:t xml:space="preserve">Moore, B. J. </w:t>
        </w:r>
      </w:hyperlink>
      <w:hyperlink r:id="rId145">
        <w:r>
          <w:rPr>
            <w:rFonts w:ascii="Times New Roman" w:eastAsia="Times New Roman" w:hAnsi="Times New Roman" w:cs="Times New Roman"/>
            <w:i/>
            <w:color w:val="000000"/>
            <w:sz w:val="24"/>
            <w:szCs w:val="24"/>
          </w:rPr>
          <w:t>et al.</w:t>
        </w:r>
      </w:hyperlink>
      <w:hyperlink r:id="rId146">
        <w:r>
          <w:rPr>
            <w:rFonts w:ascii="Times New Roman" w:eastAsia="Times New Roman" w:hAnsi="Times New Roman" w:cs="Times New Roman"/>
            <w:color w:val="000000"/>
            <w:sz w:val="24"/>
            <w:szCs w:val="24"/>
          </w:rPr>
          <w:t xml:space="preserve"> (2015) ‘Climatology and Environmental Characteristics of Extreme Precipitation Events in the Southeastern United States’, </w:t>
        </w:r>
      </w:hyperlink>
      <w:hyperlink r:id="rId147">
        <w:r>
          <w:rPr>
            <w:rFonts w:ascii="Times New Roman" w:eastAsia="Times New Roman" w:hAnsi="Times New Roman" w:cs="Times New Roman"/>
            <w:i/>
            <w:color w:val="000000"/>
            <w:sz w:val="24"/>
            <w:szCs w:val="24"/>
          </w:rPr>
          <w:t>Monthly Weather Review</w:t>
        </w:r>
      </w:hyperlink>
      <w:hyperlink r:id="rId148">
        <w:r>
          <w:rPr>
            <w:rFonts w:ascii="Times New Roman" w:eastAsia="Times New Roman" w:hAnsi="Times New Roman" w:cs="Times New Roman"/>
            <w:color w:val="000000"/>
            <w:sz w:val="24"/>
            <w:szCs w:val="24"/>
          </w:rPr>
          <w:t>, 143(3), pp. 718–741.</w:t>
        </w:r>
      </w:hyperlink>
    </w:p>
    <w:p w14:paraId="4A6A7E0F" w14:textId="77777777" w:rsidR="005A28AC" w:rsidRDefault="004047F0">
      <w:pPr>
        <w:widowControl w:val="0"/>
        <w:pBdr>
          <w:top w:val="nil"/>
          <w:left w:val="nil"/>
          <w:bottom w:val="nil"/>
          <w:right w:val="nil"/>
          <w:between w:val="nil"/>
        </w:pBdr>
        <w:spacing w:after="240" w:line="240" w:lineRule="auto"/>
        <w:rPr>
          <w:rFonts w:ascii="Times New Roman" w:eastAsia="Times New Roman" w:hAnsi="Times New Roman" w:cs="Times New Roman"/>
          <w:color w:val="000000"/>
          <w:sz w:val="24"/>
          <w:szCs w:val="24"/>
        </w:rPr>
      </w:pPr>
      <w:hyperlink r:id="rId149">
        <w:proofErr w:type="spellStart"/>
        <w:r>
          <w:rPr>
            <w:rFonts w:ascii="Times New Roman" w:eastAsia="Times New Roman" w:hAnsi="Times New Roman" w:cs="Times New Roman"/>
            <w:color w:val="000000"/>
            <w:sz w:val="24"/>
            <w:szCs w:val="24"/>
          </w:rPr>
          <w:t>Pianosi</w:t>
        </w:r>
        <w:proofErr w:type="spellEnd"/>
        <w:r>
          <w:rPr>
            <w:rFonts w:ascii="Times New Roman" w:eastAsia="Times New Roman" w:hAnsi="Times New Roman" w:cs="Times New Roman"/>
            <w:color w:val="000000"/>
            <w:sz w:val="24"/>
            <w:szCs w:val="24"/>
          </w:rPr>
          <w:t xml:space="preserve">, F. </w:t>
        </w:r>
      </w:hyperlink>
      <w:hyperlink r:id="rId150">
        <w:r>
          <w:rPr>
            <w:rFonts w:ascii="Times New Roman" w:eastAsia="Times New Roman" w:hAnsi="Times New Roman" w:cs="Times New Roman"/>
            <w:i/>
            <w:color w:val="000000"/>
            <w:sz w:val="24"/>
            <w:szCs w:val="24"/>
          </w:rPr>
          <w:t>et al.</w:t>
        </w:r>
      </w:hyperlink>
      <w:hyperlink r:id="rId151">
        <w:r>
          <w:rPr>
            <w:rFonts w:ascii="Times New Roman" w:eastAsia="Times New Roman" w:hAnsi="Times New Roman" w:cs="Times New Roman"/>
            <w:color w:val="000000"/>
            <w:sz w:val="24"/>
            <w:szCs w:val="24"/>
          </w:rPr>
          <w:t xml:space="preserve"> (20</w:t>
        </w:r>
        <w:r>
          <w:rPr>
            <w:rFonts w:ascii="Times New Roman" w:eastAsia="Times New Roman" w:hAnsi="Times New Roman" w:cs="Times New Roman"/>
            <w:color w:val="000000"/>
            <w:sz w:val="24"/>
            <w:szCs w:val="24"/>
          </w:rPr>
          <w:t xml:space="preserve">16) ‘Sensitivity analysis of environmental models: A systematic review with practical workflow’, </w:t>
        </w:r>
      </w:hyperlink>
      <w:hyperlink r:id="rId152">
        <w:r>
          <w:rPr>
            <w:rFonts w:ascii="Times New Roman" w:eastAsia="Times New Roman" w:hAnsi="Times New Roman" w:cs="Times New Roman"/>
            <w:i/>
            <w:color w:val="000000"/>
            <w:sz w:val="24"/>
            <w:szCs w:val="24"/>
          </w:rPr>
          <w:t>Environmental Modelling &amp; Software</w:t>
        </w:r>
      </w:hyperlink>
      <w:hyperlink r:id="rId153">
        <w:r>
          <w:rPr>
            <w:rFonts w:ascii="Times New Roman" w:eastAsia="Times New Roman" w:hAnsi="Times New Roman" w:cs="Times New Roman"/>
            <w:color w:val="000000"/>
            <w:sz w:val="24"/>
            <w:szCs w:val="24"/>
          </w:rPr>
          <w:t>, 79, pp. 214–232</w:t>
        </w:r>
        <w:r>
          <w:rPr>
            <w:rFonts w:ascii="Times New Roman" w:eastAsia="Times New Roman" w:hAnsi="Times New Roman" w:cs="Times New Roman"/>
            <w:color w:val="000000"/>
            <w:sz w:val="24"/>
            <w:szCs w:val="24"/>
          </w:rPr>
          <w:t>.</w:t>
        </w:r>
      </w:hyperlink>
    </w:p>
    <w:p w14:paraId="7272DAF1" w14:textId="77777777" w:rsidR="005A28AC" w:rsidRDefault="004047F0">
      <w:pPr>
        <w:widowControl w:val="0"/>
        <w:pBdr>
          <w:top w:val="nil"/>
          <w:left w:val="nil"/>
          <w:bottom w:val="nil"/>
          <w:right w:val="nil"/>
          <w:between w:val="nil"/>
        </w:pBdr>
        <w:spacing w:after="240" w:line="240" w:lineRule="auto"/>
        <w:rPr>
          <w:rFonts w:ascii="Times New Roman" w:eastAsia="Times New Roman" w:hAnsi="Times New Roman" w:cs="Times New Roman"/>
          <w:color w:val="000000"/>
          <w:sz w:val="24"/>
          <w:szCs w:val="24"/>
        </w:rPr>
      </w:pPr>
      <w:hyperlink r:id="rId154">
        <w:proofErr w:type="spellStart"/>
        <w:r>
          <w:rPr>
            <w:rFonts w:ascii="Times New Roman" w:eastAsia="Times New Roman" w:hAnsi="Times New Roman" w:cs="Times New Roman"/>
            <w:color w:val="000000"/>
            <w:sz w:val="24"/>
            <w:szCs w:val="24"/>
          </w:rPr>
          <w:t>Pralle</w:t>
        </w:r>
        <w:proofErr w:type="spellEnd"/>
        <w:r>
          <w:rPr>
            <w:rFonts w:ascii="Times New Roman" w:eastAsia="Times New Roman" w:hAnsi="Times New Roman" w:cs="Times New Roman"/>
            <w:color w:val="000000"/>
            <w:sz w:val="24"/>
            <w:szCs w:val="24"/>
          </w:rPr>
          <w:t xml:space="preserve">, S. (2019) ‘Drawing lines: FEMA and the politics of mapping flood zones’, </w:t>
        </w:r>
      </w:hyperlink>
      <w:hyperlink r:id="rId155">
        <w:r>
          <w:rPr>
            <w:rFonts w:ascii="Times New Roman" w:eastAsia="Times New Roman" w:hAnsi="Times New Roman" w:cs="Times New Roman"/>
            <w:i/>
            <w:color w:val="000000"/>
            <w:sz w:val="24"/>
            <w:szCs w:val="24"/>
          </w:rPr>
          <w:t>Climatic change</w:t>
        </w:r>
      </w:hyperlink>
      <w:hyperlink r:id="rId156">
        <w:r>
          <w:rPr>
            <w:rFonts w:ascii="Times New Roman" w:eastAsia="Times New Roman" w:hAnsi="Times New Roman" w:cs="Times New Roman"/>
            <w:color w:val="000000"/>
            <w:sz w:val="24"/>
            <w:szCs w:val="24"/>
          </w:rPr>
          <w:t>, 152(2), pp. 227–237.</w:t>
        </w:r>
      </w:hyperlink>
    </w:p>
    <w:p w14:paraId="3B46330E" w14:textId="77777777" w:rsidR="005A28AC" w:rsidRDefault="004047F0">
      <w:pPr>
        <w:widowControl w:val="0"/>
        <w:pBdr>
          <w:top w:val="nil"/>
          <w:left w:val="nil"/>
          <w:bottom w:val="nil"/>
          <w:right w:val="nil"/>
          <w:between w:val="nil"/>
        </w:pBdr>
        <w:spacing w:after="240" w:line="240" w:lineRule="auto"/>
        <w:rPr>
          <w:rFonts w:ascii="Times New Roman" w:eastAsia="Times New Roman" w:hAnsi="Times New Roman" w:cs="Times New Roman"/>
          <w:color w:val="000000"/>
          <w:sz w:val="24"/>
          <w:szCs w:val="24"/>
        </w:rPr>
      </w:pPr>
      <w:hyperlink r:id="rId157">
        <w:r>
          <w:rPr>
            <w:rFonts w:ascii="Times New Roman" w:eastAsia="Times New Roman" w:hAnsi="Times New Roman" w:cs="Times New Roman"/>
            <w:color w:val="000000"/>
            <w:sz w:val="24"/>
            <w:szCs w:val="24"/>
          </w:rPr>
          <w:t>Prat, O. P. and Nelson, B. R. (2015) ‘Evaluation of precipitation estimates over CONUS derived from satellite, radar, and rain gauge data sets at daily to annual scales (2002–</w:t>
        </w:r>
        <w:r>
          <w:rPr>
            <w:rFonts w:ascii="Times New Roman" w:eastAsia="Times New Roman" w:hAnsi="Times New Roman" w:cs="Times New Roman"/>
            <w:color w:val="000000"/>
            <w:sz w:val="24"/>
            <w:szCs w:val="24"/>
          </w:rPr>
          <w:t xml:space="preserve">2012)’, </w:t>
        </w:r>
      </w:hyperlink>
      <w:hyperlink r:id="rId158">
        <w:r>
          <w:rPr>
            <w:rFonts w:ascii="Times New Roman" w:eastAsia="Times New Roman" w:hAnsi="Times New Roman" w:cs="Times New Roman"/>
            <w:i/>
            <w:color w:val="000000"/>
            <w:sz w:val="24"/>
            <w:szCs w:val="24"/>
          </w:rPr>
          <w:t>Hydrology and Earth System Sciences</w:t>
        </w:r>
      </w:hyperlink>
      <w:hyperlink r:id="rId159">
        <w:r>
          <w:rPr>
            <w:rFonts w:ascii="Times New Roman" w:eastAsia="Times New Roman" w:hAnsi="Times New Roman" w:cs="Times New Roman"/>
            <w:color w:val="000000"/>
            <w:sz w:val="24"/>
            <w:szCs w:val="24"/>
          </w:rPr>
          <w:t xml:space="preserve">, pp. 2037–2056. </w:t>
        </w:r>
        <w:proofErr w:type="spellStart"/>
        <w:r>
          <w:rPr>
            <w:rFonts w:ascii="Times New Roman" w:eastAsia="Times New Roman" w:hAnsi="Times New Roman" w:cs="Times New Roman"/>
            <w:color w:val="000000"/>
            <w:sz w:val="24"/>
            <w:szCs w:val="24"/>
          </w:rPr>
          <w:t>doi</w:t>
        </w:r>
        <w:proofErr w:type="spellEnd"/>
        <w:r>
          <w:rPr>
            <w:rFonts w:ascii="Times New Roman" w:eastAsia="Times New Roman" w:hAnsi="Times New Roman" w:cs="Times New Roman"/>
            <w:color w:val="000000"/>
            <w:sz w:val="24"/>
            <w:szCs w:val="24"/>
          </w:rPr>
          <w:t xml:space="preserve">: </w:t>
        </w:r>
      </w:hyperlink>
      <w:hyperlink r:id="rId160">
        <w:r>
          <w:rPr>
            <w:rFonts w:ascii="Times New Roman" w:eastAsia="Times New Roman" w:hAnsi="Times New Roman" w:cs="Times New Roman"/>
            <w:color w:val="000000"/>
            <w:sz w:val="24"/>
            <w:szCs w:val="24"/>
          </w:rPr>
          <w:t>10.5194/hess-19-2037</w:t>
        </w:r>
        <w:r>
          <w:rPr>
            <w:rFonts w:ascii="Times New Roman" w:eastAsia="Times New Roman" w:hAnsi="Times New Roman" w:cs="Times New Roman"/>
            <w:color w:val="000000"/>
            <w:sz w:val="24"/>
            <w:szCs w:val="24"/>
          </w:rPr>
          <w:t>-2015</w:t>
        </w:r>
      </w:hyperlink>
      <w:hyperlink r:id="rId161">
        <w:r>
          <w:rPr>
            <w:rFonts w:ascii="Times New Roman" w:eastAsia="Times New Roman" w:hAnsi="Times New Roman" w:cs="Times New Roman"/>
            <w:color w:val="000000"/>
            <w:sz w:val="24"/>
            <w:szCs w:val="24"/>
          </w:rPr>
          <w:t>.</w:t>
        </w:r>
      </w:hyperlink>
    </w:p>
    <w:p w14:paraId="0F218252" w14:textId="77777777" w:rsidR="005A28AC" w:rsidRDefault="004047F0">
      <w:pPr>
        <w:widowControl w:val="0"/>
        <w:pBdr>
          <w:top w:val="nil"/>
          <w:left w:val="nil"/>
          <w:bottom w:val="nil"/>
          <w:right w:val="nil"/>
          <w:between w:val="nil"/>
        </w:pBdr>
        <w:spacing w:after="240" w:line="240" w:lineRule="auto"/>
        <w:rPr>
          <w:rFonts w:ascii="Times New Roman" w:eastAsia="Times New Roman" w:hAnsi="Times New Roman" w:cs="Times New Roman"/>
          <w:color w:val="000000"/>
          <w:sz w:val="24"/>
          <w:szCs w:val="24"/>
        </w:rPr>
      </w:pPr>
      <w:hyperlink r:id="rId162">
        <w:proofErr w:type="spellStart"/>
        <w:r>
          <w:rPr>
            <w:rFonts w:ascii="Times New Roman" w:eastAsia="Times New Roman" w:hAnsi="Times New Roman" w:cs="Times New Roman"/>
            <w:color w:val="000000"/>
            <w:sz w:val="24"/>
            <w:szCs w:val="24"/>
          </w:rPr>
          <w:t>Rafieeinasab</w:t>
        </w:r>
        <w:proofErr w:type="spellEnd"/>
        <w:r>
          <w:rPr>
            <w:rFonts w:ascii="Times New Roman" w:eastAsia="Times New Roman" w:hAnsi="Times New Roman" w:cs="Times New Roman"/>
            <w:color w:val="000000"/>
            <w:sz w:val="24"/>
            <w:szCs w:val="24"/>
          </w:rPr>
          <w:t xml:space="preserve">, A. </w:t>
        </w:r>
      </w:hyperlink>
      <w:hyperlink r:id="rId163">
        <w:r>
          <w:rPr>
            <w:rFonts w:ascii="Times New Roman" w:eastAsia="Times New Roman" w:hAnsi="Times New Roman" w:cs="Times New Roman"/>
            <w:i/>
            <w:color w:val="000000"/>
            <w:sz w:val="24"/>
            <w:szCs w:val="24"/>
          </w:rPr>
          <w:t>et al.</w:t>
        </w:r>
      </w:hyperlink>
      <w:hyperlink r:id="rId164">
        <w:r>
          <w:rPr>
            <w:rFonts w:ascii="Times New Roman" w:eastAsia="Times New Roman" w:hAnsi="Times New Roman" w:cs="Times New Roman"/>
            <w:color w:val="000000"/>
            <w:sz w:val="24"/>
            <w:szCs w:val="24"/>
          </w:rPr>
          <w:t xml:space="preserve"> (2014) ‘Comparative evaluation of maximum likelihood ensemble filter and ensemble Kalman filter for real-time assimilation of streamflow data into operational hydrologic models’, </w:t>
        </w:r>
      </w:hyperlink>
      <w:hyperlink r:id="rId165">
        <w:r>
          <w:rPr>
            <w:rFonts w:ascii="Times New Roman" w:eastAsia="Times New Roman" w:hAnsi="Times New Roman" w:cs="Times New Roman"/>
            <w:i/>
            <w:color w:val="000000"/>
            <w:sz w:val="24"/>
            <w:szCs w:val="24"/>
          </w:rPr>
          <w:t>Journal of Hydrology</w:t>
        </w:r>
      </w:hyperlink>
      <w:hyperlink r:id="rId166">
        <w:r>
          <w:rPr>
            <w:rFonts w:ascii="Times New Roman" w:eastAsia="Times New Roman" w:hAnsi="Times New Roman" w:cs="Times New Roman"/>
            <w:color w:val="000000"/>
            <w:sz w:val="24"/>
            <w:szCs w:val="24"/>
          </w:rPr>
          <w:t xml:space="preserve">, pp. 2663–2675. </w:t>
        </w:r>
        <w:proofErr w:type="spellStart"/>
        <w:r>
          <w:rPr>
            <w:rFonts w:ascii="Times New Roman" w:eastAsia="Times New Roman" w:hAnsi="Times New Roman" w:cs="Times New Roman"/>
            <w:color w:val="000000"/>
            <w:sz w:val="24"/>
            <w:szCs w:val="24"/>
          </w:rPr>
          <w:t>doi</w:t>
        </w:r>
        <w:proofErr w:type="spellEnd"/>
        <w:r>
          <w:rPr>
            <w:rFonts w:ascii="Times New Roman" w:eastAsia="Times New Roman" w:hAnsi="Times New Roman" w:cs="Times New Roman"/>
            <w:color w:val="000000"/>
            <w:sz w:val="24"/>
            <w:szCs w:val="24"/>
          </w:rPr>
          <w:t xml:space="preserve">: </w:t>
        </w:r>
      </w:hyperlink>
      <w:hyperlink r:id="rId167">
        <w:r>
          <w:rPr>
            <w:rFonts w:ascii="Times New Roman" w:eastAsia="Times New Roman" w:hAnsi="Times New Roman" w:cs="Times New Roman"/>
            <w:color w:val="000000"/>
            <w:sz w:val="24"/>
            <w:szCs w:val="24"/>
          </w:rPr>
          <w:t>10.1016/j.jhydrol.2014.06.052</w:t>
        </w:r>
      </w:hyperlink>
      <w:hyperlink r:id="rId168">
        <w:r>
          <w:rPr>
            <w:rFonts w:ascii="Times New Roman" w:eastAsia="Times New Roman" w:hAnsi="Times New Roman" w:cs="Times New Roman"/>
            <w:color w:val="000000"/>
            <w:sz w:val="24"/>
            <w:szCs w:val="24"/>
          </w:rPr>
          <w:t>.</w:t>
        </w:r>
      </w:hyperlink>
    </w:p>
    <w:p w14:paraId="13913C4A" w14:textId="77777777" w:rsidR="005A28AC" w:rsidRDefault="004047F0">
      <w:pPr>
        <w:widowControl w:val="0"/>
        <w:pBdr>
          <w:top w:val="nil"/>
          <w:left w:val="nil"/>
          <w:bottom w:val="nil"/>
          <w:right w:val="nil"/>
          <w:between w:val="nil"/>
        </w:pBdr>
        <w:spacing w:after="240" w:line="240" w:lineRule="auto"/>
        <w:rPr>
          <w:rFonts w:ascii="Times New Roman" w:eastAsia="Times New Roman" w:hAnsi="Times New Roman" w:cs="Times New Roman"/>
          <w:color w:val="000000"/>
          <w:sz w:val="24"/>
          <w:szCs w:val="24"/>
        </w:rPr>
      </w:pPr>
      <w:hyperlink r:id="rId169">
        <w:proofErr w:type="spellStart"/>
        <w:r>
          <w:rPr>
            <w:rFonts w:ascii="Times New Roman" w:eastAsia="Times New Roman" w:hAnsi="Times New Roman" w:cs="Times New Roman"/>
            <w:color w:val="000000"/>
            <w:sz w:val="24"/>
            <w:szCs w:val="24"/>
          </w:rPr>
          <w:t>Rajib</w:t>
        </w:r>
        <w:proofErr w:type="spellEnd"/>
        <w:r>
          <w:rPr>
            <w:rFonts w:ascii="Times New Roman" w:eastAsia="Times New Roman" w:hAnsi="Times New Roman" w:cs="Times New Roman"/>
            <w:color w:val="000000"/>
            <w:sz w:val="24"/>
            <w:szCs w:val="24"/>
          </w:rPr>
          <w:t xml:space="preserve">, A. </w:t>
        </w:r>
      </w:hyperlink>
      <w:hyperlink r:id="rId170">
        <w:r>
          <w:rPr>
            <w:rFonts w:ascii="Times New Roman" w:eastAsia="Times New Roman" w:hAnsi="Times New Roman" w:cs="Times New Roman"/>
            <w:i/>
            <w:color w:val="000000"/>
            <w:sz w:val="24"/>
            <w:szCs w:val="24"/>
          </w:rPr>
          <w:t>et al.</w:t>
        </w:r>
      </w:hyperlink>
      <w:hyperlink r:id="rId171">
        <w:r>
          <w:rPr>
            <w:rFonts w:ascii="Times New Roman" w:eastAsia="Times New Roman" w:hAnsi="Times New Roman" w:cs="Times New Roman"/>
            <w:color w:val="000000"/>
            <w:sz w:val="24"/>
            <w:szCs w:val="24"/>
          </w:rPr>
          <w:t xml:space="preserve"> (2020) ‘Towards a large-scale locally relevant flood inundation modeling framework using SWAT and LISFLOOD-FP’, </w:t>
        </w:r>
      </w:hyperlink>
      <w:hyperlink r:id="rId172">
        <w:r>
          <w:rPr>
            <w:rFonts w:ascii="Times New Roman" w:eastAsia="Times New Roman" w:hAnsi="Times New Roman" w:cs="Times New Roman"/>
            <w:i/>
            <w:color w:val="000000"/>
            <w:sz w:val="24"/>
            <w:szCs w:val="24"/>
          </w:rPr>
          <w:t>Journal of Hydrology</w:t>
        </w:r>
      </w:hyperlink>
      <w:hyperlink r:id="rId173">
        <w:r>
          <w:rPr>
            <w:rFonts w:ascii="Times New Roman" w:eastAsia="Times New Roman" w:hAnsi="Times New Roman" w:cs="Times New Roman"/>
            <w:color w:val="000000"/>
            <w:sz w:val="24"/>
            <w:szCs w:val="24"/>
          </w:rPr>
          <w:t>, 581, p. 12440</w:t>
        </w:r>
        <w:r>
          <w:rPr>
            <w:rFonts w:ascii="Times New Roman" w:eastAsia="Times New Roman" w:hAnsi="Times New Roman" w:cs="Times New Roman"/>
            <w:color w:val="000000"/>
            <w:sz w:val="24"/>
            <w:szCs w:val="24"/>
          </w:rPr>
          <w:t>6.</w:t>
        </w:r>
      </w:hyperlink>
    </w:p>
    <w:p w14:paraId="45C294B6" w14:textId="77777777" w:rsidR="005A28AC" w:rsidRDefault="004047F0">
      <w:pPr>
        <w:widowControl w:val="0"/>
        <w:pBdr>
          <w:top w:val="nil"/>
          <w:left w:val="nil"/>
          <w:bottom w:val="nil"/>
          <w:right w:val="nil"/>
          <w:between w:val="nil"/>
        </w:pBdr>
        <w:spacing w:after="240" w:line="240" w:lineRule="auto"/>
        <w:rPr>
          <w:rFonts w:ascii="Times New Roman" w:eastAsia="Times New Roman" w:hAnsi="Times New Roman" w:cs="Times New Roman"/>
          <w:color w:val="000000"/>
          <w:sz w:val="24"/>
          <w:szCs w:val="24"/>
        </w:rPr>
      </w:pPr>
      <w:hyperlink r:id="rId174">
        <w:proofErr w:type="spellStart"/>
        <w:r>
          <w:rPr>
            <w:rFonts w:ascii="Times New Roman" w:eastAsia="Times New Roman" w:hAnsi="Times New Roman" w:cs="Times New Roman"/>
            <w:color w:val="000000"/>
            <w:sz w:val="24"/>
            <w:szCs w:val="24"/>
          </w:rPr>
          <w:t>Ruckert</w:t>
        </w:r>
        <w:proofErr w:type="spellEnd"/>
        <w:r>
          <w:rPr>
            <w:rFonts w:ascii="Times New Roman" w:eastAsia="Times New Roman" w:hAnsi="Times New Roman" w:cs="Times New Roman"/>
            <w:color w:val="000000"/>
            <w:sz w:val="24"/>
            <w:szCs w:val="24"/>
          </w:rPr>
          <w:t xml:space="preserve">, K. L., </w:t>
        </w:r>
        <w:proofErr w:type="spellStart"/>
        <w:r>
          <w:rPr>
            <w:rFonts w:ascii="Times New Roman" w:eastAsia="Times New Roman" w:hAnsi="Times New Roman" w:cs="Times New Roman"/>
            <w:color w:val="000000"/>
            <w:sz w:val="24"/>
            <w:szCs w:val="24"/>
          </w:rPr>
          <w:t>Srikrishnan</w:t>
        </w:r>
        <w:proofErr w:type="spellEnd"/>
        <w:r>
          <w:rPr>
            <w:rFonts w:ascii="Times New Roman" w:eastAsia="Times New Roman" w:hAnsi="Times New Roman" w:cs="Times New Roman"/>
            <w:color w:val="000000"/>
            <w:sz w:val="24"/>
            <w:szCs w:val="24"/>
          </w:rPr>
          <w:t xml:space="preserve">, V. and Keller, K. (2019) ‘Characterizing the deep uncertainties surrounding coastal flood hazard projections: A case study for Norfolk, VA’, </w:t>
        </w:r>
      </w:hyperlink>
      <w:hyperlink r:id="rId175">
        <w:r>
          <w:rPr>
            <w:rFonts w:ascii="Times New Roman" w:eastAsia="Times New Roman" w:hAnsi="Times New Roman" w:cs="Times New Roman"/>
            <w:i/>
            <w:color w:val="000000"/>
            <w:sz w:val="24"/>
            <w:szCs w:val="24"/>
          </w:rPr>
          <w:t>Scientific reports</w:t>
        </w:r>
      </w:hyperlink>
      <w:hyperlink r:id="rId176">
        <w:r>
          <w:rPr>
            <w:rFonts w:ascii="Times New Roman" w:eastAsia="Times New Roman" w:hAnsi="Times New Roman" w:cs="Times New Roman"/>
            <w:color w:val="000000"/>
            <w:sz w:val="24"/>
            <w:szCs w:val="24"/>
          </w:rPr>
          <w:t>, 9(1), p. 11373.</w:t>
        </w:r>
      </w:hyperlink>
    </w:p>
    <w:p w14:paraId="54CFDBF0" w14:textId="77777777" w:rsidR="005A28AC" w:rsidRDefault="004047F0">
      <w:pPr>
        <w:widowControl w:val="0"/>
        <w:pBdr>
          <w:top w:val="nil"/>
          <w:left w:val="nil"/>
          <w:bottom w:val="nil"/>
          <w:right w:val="nil"/>
          <w:between w:val="nil"/>
        </w:pBdr>
        <w:spacing w:after="240" w:line="240" w:lineRule="auto"/>
        <w:rPr>
          <w:rFonts w:ascii="Times New Roman" w:eastAsia="Times New Roman" w:hAnsi="Times New Roman" w:cs="Times New Roman"/>
          <w:color w:val="000000"/>
          <w:sz w:val="24"/>
          <w:szCs w:val="24"/>
        </w:rPr>
      </w:pPr>
      <w:hyperlink r:id="rId177">
        <w:r>
          <w:rPr>
            <w:rFonts w:ascii="Times New Roman" w:eastAsia="Times New Roman" w:hAnsi="Times New Roman" w:cs="Times New Roman"/>
            <w:color w:val="000000"/>
            <w:sz w:val="24"/>
            <w:szCs w:val="24"/>
          </w:rPr>
          <w:t xml:space="preserve">Salas, J. D., </w:t>
        </w:r>
        <w:proofErr w:type="spellStart"/>
        <w:r>
          <w:rPr>
            <w:rFonts w:ascii="Times New Roman" w:eastAsia="Times New Roman" w:hAnsi="Times New Roman" w:cs="Times New Roman"/>
            <w:color w:val="000000"/>
            <w:sz w:val="24"/>
            <w:szCs w:val="24"/>
          </w:rPr>
          <w:t>Obeysekera</w:t>
        </w:r>
        <w:proofErr w:type="spellEnd"/>
        <w:r>
          <w:rPr>
            <w:rFonts w:ascii="Times New Roman" w:eastAsia="Times New Roman" w:hAnsi="Times New Roman" w:cs="Times New Roman"/>
            <w:color w:val="000000"/>
            <w:sz w:val="24"/>
            <w:szCs w:val="24"/>
          </w:rPr>
          <w:t>, J. and Vogel, R. M. (2018) ‘Techniques for assessing water in</w:t>
        </w:r>
        <w:r>
          <w:rPr>
            <w:rFonts w:ascii="Times New Roman" w:eastAsia="Times New Roman" w:hAnsi="Times New Roman" w:cs="Times New Roman"/>
            <w:color w:val="000000"/>
            <w:sz w:val="24"/>
            <w:szCs w:val="24"/>
          </w:rPr>
          <w:t xml:space="preserve">frastructure for nonstationary extreme events: a review’, </w:t>
        </w:r>
      </w:hyperlink>
      <w:hyperlink r:id="rId178">
        <w:r>
          <w:rPr>
            <w:rFonts w:ascii="Times New Roman" w:eastAsia="Times New Roman" w:hAnsi="Times New Roman" w:cs="Times New Roman"/>
            <w:i/>
            <w:color w:val="000000"/>
            <w:sz w:val="24"/>
            <w:szCs w:val="24"/>
          </w:rPr>
          <w:t>Hydrological Sciences Journal</w:t>
        </w:r>
      </w:hyperlink>
      <w:hyperlink r:id="rId179">
        <w:r>
          <w:rPr>
            <w:rFonts w:ascii="Times New Roman" w:eastAsia="Times New Roman" w:hAnsi="Times New Roman" w:cs="Times New Roman"/>
            <w:color w:val="000000"/>
            <w:sz w:val="24"/>
            <w:szCs w:val="24"/>
          </w:rPr>
          <w:t>, 63(3), pp. 325–352.</w:t>
        </w:r>
      </w:hyperlink>
    </w:p>
    <w:p w14:paraId="45356D83" w14:textId="77777777" w:rsidR="005A28AC" w:rsidRDefault="004047F0">
      <w:pPr>
        <w:widowControl w:val="0"/>
        <w:pBdr>
          <w:top w:val="nil"/>
          <w:left w:val="nil"/>
          <w:bottom w:val="nil"/>
          <w:right w:val="nil"/>
          <w:between w:val="nil"/>
        </w:pBdr>
        <w:spacing w:after="240" w:line="240" w:lineRule="auto"/>
        <w:rPr>
          <w:rFonts w:ascii="Times New Roman" w:eastAsia="Times New Roman" w:hAnsi="Times New Roman" w:cs="Times New Roman"/>
          <w:color w:val="000000"/>
          <w:sz w:val="24"/>
          <w:szCs w:val="24"/>
        </w:rPr>
      </w:pPr>
      <w:hyperlink r:id="rId180">
        <w:r>
          <w:rPr>
            <w:rFonts w:ascii="Times New Roman" w:eastAsia="Times New Roman" w:hAnsi="Times New Roman" w:cs="Times New Roman"/>
            <w:color w:val="000000"/>
            <w:sz w:val="24"/>
            <w:szCs w:val="24"/>
          </w:rPr>
          <w:t xml:space="preserve">Sanders, B. F. </w:t>
        </w:r>
      </w:hyperlink>
      <w:hyperlink r:id="rId181">
        <w:r>
          <w:rPr>
            <w:rFonts w:ascii="Times New Roman" w:eastAsia="Times New Roman" w:hAnsi="Times New Roman" w:cs="Times New Roman"/>
            <w:i/>
            <w:color w:val="000000"/>
            <w:sz w:val="24"/>
            <w:szCs w:val="24"/>
          </w:rPr>
          <w:t>et al.</w:t>
        </w:r>
      </w:hyperlink>
      <w:hyperlink r:id="rId182">
        <w:r>
          <w:rPr>
            <w:rFonts w:ascii="Times New Roman" w:eastAsia="Times New Roman" w:hAnsi="Times New Roman" w:cs="Times New Roman"/>
            <w:color w:val="000000"/>
            <w:sz w:val="24"/>
            <w:szCs w:val="24"/>
          </w:rPr>
          <w:t xml:space="preserve"> (2020) ‘Collaborative Modeling With Fine‐Resolution Data Enhances Flood Aw</w:t>
        </w:r>
        <w:r>
          <w:rPr>
            <w:rFonts w:ascii="Times New Roman" w:eastAsia="Times New Roman" w:hAnsi="Times New Roman" w:cs="Times New Roman"/>
            <w:color w:val="000000"/>
            <w:sz w:val="24"/>
            <w:szCs w:val="24"/>
          </w:rPr>
          <w:t xml:space="preserve">areness, Minimizes Differences in Flood Perception, and Produces Actionable Flood Maps’, </w:t>
        </w:r>
      </w:hyperlink>
      <w:hyperlink r:id="rId183">
        <w:r>
          <w:rPr>
            <w:rFonts w:ascii="Times New Roman" w:eastAsia="Times New Roman" w:hAnsi="Times New Roman" w:cs="Times New Roman"/>
            <w:i/>
            <w:color w:val="000000"/>
            <w:sz w:val="24"/>
            <w:szCs w:val="24"/>
          </w:rPr>
          <w:t>Earth’s Future</w:t>
        </w:r>
      </w:hyperlink>
      <w:hyperlink r:id="rId184">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doi</w:t>
        </w:r>
        <w:proofErr w:type="spellEnd"/>
        <w:r>
          <w:rPr>
            <w:rFonts w:ascii="Times New Roman" w:eastAsia="Times New Roman" w:hAnsi="Times New Roman" w:cs="Times New Roman"/>
            <w:color w:val="000000"/>
            <w:sz w:val="24"/>
            <w:szCs w:val="24"/>
          </w:rPr>
          <w:t xml:space="preserve">: </w:t>
        </w:r>
      </w:hyperlink>
      <w:hyperlink r:id="rId185">
        <w:r>
          <w:rPr>
            <w:rFonts w:ascii="Times New Roman" w:eastAsia="Times New Roman" w:hAnsi="Times New Roman" w:cs="Times New Roman"/>
            <w:color w:val="000000"/>
            <w:sz w:val="24"/>
            <w:szCs w:val="24"/>
          </w:rPr>
          <w:t>10.1029/2019ef001391</w:t>
        </w:r>
      </w:hyperlink>
      <w:hyperlink r:id="rId186">
        <w:r>
          <w:rPr>
            <w:rFonts w:ascii="Times New Roman" w:eastAsia="Times New Roman" w:hAnsi="Times New Roman" w:cs="Times New Roman"/>
            <w:color w:val="000000"/>
            <w:sz w:val="24"/>
            <w:szCs w:val="24"/>
          </w:rPr>
          <w:t>.</w:t>
        </w:r>
      </w:hyperlink>
    </w:p>
    <w:p w14:paraId="2DB726F0" w14:textId="77777777" w:rsidR="005A28AC" w:rsidRDefault="004047F0">
      <w:pPr>
        <w:widowControl w:val="0"/>
        <w:pBdr>
          <w:top w:val="nil"/>
          <w:left w:val="nil"/>
          <w:bottom w:val="nil"/>
          <w:right w:val="nil"/>
          <w:between w:val="nil"/>
        </w:pBdr>
        <w:spacing w:after="240" w:line="240" w:lineRule="auto"/>
        <w:rPr>
          <w:rFonts w:ascii="Times New Roman" w:eastAsia="Times New Roman" w:hAnsi="Times New Roman" w:cs="Times New Roman"/>
          <w:color w:val="000000"/>
          <w:sz w:val="24"/>
          <w:szCs w:val="24"/>
        </w:rPr>
      </w:pPr>
      <w:hyperlink r:id="rId187">
        <w:proofErr w:type="spellStart"/>
        <w:r>
          <w:rPr>
            <w:rFonts w:ascii="Times New Roman" w:eastAsia="Times New Roman" w:hAnsi="Times New Roman" w:cs="Times New Roman"/>
            <w:color w:val="000000"/>
            <w:sz w:val="24"/>
            <w:szCs w:val="24"/>
          </w:rPr>
          <w:t>Shafii</w:t>
        </w:r>
        <w:proofErr w:type="spellEnd"/>
        <w:r>
          <w:rPr>
            <w:rFonts w:ascii="Times New Roman" w:eastAsia="Times New Roman" w:hAnsi="Times New Roman" w:cs="Times New Roman"/>
            <w:color w:val="000000"/>
            <w:sz w:val="24"/>
            <w:szCs w:val="24"/>
          </w:rPr>
          <w:t xml:space="preserve">, M., Tolson, B. and Shawn </w:t>
        </w:r>
        <w:proofErr w:type="spellStart"/>
        <w:r>
          <w:rPr>
            <w:rFonts w:ascii="Times New Roman" w:eastAsia="Times New Roman" w:hAnsi="Times New Roman" w:cs="Times New Roman"/>
            <w:color w:val="000000"/>
            <w:sz w:val="24"/>
            <w:szCs w:val="24"/>
          </w:rPr>
          <w:t>Matott</w:t>
        </w:r>
        <w:proofErr w:type="spellEnd"/>
        <w:r>
          <w:rPr>
            <w:rFonts w:ascii="Times New Roman" w:eastAsia="Times New Roman" w:hAnsi="Times New Roman" w:cs="Times New Roman"/>
            <w:color w:val="000000"/>
            <w:sz w:val="24"/>
            <w:szCs w:val="24"/>
          </w:rPr>
          <w:t>, L. (2015) ‘Addressing subjective decision-making inherent in GLUE</w:t>
        </w:r>
        <w:r>
          <w:rPr>
            <w:rFonts w:ascii="Times New Roman" w:eastAsia="Times New Roman" w:hAnsi="Times New Roman" w:cs="Times New Roman"/>
            <w:color w:val="000000"/>
            <w:sz w:val="24"/>
            <w:szCs w:val="24"/>
          </w:rPr>
          <w:t xml:space="preserve">-based multi-criteria rainfall–runoff model calibration’, </w:t>
        </w:r>
      </w:hyperlink>
      <w:hyperlink r:id="rId188">
        <w:r>
          <w:rPr>
            <w:rFonts w:ascii="Times New Roman" w:eastAsia="Times New Roman" w:hAnsi="Times New Roman" w:cs="Times New Roman"/>
            <w:i/>
            <w:color w:val="000000"/>
            <w:sz w:val="24"/>
            <w:szCs w:val="24"/>
          </w:rPr>
          <w:t>Journal of Hydrology</w:t>
        </w:r>
      </w:hyperlink>
      <w:hyperlink r:id="rId189">
        <w:r>
          <w:rPr>
            <w:rFonts w:ascii="Times New Roman" w:eastAsia="Times New Roman" w:hAnsi="Times New Roman" w:cs="Times New Roman"/>
            <w:color w:val="000000"/>
            <w:sz w:val="24"/>
            <w:szCs w:val="24"/>
          </w:rPr>
          <w:t>, 523, pp. 693–705.</w:t>
        </w:r>
      </w:hyperlink>
    </w:p>
    <w:p w14:paraId="665D91B0" w14:textId="77777777" w:rsidR="005A28AC" w:rsidRDefault="004047F0">
      <w:pPr>
        <w:widowControl w:val="0"/>
        <w:pBdr>
          <w:top w:val="nil"/>
          <w:left w:val="nil"/>
          <w:bottom w:val="nil"/>
          <w:right w:val="nil"/>
          <w:between w:val="nil"/>
        </w:pBdr>
        <w:spacing w:after="240" w:line="240" w:lineRule="auto"/>
        <w:rPr>
          <w:rFonts w:ascii="Times New Roman" w:eastAsia="Times New Roman" w:hAnsi="Times New Roman" w:cs="Times New Roman"/>
          <w:color w:val="000000"/>
          <w:sz w:val="24"/>
          <w:szCs w:val="24"/>
        </w:rPr>
      </w:pPr>
      <w:hyperlink r:id="rId190">
        <w:r>
          <w:rPr>
            <w:rFonts w:ascii="Times New Roman" w:eastAsia="Times New Roman" w:hAnsi="Times New Roman" w:cs="Times New Roman"/>
            <w:color w:val="000000"/>
            <w:sz w:val="24"/>
            <w:szCs w:val="24"/>
          </w:rPr>
          <w:t xml:space="preserve">Siddique, R. and Mejia, A. (2017) ‘Ensemble Streamflow Forecasting across the U.S. Mid-Atlantic Region with a Distributed Hydrological Model Forced by GEFS Reforecasts’, </w:t>
        </w:r>
      </w:hyperlink>
      <w:hyperlink r:id="rId191">
        <w:r>
          <w:rPr>
            <w:rFonts w:ascii="Times New Roman" w:eastAsia="Times New Roman" w:hAnsi="Times New Roman" w:cs="Times New Roman"/>
            <w:i/>
            <w:color w:val="000000"/>
            <w:sz w:val="24"/>
            <w:szCs w:val="24"/>
          </w:rPr>
          <w:t>Journal of Hydrometeorology</w:t>
        </w:r>
      </w:hyperlink>
      <w:hyperlink r:id="rId192">
        <w:r>
          <w:rPr>
            <w:rFonts w:ascii="Times New Roman" w:eastAsia="Times New Roman" w:hAnsi="Times New Roman" w:cs="Times New Roman"/>
            <w:color w:val="000000"/>
            <w:sz w:val="24"/>
            <w:szCs w:val="24"/>
          </w:rPr>
          <w:t>, 18(7), pp. 1905–1928.</w:t>
        </w:r>
      </w:hyperlink>
    </w:p>
    <w:p w14:paraId="2EAAF83C" w14:textId="77777777" w:rsidR="005A28AC" w:rsidRDefault="004047F0">
      <w:pPr>
        <w:widowControl w:val="0"/>
        <w:pBdr>
          <w:top w:val="nil"/>
          <w:left w:val="nil"/>
          <w:bottom w:val="nil"/>
          <w:right w:val="nil"/>
          <w:between w:val="nil"/>
        </w:pBdr>
        <w:spacing w:after="240" w:line="240" w:lineRule="auto"/>
        <w:rPr>
          <w:rFonts w:ascii="Times New Roman" w:eastAsia="Times New Roman" w:hAnsi="Times New Roman" w:cs="Times New Roman"/>
          <w:color w:val="000000"/>
          <w:sz w:val="24"/>
          <w:szCs w:val="24"/>
        </w:rPr>
      </w:pPr>
      <w:hyperlink r:id="rId193">
        <w:proofErr w:type="spellStart"/>
        <w:r>
          <w:rPr>
            <w:rFonts w:ascii="Times New Roman" w:eastAsia="Times New Roman" w:hAnsi="Times New Roman" w:cs="Times New Roman"/>
            <w:color w:val="000000"/>
            <w:sz w:val="24"/>
            <w:szCs w:val="24"/>
          </w:rPr>
          <w:t>Su</w:t>
        </w:r>
        <w:proofErr w:type="spellEnd"/>
        <w:r>
          <w:rPr>
            <w:rFonts w:ascii="Times New Roman" w:eastAsia="Times New Roman" w:hAnsi="Times New Roman" w:cs="Times New Roman"/>
            <w:color w:val="000000"/>
            <w:sz w:val="24"/>
            <w:szCs w:val="24"/>
          </w:rPr>
          <w:t xml:space="preserve">, Y. </w:t>
        </w:r>
      </w:hyperlink>
      <w:hyperlink r:id="rId194">
        <w:r>
          <w:rPr>
            <w:rFonts w:ascii="Times New Roman" w:eastAsia="Times New Roman" w:hAnsi="Times New Roman" w:cs="Times New Roman"/>
            <w:i/>
            <w:color w:val="000000"/>
            <w:sz w:val="24"/>
            <w:szCs w:val="24"/>
          </w:rPr>
          <w:t>et al.</w:t>
        </w:r>
      </w:hyperlink>
      <w:hyperlink r:id="rId195">
        <w:r>
          <w:rPr>
            <w:rFonts w:ascii="Times New Roman" w:eastAsia="Times New Roman" w:hAnsi="Times New Roman" w:cs="Times New Roman"/>
            <w:color w:val="000000"/>
            <w:sz w:val="24"/>
            <w:szCs w:val="24"/>
          </w:rPr>
          <w:t xml:space="preserve"> (20</w:t>
        </w:r>
        <w:r>
          <w:rPr>
            <w:rFonts w:ascii="Times New Roman" w:eastAsia="Times New Roman" w:hAnsi="Times New Roman" w:cs="Times New Roman"/>
            <w:color w:val="000000"/>
            <w:sz w:val="24"/>
            <w:szCs w:val="24"/>
          </w:rPr>
          <w:t xml:space="preserve">18) ‘A hierarchical Bayesian approach for multi‐site optimization of a satellite‐based evapotranspiration model’, </w:t>
        </w:r>
      </w:hyperlink>
      <w:hyperlink r:id="rId196">
        <w:r>
          <w:rPr>
            <w:rFonts w:ascii="Times New Roman" w:eastAsia="Times New Roman" w:hAnsi="Times New Roman" w:cs="Times New Roman"/>
            <w:i/>
            <w:color w:val="000000"/>
            <w:sz w:val="24"/>
            <w:szCs w:val="24"/>
          </w:rPr>
          <w:t>Hydrological processes</w:t>
        </w:r>
      </w:hyperlink>
      <w:hyperlink r:id="rId197">
        <w:r>
          <w:rPr>
            <w:rFonts w:ascii="Times New Roman" w:eastAsia="Times New Roman" w:hAnsi="Times New Roman" w:cs="Times New Roman"/>
            <w:color w:val="000000"/>
            <w:sz w:val="24"/>
            <w:szCs w:val="24"/>
          </w:rPr>
          <w:t>, 32(26), pp</w:t>
        </w:r>
        <w:r>
          <w:rPr>
            <w:rFonts w:ascii="Times New Roman" w:eastAsia="Times New Roman" w:hAnsi="Times New Roman" w:cs="Times New Roman"/>
            <w:color w:val="000000"/>
            <w:sz w:val="24"/>
            <w:szCs w:val="24"/>
          </w:rPr>
          <w:t>. 3907–3923.</w:t>
        </w:r>
      </w:hyperlink>
    </w:p>
    <w:p w14:paraId="7001F3D4" w14:textId="77777777" w:rsidR="005A28AC" w:rsidRDefault="004047F0">
      <w:pPr>
        <w:widowControl w:val="0"/>
        <w:pBdr>
          <w:top w:val="nil"/>
          <w:left w:val="nil"/>
          <w:bottom w:val="nil"/>
          <w:right w:val="nil"/>
          <w:between w:val="nil"/>
        </w:pBdr>
        <w:spacing w:after="240" w:line="240" w:lineRule="auto"/>
        <w:rPr>
          <w:rFonts w:ascii="Times New Roman" w:eastAsia="Times New Roman" w:hAnsi="Times New Roman" w:cs="Times New Roman"/>
          <w:color w:val="000000"/>
          <w:sz w:val="24"/>
          <w:szCs w:val="24"/>
        </w:rPr>
      </w:pPr>
      <w:hyperlink r:id="rId198">
        <w:r>
          <w:rPr>
            <w:rFonts w:ascii="Times New Roman" w:eastAsia="Times New Roman" w:hAnsi="Times New Roman" w:cs="Times New Roman"/>
            <w:color w:val="000000"/>
            <w:sz w:val="24"/>
            <w:szCs w:val="24"/>
          </w:rPr>
          <w:t xml:space="preserve">Tang, Y. </w:t>
        </w:r>
      </w:hyperlink>
      <w:hyperlink r:id="rId199">
        <w:r>
          <w:rPr>
            <w:rFonts w:ascii="Times New Roman" w:eastAsia="Times New Roman" w:hAnsi="Times New Roman" w:cs="Times New Roman"/>
            <w:i/>
            <w:color w:val="000000"/>
            <w:sz w:val="24"/>
            <w:szCs w:val="24"/>
          </w:rPr>
          <w:t>et al.</w:t>
        </w:r>
      </w:hyperlink>
      <w:hyperlink r:id="rId200">
        <w:r>
          <w:rPr>
            <w:rFonts w:ascii="Times New Roman" w:eastAsia="Times New Roman" w:hAnsi="Times New Roman" w:cs="Times New Roman"/>
            <w:color w:val="000000"/>
            <w:sz w:val="24"/>
            <w:szCs w:val="24"/>
          </w:rPr>
          <w:t xml:space="preserve"> (2007) ‘Advancing the identification and evaluation of distributed rainfall-runoff models using global sensitivity analysis’, </w:t>
        </w:r>
      </w:hyperlink>
      <w:hyperlink r:id="rId201">
        <w:r>
          <w:rPr>
            <w:rFonts w:ascii="Times New Roman" w:eastAsia="Times New Roman" w:hAnsi="Times New Roman" w:cs="Times New Roman"/>
            <w:i/>
            <w:color w:val="000000"/>
            <w:sz w:val="24"/>
            <w:szCs w:val="24"/>
          </w:rPr>
          <w:t>Water resources research</w:t>
        </w:r>
      </w:hyperlink>
      <w:hyperlink r:id="rId202">
        <w:r>
          <w:rPr>
            <w:rFonts w:ascii="Times New Roman" w:eastAsia="Times New Roman" w:hAnsi="Times New Roman" w:cs="Times New Roman"/>
            <w:color w:val="000000"/>
            <w:sz w:val="24"/>
            <w:szCs w:val="24"/>
          </w:rPr>
          <w:t xml:space="preserve">, 43(6). </w:t>
        </w:r>
        <w:proofErr w:type="spellStart"/>
        <w:r>
          <w:rPr>
            <w:rFonts w:ascii="Times New Roman" w:eastAsia="Times New Roman" w:hAnsi="Times New Roman" w:cs="Times New Roman"/>
            <w:color w:val="000000"/>
            <w:sz w:val="24"/>
            <w:szCs w:val="24"/>
          </w:rPr>
          <w:t>doi</w:t>
        </w:r>
        <w:proofErr w:type="spellEnd"/>
        <w:r>
          <w:rPr>
            <w:rFonts w:ascii="Times New Roman" w:eastAsia="Times New Roman" w:hAnsi="Times New Roman" w:cs="Times New Roman"/>
            <w:color w:val="000000"/>
            <w:sz w:val="24"/>
            <w:szCs w:val="24"/>
          </w:rPr>
          <w:t xml:space="preserve">: </w:t>
        </w:r>
      </w:hyperlink>
      <w:hyperlink r:id="rId203">
        <w:r>
          <w:rPr>
            <w:rFonts w:ascii="Times New Roman" w:eastAsia="Times New Roman" w:hAnsi="Times New Roman" w:cs="Times New Roman"/>
            <w:color w:val="000000"/>
            <w:sz w:val="24"/>
            <w:szCs w:val="24"/>
          </w:rPr>
          <w:t>10.1029/2006wr005813</w:t>
        </w:r>
      </w:hyperlink>
      <w:hyperlink r:id="rId204">
        <w:r>
          <w:rPr>
            <w:rFonts w:ascii="Times New Roman" w:eastAsia="Times New Roman" w:hAnsi="Times New Roman" w:cs="Times New Roman"/>
            <w:color w:val="000000"/>
            <w:sz w:val="24"/>
            <w:szCs w:val="24"/>
          </w:rPr>
          <w:t>.</w:t>
        </w:r>
      </w:hyperlink>
    </w:p>
    <w:p w14:paraId="15F40AA6" w14:textId="77777777" w:rsidR="005A28AC" w:rsidRDefault="004047F0">
      <w:pPr>
        <w:widowControl w:val="0"/>
        <w:pBdr>
          <w:top w:val="nil"/>
          <w:left w:val="nil"/>
          <w:bottom w:val="nil"/>
          <w:right w:val="nil"/>
          <w:between w:val="nil"/>
        </w:pBdr>
        <w:spacing w:after="240" w:line="240" w:lineRule="auto"/>
        <w:rPr>
          <w:rFonts w:ascii="Times New Roman" w:eastAsia="Times New Roman" w:hAnsi="Times New Roman" w:cs="Times New Roman"/>
          <w:color w:val="000000"/>
          <w:sz w:val="24"/>
          <w:szCs w:val="24"/>
        </w:rPr>
      </w:pPr>
      <w:hyperlink r:id="rId205">
        <w:proofErr w:type="spellStart"/>
        <w:r>
          <w:rPr>
            <w:rFonts w:ascii="Times New Roman" w:eastAsia="Times New Roman" w:hAnsi="Times New Roman" w:cs="Times New Roman"/>
            <w:color w:val="000000"/>
            <w:sz w:val="24"/>
            <w:szCs w:val="24"/>
          </w:rPr>
          <w:t>Thorstensen</w:t>
        </w:r>
        <w:proofErr w:type="spellEnd"/>
        <w:r>
          <w:rPr>
            <w:rFonts w:ascii="Times New Roman" w:eastAsia="Times New Roman" w:hAnsi="Times New Roman" w:cs="Times New Roman"/>
            <w:color w:val="000000"/>
            <w:sz w:val="24"/>
            <w:szCs w:val="24"/>
          </w:rPr>
          <w:t xml:space="preserve">, A. </w:t>
        </w:r>
      </w:hyperlink>
      <w:hyperlink r:id="rId206">
        <w:r>
          <w:rPr>
            <w:rFonts w:ascii="Times New Roman" w:eastAsia="Times New Roman" w:hAnsi="Times New Roman" w:cs="Times New Roman"/>
            <w:i/>
            <w:color w:val="000000"/>
            <w:sz w:val="24"/>
            <w:szCs w:val="24"/>
          </w:rPr>
          <w:t>et al.</w:t>
        </w:r>
      </w:hyperlink>
      <w:hyperlink r:id="rId207">
        <w:r>
          <w:rPr>
            <w:rFonts w:ascii="Times New Roman" w:eastAsia="Times New Roman" w:hAnsi="Times New Roman" w:cs="Times New Roman"/>
            <w:color w:val="000000"/>
            <w:sz w:val="24"/>
            <w:szCs w:val="24"/>
          </w:rPr>
          <w:t xml:space="preserve"> (2016) ‘Using Densely Distributed Soil Moisture Observations for Calibration of a Hydrologic Model’, </w:t>
        </w:r>
      </w:hyperlink>
      <w:hyperlink r:id="rId208">
        <w:r>
          <w:rPr>
            <w:rFonts w:ascii="Times New Roman" w:eastAsia="Times New Roman" w:hAnsi="Times New Roman" w:cs="Times New Roman"/>
            <w:i/>
            <w:color w:val="000000"/>
            <w:sz w:val="24"/>
            <w:szCs w:val="24"/>
          </w:rPr>
          <w:t>Journal of Hydrometeo</w:t>
        </w:r>
        <w:r>
          <w:rPr>
            <w:rFonts w:ascii="Times New Roman" w:eastAsia="Times New Roman" w:hAnsi="Times New Roman" w:cs="Times New Roman"/>
            <w:i/>
            <w:color w:val="000000"/>
            <w:sz w:val="24"/>
            <w:szCs w:val="24"/>
          </w:rPr>
          <w:t>rology</w:t>
        </w:r>
      </w:hyperlink>
      <w:hyperlink r:id="rId209">
        <w:r>
          <w:rPr>
            <w:rFonts w:ascii="Times New Roman" w:eastAsia="Times New Roman" w:hAnsi="Times New Roman" w:cs="Times New Roman"/>
            <w:color w:val="000000"/>
            <w:sz w:val="24"/>
            <w:szCs w:val="24"/>
          </w:rPr>
          <w:t>, 17(2), pp. 571–590.</w:t>
        </w:r>
      </w:hyperlink>
    </w:p>
    <w:p w14:paraId="4E4934E1" w14:textId="77777777" w:rsidR="005A28AC" w:rsidRDefault="004047F0">
      <w:pPr>
        <w:widowControl w:val="0"/>
        <w:pBdr>
          <w:top w:val="nil"/>
          <w:left w:val="nil"/>
          <w:bottom w:val="nil"/>
          <w:right w:val="nil"/>
          <w:between w:val="nil"/>
        </w:pBdr>
        <w:spacing w:after="240" w:line="240" w:lineRule="auto"/>
        <w:rPr>
          <w:rFonts w:ascii="Times New Roman" w:eastAsia="Times New Roman" w:hAnsi="Times New Roman" w:cs="Times New Roman"/>
          <w:color w:val="000000"/>
          <w:sz w:val="24"/>
          <w:szCs w:val="24"/>
        </w:rPr>
      </w:pPr>
      <w:hyperlink r:id="rId210">
        <w:proofErr w:type="spellStart"/>
        <w:r>
          <w:rPr>
            <w:rFonts w:ascii="Times New Roman" w:eastAsia="Times New Roman" w:hAnsi="Times New Roman" w:cs="Times New Roman"/>
            <w:color w:val="000000"/>
            <w:sz w:val="24"/>
            <w:szCs w:val="24"/>
          </w:rPr>
          <w:t>Wasko</w:t>
        </w:r>
        <w:proofErr w:type="spellEnd"/>
        <w:r>
          <w:rPr>
            <w:rFonts w:ascii="Times New Roman" w:eastAsia="Times New Roman" w:hAnsi="Times New Roman" w:cs="Times New Roman"/>
            <w:color w:val="000000"/>
            <w:sz w:val="24"/>
            <w:szCs w:val="24"/>
          </w:rPr>
          <w:t xml:space="preserve">, C. </w:t>
        </w:r>
      </w:hyperlink>
      <w:hyperlink r:id="rId211">
        <w:r>
          <w:rPr>
            <w:rFonts w:ascii="Times New Roman" w:eastAsia="Times New Roman" w:hAnsi="Times New Roman" w:cs="Times New Roman"/>
            <w:i/>
            <w:color w:val="000000"/>
            <w:sz w:val="24"/>
            <w:szCs w:val="24"/>
          </w:rPr>
          <w:t>et al.</w:t>
        </w:r>
      </w:hyperlink>
      <w:hyperlink r:id="rId212">
        <w:r>
          <w:rPr>
            <w:rFonts w:ascii="Times New Roman" w:eastAsia="Times New Roman" w:hAnsi="Times New Roman" w:cs="Times New Roman"/>
            <w:color w:val="000000"/>
            <w:sz w:val="24"/>
            <w:szCs w:val="24"/>
          </w:rPr>
          <w:t xml:space="preserve"> (2021) ‘Incorporating climate change in flood estimation guidance’, </w:t>
        </w:r>
      </w:hyperlink>
      <w:hyperlink r:id="rId213">
        <w:r>
          <w:rPr>
            <w:rFonts w:ascii="Times New Roman" w:eastAsia="Times New Roman" w:hAnsi="Times New Roman" w:cs="Times New Roman"/>
            <w:i/>
            <w:color w:val="000000"/>
            <w:sz w:val="24"/>
            <w:szCs w:val="24"/>
          </w:rPr>
          <w:t>Philosophical transactions. Series A, Mathematical, physical, and engineering sciences</w:t>
        </w:r>
      </w:hyperlink>
      <w:hyperlink r:id="rId214">
        <w:r>
          <w:rPr>
            <w:rFonts w:ascii="Times New Roman" w:eastAsia="Times New Roman" w:hAnsi="Times New Roman" w:cs="Times New Roman"/>
            <w:color w:val="000000"/>
            <w:sz w:val="24"/>
            <w:szCs w:val="24"/>
          </w:rPr>
          <w:t>, 379(2195), p. 20190548.</w:t>
        </w:r>
      </w:hyperlink>
    </w:p>
    <w:p w14:paraId="697E8CE1" w14:textId="77777777" w:rsidR="005A28AC" w:rsidRDefault="004047F0">
      <w:pPr>
        <w:widowControl w:val="0"/>
        <w:pBdr>
          <w:top w:val="nil"/>
          <w:left w:val="nil"/>
          <w:bottom w:val="nil"/>
          <w:right w:val="nil"/>
          <w:between w:val="nil"/>
        </w:pBdr>
        <w:spacing w:after="240" w:line="240" w:lineRule="auto"/>
        <w:rPr>
          <w:rFonts w:ascii="Times New Roman" w:eastAsia="Times New Roman" w:hAnsi="Times New Roman" w:cs="Times New Roman"/>
          <w:color w:val="000000"/>
          <w:sz w:val="24"/>
          <w:szCs w:val="24"/>
        </w:rPr>
      </w:pPr>
      <w:hyperlink r:id="rId215">
        <w:r>
          <w:rPr>
            <w:rFonts w:ascii="Times New Roman" w:eastAsia="Times New Roman" w:hAnsi="Times New Roman" w:cs="Times New Roman"/>
            <w:color w:val="000000"/>
            <w:sz w:val="24"/>
            <w:szCs w:val="24"/>
          </w:rPr>
          <w:t xml:space="preserve">Wing, O. E. J. </w:t>
        </w:r>
      </w:hyperlink>
      <w:hyperlink r:id="rId216">
        <w:r>
          <w:rPr>
            <w:rFonts w:ascii="Times New Roman" w:eastAsia="Times New Roman" w:hAnsi="Times New Roman" w:cs="Times New Roman"/>
            <w:i/>
            <w:color w:val="000000"/>
            <w:sz w:val="24"/>
            <w:szCs w:val="24"/>
          </w:rPr>
          <w:t>et al.</w:t>
        </w:r>
      </w:hyperlink>
      <w:hyperlink r:id="rId217">
        <w:r>
          <w:rPr>
            <w:rFonts w:ascii="Times New Roman" w:eastAsia="Times New Roman" w:hAnsi="Times New Roman" w:cs="Times New Roman"/>
            <w:color w:val="000000"/>
            <w:sz w:val="24"/>
            <w:szCs w:val="24"/>
          </w:rPr>
          <w:t xml:space="preserve"> (2018) ‘Estimates of present and future flood risk in the conterminous United States’, </w:t>
        </w:r>
      </w:hyperlink>
      <w:hyperlink r:id="rId218">
        <w:r>
          <w:rPr>
            <w:rFonts w:ascii="Times New Roman" w:eastAsia="Times New Roman" w:hAnsi="Times New Roman" w:cs="Times New Roman"/>
            <w:i/>
            <w:color w:val="000000"/>
            <w:sz w:val="24"/>
            <w:szCs w:val="24"/>
          </w:rPr>
          <w:t>Environmental research letters: ERL [Web site]</w:t>
        </w:r>
      </w:hyperlink>
      <w:hyperlink r:id="rId219">
        <w:r>
          <w:rPr>
            <w:rFonts w:ascii="Times New Roman" w:eastAsia="Times New Roman" w:hAnsi="Times New Roman" w:cs="Times New Roman"/>
            <w:color w:val="000000"/>
            <w:sz w:val="24"/>
            <w:szCs w:val="24"/>
          </w:rPr>
          <w:t>, 13(3), p. 034023.</w:t>
        </w:r>
      </w:hyperlink>
    </w:p>
    <w:p w14:paraId="36EF7838" w14:textId="77777777" w:rsidR="005A28AC" w:rsidRDefault="004047F0">
      <w:pPr>
        <w:widowControl w:val="0"/>
        <w:pBdr>
          <w:top w:val="nil"/>
          <w:left w:val="nil"/>
          <w:bottom w:val="nil"/>
          <w:right w:val="nil"/>
          <w:between w:val="nil"/>
        </w:pBdr>
        <w:spacing w:after="240" w:line="240" w:lineRule="auto"/>
        <w:rPr>
          <w:rFonts w:ascii="Times New Roman" w:eastAsia="Times New Roman" w:hAnsi="Times New Roman" w:cs="Times New Roman"/>
          <w:color w:val="000000"/>
          <w:sz w:val="24"/>
          <w:szCs w:val="24"/>
        </w:rPr>
      </w:pPr>
      <w:hyperlink r:id="rId220">
        <w:proofErr w:type="spellStart"/>
        <w:r>
          <w:rPr>
            <w:rFonts w:ascii="Times New Roman" w:eastAsia="Times New Roman" w:hAnsi="Times New Roman" w:cs="Times New Roman"/>
            <w:color w:val="000000"/>
            <w:sz w:val="24"/>
            <w:szCs w:val="24"/>
          </w:rPr>
          <w:t>Winsemius</w:t>
        </w:r>
        <w:proofErr w:type="spellEnd"/>
        <w:r>
          <w:rPr>
            <w:rFonts w:ascii="Times New Roman" w:eastAsia="Times New Roman" w:hAnsi="Times New Roman" w:cs="Times New Roman"/>
            <w:color w:val="000000"/>
            <w:sz w:val="24"/>
            <w:szCs w:val="24"/>
          </w:rPr>
          <w:t xml:space="preserve">, H. C. </w:t>
        </w:r>
      </w:hyperlink>
      <w:hyperlink r:id="rId221">
        <w:r>
          <w:rPr>
            <w:rFonts w:ascii="Times New Roman" w:eastAsia="Times New Roman" w:hAnsi="Times New Roman" w:cs="Times New Roman"/>
            <w:i/>
            <w:color w:val="000000"/>
            <w:sz w:val="24"/>
            <w:szCs w:val="24"/>
          </w:rPr>
          <w:t>et al.</w:t>
        </w:r>
      </w:hyperlink>
      <w:hyperlink r:id="rId222">
        <w:r>
          <w:rPr>
            <w:rFonts w:ascii="Times New Roman" w:eastAsia="Times New Roman" w:hAnsi="Times New Roman" w:cs="Times New Roman"/>
            <w:color w:val="000000"/>
            <w:sz w:val="24"/>
            <w:szCs w:val="24"/>
          </w:rPr>
          <w:t xml:space="preserve"> (2015) ‘Glob</w:t>
        </w:r>
        <w:r>
          <w:rPr>
            <w:rFonts w:ascii="Times New Roman" w:eastAsia="Times New Roman" w:hAnsi="Times New Roman" w:cs="Times New Roman"/>
            <w:color w:val="000000"/>
            <w:sz w:val="24"/>
            <w:szCs w:val="24"/>
          </w:rPr>
          <w:t xml:space="preserve">al drivers of future river flood risk’, </w:t>
        </w:r>
      </w:hyperlink>
      <w:hyperlink r:id="rId223">
        <w:r>
          <w:rPr>
            <w:rFonts w:ascii="Times New Roman" w:eastAsia="Times New Roman" w:hAnsi="Times New Roman" w:cs="Times New Roman"/>
            <w:i/>
            <w:color w:val="000000"/>
            <w:sz w:val="24"/>
            <w:szCs w:val="24"/>
          </w:rPr>
          <w:t>Nature climate change</w:t>
        </w:r>
      </w:hyperlink>
      <w:hyperlink r:id="rId224">
        <w:r>
          <w:rPr>
            <w:rFonts w:ascii="Times New Roman" w:eastAsia="Times New Roman" w:hAnsi="Times New Roman" w:cs="Times New Roman"/>
            <w:color w:val="000000"/>
            <w:sz w:val="24"/>
            <w:szCs w:val="24"/>
          </w:rPr>
          <w:t>, 6(4), pp. 381–385.</w:t>
        </w:r>
      </w:hyperlink>
    </w:p>
    <w:p w14:paraId="1BE3C613" w14:textId="77777777" w:rsidR="005A28AC" w:rsidRDefault="004047F0">
      <w:pPr>
        <w:widowControl w:val="0"/>
        <w:pBdr>
          <w:top w:val="nil"/>
          <w:left w:val="nil"/>
          <w:bottom w:val="nil"/>
          <w:right w:val="nil"/>
          <w:between w:val="nil"/>
        </w:pBdr>
        <w:spacing w:after="240" w:line="240" w:lineRule="auto"/>
        <w:rPr>
          <w:rFonts w:ascii="Times New Roman" w:eastAsia="Times New Roman" w:hAnsi="Times New Roman" w:cs="Times New Roman"/>
          <w:color w:val="000000"/>
          <w:sz w:val="24"/>
          <w:szCs w:val="24"/>
        </w:rPr>
      </w:pPr>
      <w:hyperlink r:id="rId225">
        <w:r>
          <w:rPr>
            <w:rFonts w:ascii="Times New Roman" w:eastAsia="Times New Roman" w:hAnsi="Times New Roman" w:cs="Times New Roman"/>
            <w:color w:val="000000"/>
            <w:sz w:val="24"/>
            <w:szCs w:val="24"/>
          </w:rPr>
          <w:t xml:space="preserve">Wong, T. E. </w:t>
        </w:r>
      </w:hyperlink>
      <w:hyperlink r:id="rId226">
        <w:r>
          <w:rPr>
            <w:rFonts w:ascii="Times New Roman" w:eastAsia="Times New Roman" w:hAnsi="Times New Roman" w:cs="Times New Roman"/>
            <w:i/>
            <w:color w:val="000000"/>
            <w:sz w:val="24"/>
            <w:szCs w:val="24"/>
          </w:rPr>
          <w:t>et al.</w:t>
        </w:r>
      </w:hyperlink>
      <w:hyperlink r:id="rId227">
        <w:r>
          <w:rPr>
            <w:rFonts w:ascii="Times New Roman" w:eastAsia="Times New Roman" w:hAnsi="Times New Roman" w:cs="Times New Roman"/>
            <w:color w:val="000000"/>
            <w:sz w:val="24"/>
            <w:szCs w:val="24"/>
          </w:rPr>
          <w:t xml:space="preserve"> (2018) ‘Neglecting model structural uncertainty underestimates upper tails of flood hazard’, </w:t>
        </w:r>
      </w:hyperlink>
      <w:hyperlink r:id="rId228">
        <w:r>
          <w:rPr>
            <w:rFonts w:ascii="Times New Roman" w:eastAsia="Times New Roman" w:hAnsi="Times New Roman" w:cs="Times New Roman"/>
            <w:i/>
            <w:color w:val="000000"/>
            <w:sz w:val="24"/>
            <w:szCs w:val="24"/>
          </w:rPr>
          <w:t>Environmental Research Letters</w:t>
        </w:r>
      </w:hyperlink>
      <w:hyperlink r:id="rId229">
        <w:r>
          <w:rPr>
            <w:rFonts w:ascii="Times New Roman" w:eastAsia="Times New Roman" w:hAnsi="Times New Roman" w:cs="Times New Roman"/>
            <w:color w:val="000000"/>
            <w:sz w:val="24"/>
            <w:szCs w:val="24"/>
          </w:rPr>
          <w:t xml:space="preserve">, p. 074019. </w:t>
        </w:r>
        <w:proofErr w:type="spellStart"/>
        <w:r>
          <w:rPr>
            <w:rFonts w:ascii="Times New Roman" w:eastAsia="Times New Roman" w:hAnsi="Times New Roman" w:cs="Times New Roman"/>
            <w:color w:val="000000"/>
            <w:sz w:val="24"/>
            <w:szCs w:val="24"/>
          </w:rPr>
          <w:t>doi</w:t>
        </w:r>
        <w:proofErr w:type="spellEnd"/>
        <w:r>
          <w:rPr>
            <w:rFonts w:ascii="Times New Roman" w:eastAsia="Times New Roman" w:hAnsi="Times New Roman" w:cs="Times New Roman"/>
            <w:color w:val="000000"/>
            <w:sz w:val="24"/>
            <w:szCs w:val="24"/>
          </w:rPr>
          <w:t xml:space="preserve">: </w:t>
        </w:r>
      </w:hyperlink>
      <w:hyperlink r:id="rId230">
        <w:r>
          <w:rPr>
            <w:rFonts w:ascii="Times New Roman" w:eastAsia="Times New Roman" w:hAnsi="Times New Roman" w:cs="Times New Roman"/>
            <w:color w:val="000000"/>
            <w:sz w:val="24"/>
            <w:szCs w:val="24"/>
          </w:rPr>
          <w:t>10.1088/1748-9326/aacb3d</w:t>
        </w:r>
      </w:hyperlink>
      <w:hyperlink r:id="rId231">
        <w:r>
          <w:rPr>
            <w:rFonts w:ascii="Times New Roman" w:eastAsia="Times New Roman" w:hAnsi="Times New Roman" w:cs="Times New Roman"/>
            <w:color w:val="000000"/>
            <w:sz w:val="24"/>
            <w:szCs w:val="24"/>
          </w:rPr>
          <w:t>.</w:t>
        </w:r>
      </w:hyperlink>
    </w:p>
    <w:p w14:paraId="0C32968E" w14:textId="77777777" w:rsidR="005A28AC" w:rsidRDefault="004047F0">
      <w:pPr>
        <w:widowControl w:val="0"/>
        <w:pBdr>
          <w:top w:val="nil"/>
          <w:left w:val="nil"/>
          <w:bottom w:val="nil"/>
          <w:right w:val="nil"/>
          <w:between w:val="nil"/>
        </w:pBdr>
        <w:spacing w:after="240" w:line="240" w:lineRule="auto"/>
        <w:rPr>
          <w:rFonts w:ascii="Times New Roman" w:eastAsia="Times New Roman" w:hAnsi="Times New Roman" w:cs="Times New Roman"/>
          <w:color w:val="000000"/>
          <w:sz w:val="24"/>
          <w:szCs w:val="24"/>
        </w:rPr>
      </w:pPr>
      <w:hyperlink r:id="rId232">
        <w:r>
          <w:rPr>
            <w:rFonts w:ascii="Times New Roman" w:eastAsia="Times New Roman" w:hAnsi="Times New Roman" w:cs="Times New Roman"/>
            <w:color w:val="000000"/>
            <w:sz w:val="24"/>
            <w:szCs w:val="24"/>
          </w:rPr>
          <w:t xml:space="preserve">Wong, T. E. and Keller, K. (2017) ‘Deep Uncertainty Surrounding Coastal Flood Risk Projections: A Case Study for New Orleans’, </w:t>
        </w:r>
      </w:hyperlink>
      <w:hyperlink r:id="rId233">
        <w:r>
          <w:rPr>
            <w:rFonts w:ascii="Times New Roman" w:eastAsia="Times New Roman" w:hAnsi="Times New Roman" w:cs="Times New Roman"/>
            <w:i/>
            <w:color w:val="000000"/>
            <w:sz w:val="24"/>
            <w:szCs w:val="24"/>
          </w:rPr>
          <w:t>Earth’s Future</w:t>
        </w:r>
      </w:hyperlink>
      <w:hyperlink r:id="rId234">
        <w:r>
          <w:rPr>
            <w:rFonts w:ascii="Times New Roman" w:eastAsia="Times New Roman" w:hAnsi="Times New Roman" w:cs="Times New Roman"/>
            <w:color w:val="000000"/>
            <w:sz w:val="24"/>
            <w:szCs w:val="24"/>
          </w:rPr>
          <w:t xml:space="preserve">, pp. 1015–1026. </w:t>
        </w:r>
        <w:proofErr w:type="spellStart"/>
        <w:r>
          <w:rPr>
            <w:rFonts w:ascii="Times New Roman" w:eastAsia="Times New Roman" w:hAnsi="Times New Roman" w:cs="Times New Roman"/>
            <w:color w:val="000000"/>
            <w:sz w:val="24"/>
            <w:szCs w:val="24"/>
          </w:rPr>
          <w:t>doi</w:t>
        </w:r>
        <w:proofErr w:type="spellEnd"/>
        <w:r>
          <w:rPr>
            <w:rFonts w:ascii="Times New Roman" w:eastAsia="Times New Roman" w:hAnsi="Times New Roman" w:cs="Times New Roman"/>
            <w:color w:val="000000"/>
            <w:sz w:val="24"/>
            <w:szCs w:val="24"/>
          </w:rPr>
          <w:t xml:space="preserve">: </w:t>
        </w:r>
      </w:hyperlink>
      <w:hyperlink r:id="rId235">
        <w:r>
          <w:rPr>
            <w:rFonts w:ascii="Times New Roman" w:eastAsia="Times New Roman" w:hAnsi="Times New Roman" w:cs="Times New Roman"/>
            <w:color w:val="000000"/>
            <w:sz w:val="24"/>
            <w:szCs w:val="24"/>
          </w:rPr>
          <w:t>10.1002/2017ef000607</w:t>
        </w:r>
      </w:hyperlink>
      <w:hyperlink r:id="rId236">
        <w:r>
          <w:rPr>
            <w:rFonts w:ascii="Times New Roman" w:eastAsia="Times New Roman" w:hAnsi="Times New Roman" w:cs="Times New Roman"/>
            <w:color w:val="000000"/>
            <w:sz w:val="24"/>
            <w:szCs w:val="24"/>
          </w:rPr>
          <w:t>.</w:t>
        </w:r>
      </w:hyperlink>
    </w:p>
    <w:p w14:paraId="0BC67C49" w14:textId="77777777" w:rsidR="005A28AC" w:rsidRDefault="004047F0">
      <w:pPr>
        <w:widowControl w:val="0"/>
        <w:pBdr>
          <w:top w:val="nil"/>
          <w:left w:val="nil"/>
          <w:bottom w:val="nil"/>
          <w:right w:val="nil"/>
          <w:between w:val="nil"/>
        </w:pBdr>
        <w:spacing w:after="240" w:line="240" w:lineRule="auto"/>
        <w:rPr>
          <w:rFonts w:ascii="Times New Roman" w:eastAsia="Times New Roman" w:hAnsi="Times New Roman" w:cs="Times New Roman"/>
          <w:color w:val="000000"/>
          <w:sz w:val="24"/>
          <w:szCs w:val="24"/>
        </w:rPr>
      </w:pPr>
      <w:hyperlink r:id="rId237">
        <w:proofErr w:type="spellStart"/>
        <w:r>
          <w:rPr>
            <w:rFonts w:ascii="Times New Roman" w:eastAsia="Times New Roman" w:hAnsi="Times New Roman" w:cs="Times New Roman"/>
            <w:color w:val="000000"/>
            <w:sz w:val="24"/>
            <w:szCs w:val="24"/>
          </w:rPr>
          <w:t>Zarekarizi</w:t>
        </w:r>
        <w:proofErr w:type="spellEnd"/>
        <w:r>
          <w:rPr>
            <w:rFonts w:ascii="Times New Roman" w:eastAsia="Times New Roman" w:hAnsi="Times New Roman" w:cs="Times New Roman"/>
            <w:color w:val="000000"/>
            <w:sz w:val="24"/>
            <w:szCs w:val="24"/>
          </w:rPr>
          <w:t xml:space="preserve">, M., </w:t>
        </w:r>
        <w:proofErr w:type="spellStart"/>
        <w:r>
          <w:rPr>
            <w:rFonts w:ascii="Times New Roman" w:eastAsia="Times New Roman" w:hAnsi="Times New Roman" w:cs="Times New Roman"/>
            <w:color w:val="000000"/>
            <w:sz w:val="24"/>
            <w:szCs w:val="24"/>
          </w:rPr>
          <w:t>Srikrishnan</w:t>
        </w:r>
        <w:proofErr w:type="spellEnd"/>
        <w:r>
          <w:rPr>
            <w:rFonts w:ascii="Times New Roman" w:eastAsia="Times New Roman" w:hAnsi="Times New Roman" w:cs="Times New Roman"/>
            <w:color w:val="000000"/>
            <w:sz w:val="24"/>
            <w:szCs w:val="24"/>
          </w:rPr>
          <w:t xml:space="preserve">, V. and Keller, K. (2020) ‘Neglecting uncertainties biases house-elevation decisions to manage riverine flood risks’, </w:t>
        </w:r>
      </w:hyperlink>
      <w:hyperlink r:id="rId238">
        <w:r>
          <w:rPr>
            <w:rFonts w:ascii="Times New Roman" w:eastAsia="Times New Roman" w:hAnsi="Times New Roman" w:cs="Times New Roman"/>
            <w:i/>
            <w:color w:val="000000"/>
            <w:sz w:val="24"/>
            <w:szCs w:val="24"/>
          </w:rPr>
          <w:t>Nature communications</w:t>
        </w:r>
      </w:hyperlink>
      <w:hyperlink r:id="rId239">
        <w:r>
          <w:rPr>
            <w:rFonts w:ascii="Times New Roman" w:eastAsia="Times New Roman" w:hAnsi="Times New Roman" w:cs="Times New Roman"/>
            <w:color w:val="000000"/>
            <w:sz w:val="24"/>
            <w:szCs w:val="24"/>
          </w:rPr>
          <w:t>, 11(1), p. 5361.</w:t>
        </w:r>
      </w:hyperlink>
    </w:p>
    <w:p w14:paraId="589AC6EC" w14:textId="77777777" w:rsidR="005A28AC" w:rsidRDefault="004047F0">
      <w:pPr>
        <w:widowControl w:val="0"/>
        <w:pBdr>
          <w:top w:val="nil"/>
          <w:left w:val="nil"/>
          <w:bottom w:val="nil"/>
          <w:right w:val="nil"/>
          <w:between w:val="nil"/>
        </w:pBdr>
        <w:spacing w:after="240" w:line="240" w:lineRule="auto"/>
        <w:rPr>
          <w:rFonts w:ascii="Times New Roman" w:eastAsia="Times New Roman" w:hAnsi="Times New Roman" w:cs="Times New Roman"/>
          <w:color w:val="000000"/>
          <w:sz w:val="24"/>
          <w:szCs w:val="24"/>
        </w:rPr>
      </w:pPr>
      <w:hyperlink r:id="rId240">
        <w:r>
          <w:rPr>
            <w:rFonts w:ascii="Times New Roman" w:eastAsia="Times New Roman" w:hAnsi="Times New Roman" w:cs="Times New Roman"/>
            <w:color w:val="000000"/>
            <w:sz w:val="24"/>
            <w:szCs w:val="24"/>
          </w:rPr>
          <w:t xml:space="preserve">Zhu, G. </w:t>
        </w:r>
      </w:hyperlink>
      <w:hyperlink r:id="rId241">
        <w:r>
          <w:rPr>
            <w:rFonts w:ascii="Times New Roman" w:eastAsia="Times New Roman" w:hAnsi="Times New Roman" w:cs="Times New Roman"/>
            <w:i/>
            <w:color w:val="000000"/>
            <w:sz w:val="24"/>
            <w:szCs w:val="24"/>
          </w:rPr>
          <w:t>et al.</w:t>
        </w:r>
      </w:hyperlink>
      <w:hyperlink r:id="rId242">
        <w:r>
          <w:rPr>
            <w:rFonts w:ascii="Times New Roman" w:eastAsia="Times New Roman" w:hAnsi="Times New Roman" w:cs="Times New Roman"/>
            <w:color w:val="000000"/>
            <w:sz w:val="24"/>
            <w:szCs w:val="24"/>
          </w:rPr>
          <w:t xml:space="preserve"> (2018) ‘A new moving strategy for th</w:t>
        </w:r>
        <w:r>
          <w:rPr>
            <w:rFonts w:ascii="Times New Roman" w:eastAsia="Times New Roman" w:hAnsi="Times New Roman" w:cs="Times New Roman"/>
            <w:color w:val="000000"/>
            <w:sz w:val="24"/>
            <w:szCs w:val="24"/>
          </w:rPr>
          <w:t xml:space="preserve">e sequential Monte Carlo approach in optimizing the hydrological model parameters’, </w:t>
        </w:r>
      </w:hyperlink>
      <w:hyperlink r:id="rId243">
        <w:r>
          <w:rPr>
            <w:rFonts w:ascii="Times New Roman" w:eastAsia="Times New Roman" w:hAnsi="Times New Roman" w:cs="Times New Roman"/>
            <w:i/>
            <w:color w:val="000000"/>
            <w:sz w:val="24"/>
            <w:szCs w:val="24"/>
          </w:rPr>
          <w:t>Advances in water resources</w:t>
        </w:r>
      </w:hyperlink>
      <w:hyperlink r:id="rId244">
        <w:r>
          <w:rPr>
            <w:rFonts w:ascii="Times New Roman" w:eastAsia="Times New Roman" w:hAnsi="Times New Roman" w:cs="Times New Roman"/>
            <w:color w:val="000000"/>
            <w:sz w:val="24"/>
            <w:szCs w:val="24"/>
          </w:rPr>
          <w:t>, 114, pp. 164–179.</w:t>
        </w:r>
      </w:hyperlink>
    </w:p>
    <w:p w14:paraId="44CE33BC" w14:textId="77777777" w:rsidR="005A28AC" w:rsidRDefault="005A28AC">
      <w:pPr>
        <w:widowControl w:val="0"/>
        <w:pBdr>
          <w:top w:val="nil"/>
          <w:left w:val="nil"/>
          <w:bottom w:val="nil"/>
          <w:right w:val="nil"/>
          <w:between w:val="nil"/>
        </w:pBdr>
        <w:rPr>
          <w:rFonts w:ascii="Times New Roman" w:eastAsia="Times New Roman" w:hAnsi="Times New Roman" w:cs="Times New Roman"/>
          <w:sz w:val="24"/>
          <w:szCs w:val="24"/>
        </w:rPr>
      </w:pPr>
    </w:p>
    <w:sectPr w:rsidR="005A28AC">
      <w:footerReference w:type="default" r:id="rId245"/>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klaus keller" w:date="2021-09-23T16:05:00Z" w:initials="">
    <w:p w14:paraId="3F896AF1" w14:textId="77777777" w:rsidR="005A28AC" w:rsidRDefault="004047F0">
      <w:pPr>
        <w:widowControl w:val="0"/>
        <w:pBdr>
          <w:top w:val="nil"/>
          <w:left w:val="nil"/>
          <w:bottom w:val="nil"/>
          <w:right w:val="nil"/>
          <w:between w:val="nil"/>
        </w:pBdr>
        <w:spacing w:line="240" w:lineRule="auto"/>
        <w:rPr>
          <w:color w:val="000000"/>
        </w:rPr>
      </w:pPr>
      <w:r>
        <w:rPr>
          <w:color w:val="000000"/>
        </w:rPr>
        <w:t xml:space="preserve">use a declarative statement on main </w:t>
      </w:r>
      <w:proofErr w:type="gramStart"/>
      <w:r>
        <w:rPr>
          <w:color w:val="000000"/>
        </w:rPr>
        <w:t>conclusion..</w:t>
      </w:r>
      <w:proofErr w:type="gram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F896AF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353D74" w16cex:dateUtc="2021-09-23T20: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F896AF1" w16cid:durableId="25353D7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1DC57E" w14:textId="77777777" w:rsidR="004047F0" w:rsidRDefault="004047F0">
      <w:pPr>
        <w:spacing w:line="240" w:lineRule="auto"/>
      </w:pPr>
      <w:r>
        <w:separator/>
      </w:r>
    </w:p>
  </w:endnote>
  <w:endnote w:type="continuationSeparator" w:id="0">
    <w:p w14:paraId="3CE1A1E7" w14:textId="77777777" w:rsidR="004047F0" w:rsidRDefault="004047F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4AB796" w14:textId="77777777" w:rsidR="005A28AC" w:rsidRDefault="004047F0">
    <w:pPr>
      <w:jc w:val="right"/>
    </w:pPr>
    <w:r>
      <w:fldChar w:fldCharType="begin"/>
    </w:r>
    <w:r>
      <w:instrText>PAGE</w:instrText>
    </w:r>
    <w:r>
      <w:fldChar w:fldCharType="separate"/>
    </w:r>
    <w:r w:rsidR="00392F43">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AE9CD9" w14:textId="77777777" w:rsidR="004047F0" w:rsidRDefault="004047F0">
      <w:pPr>
        <w:spacing w:line="240" w:lineRule="auto"/>
      </w:pPr>
      <w:r>
        <w:separator/>
      </w:r>
    </w:p>
  </w:footnote>
  <w:footnote w:type="continuationSeparator" w:id="0">
    <w:p w14:paraId="4EE6BEB3" w14:textId="77777777" w:rsidR="004047F0" w:rsidRDefault="004047F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AC69C6"/>
    <w:multiLevelType w:val="multilevel"/>
    <w:tmpl w:val="32AEA1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EFA1114"/>
    <w:multiLevelType w:val="hybridMultilevel"/>
    <w:tmpl w:val="9FAABC24"/>
    <w:lvl w:ilvl="0" w:tplc="A59E22E8">
      <w:start w:val="1"/>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28AC"/>
    <w:rsid w:val="000C029E"/>
    <w:rsid w:val="00392F43"/>
    <w:rsid w:val="004047F0"/>
    <w:rsid w:val="005A28AC"/>
    <w:rsid w:val="00A32F68"/>
    <w:rsid w:val="00A333A2"/>
    <w:rsid w:val="00B6085E"/>
    <w:rsid w:val="00BB09F0"/>
    <w:rsid w:val="00C13D2E"/>
    <w:rsid w:val="00EE1E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3A2F66A"/>
  <w15:docId w15:val="{75EFD967-8C96-3E4F-AD39-BCDFB4C6E5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ListParagraph">
    <w:name w:val="List Paragraph"/>
    <w:basedOn w:val="Normal"/>
    <w:uiPriority w:val="34"/>
    <w:qFormat/>
    <w:rsid w:val="00A333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17" Type="http://schemas.openxmlformats.org/officeDocument/2006/relationships/hyperlink" Target="http://dx.doi.org/10.1029/2010wr010217" TargetMode="External"/><Relationship Id="rId21" Type="http://schemas.openxmlformats.org/officeDocument/2006/relationships/hyperlink" Target="https://paperpile.com/c/6WVc5S/2nWV+oOe2+Zzin+2U4o+CfaN+UuqS" TargetMode="External"/><Relationship Id="rId42" Type="http://schemas.openxmlformats.org/officeDocument/2006/relationships/hyperlink" Target="https://paperpile.com/c/6WVc5S/Zzin+UuqS+5y15+39Dx+QDvi+GBY7+AqLL" TargetMode="External"/><Relationship Id="rId63" Type="http://schemas.openxmlformats.org/officeDocument/2006/relationships/hyperlink" Target="https://paperpile.com/c/6WVc5S/2Cjx+lDTz+fbzu+By1z+KTZH" TargetMode="External"/><Relationship Id="rId84" Type="http://schemas.openxmlformats.org/officeDocument/2006/relationships/hyperlink" Target="http://paperpile.com/b/6WVc5S/UuqS" TargetMode="External"/><Relationship Id="rId138" Type="http://schemas.openxmlformats.org/officeDocument/2006/relationships/hyperlink" Target="http://paperpile.com/b/6WVc5S/NhG6" TargetMode="External"/><Relationship Id="rId159" Type="http://schemas.openxmlformats.org/officeDocument/2006/relationships/hyperlink" Target="http://paperpile.com/b/6WVc5S/F850" TargetMode="External"/><Relationship Id="rId170" Type="http://schemas.openxmlformats.org/officeDocument/2006/relationships/hyperlink" Target="http://paperpile.com/b/6WVc5S/5y15" TargetMode="External"/><Relationship Id="rId191" Type="http://schemas.openxmlformats.org/officeDocument/2006/relationships/hyperlink" Target="http://paperpile.com/b/6WVc5S/7Mus" TargetMode="External"/><Relationship Id="rId205" Type="http://schemas.openxmlformats.org/officeDocument/2006/relationships/hyperlink" Target="http://paperpile.com/b/6WVc5S/AqLL" TargetMode="External"/><Relationship Id="rId226" Type="http://schemas.openxmlformats.org/officeDocument/2006/relationships/hyperlink" Target="http://paperpile.com/b/6WVc5S/7jl9" TargetMode="External"/><Relationship Id="rId247" Type="http://schemas.openxmlformats.org/officeDocument/2006/relationships/theme" Target="theme/theme1.xml"/><Relationship Id="rId107" Type="http://schemas.openxmlformats.org/officeDocument/2006/relationships/hyperlink" Target="http://paperpile.com/b/6WVc5S/vfvW" TargetMode="External"/><Relationship Id="rId11" Type="http://schemas.openxmlformats.org/officeDocument/2006/relationships/hyperlink" Target="https://paperpile.com/c/6WVc5S/DHF4+CfaN+zsdZ" TargetMode="External"/><Relationship Id="rId32" Type="http://schemas.openxmlformats.org/officeDocument/2006/relationships/hyperlink" Target="https://paperpile.com/c/6WVc5S/kn1j+7jl9+8gav" TargetMode="External"/><Relationship Id="rId53" Type="http://schemas.openxmlformats.org/officeDocument/2006/relationships/hyperlink" Target="https://paperpile.com/c/6WVc5S/vfvW+cX7k+GBY7" TargetMode="External"/><Relationship Id="rId74" Type="http://schemas.openxmlformats.org/officeDocument/2006/relationships/image" Target="media/image6.png"/><Relationship Id="rId128" Type="http://schemas.openxmlformats.org/officeDocument/2006/relationships/hyperlink" Target="http://paperpile.com/b/6WVc5S/GBY7" TargetMode="External"/><Relationship Id="rId149" Type="http://schemas.openxmlformats.org/officeDocument/2006/relationships/hyperlink" Target="http://paperpile.com/b/6WVc5S/cX7k" TargetMode="External"/><Relationship Id="rId5" Type="http://schemas.openxmlformats.org/officeDocument/2006/relationships/footnotes" Target="footnotes.xml"/><Relationship Id="rId95" Type="http://schemas.openxmlformats.org/officeDocument/2006/relationships/hyperlink" Target="http://paperpile.com/b/6WVc5S/fXxL" TargetMode="External"/><Relationship Id="rId160" Type="http://schemas.openxmlformats.org/officeDocument/2006/relationships/hyperlink" Target="http://dx.doi.org/10.5194/hess-19-2037-2015" TargetMode="External"/><Relationship Id="rId181" Type="http://schemas.openxmlformats.org/officeDocument/2006/relationships/hyperlink" Target="http://paperpile.com/b/6WVc5S/oOe2" TargetMode="External"/><Relationship Id="rId216" Type="http://schemas.openxmlformats.org/officeDocument/2006/relationships/hyperlink" Target="http://paperpile.com/b/6WVc5S/CfaN" TargetMode="External"/><Relationship Id="rId237" Type="http://schemas.openxmlformats.org/officeDocument/2006/relationships/hyperlink" Target="http://paperpile.com/b/6WVc5S/8gav" TargetMode="External"/><Relationship Id="rId22" Type="http://schemas.openxmlformats.org/officeDocument/2006/relationships/hyperlink" Target="https://paperpile.com/c/6WVc5S/2nWV+oOe2+Zzin+2U4o+CfaN+UuqS" TargetMode="External"/><Relationship Id="rId43" Type="http://schemas.openxmlformats.org/officeDocument/2006/relationships/hyperlink" Target="https://paperpile.com/c/6WVc5S/Zzin+UuqS+5y15+39Dx+QDvi+GBY7+AqLL" TargetMode="External"/><Relationship Id="rId64" Type="http://schemas.openxmlformats.org/officeDocument/2006/relationships/hyperlink" Target="https://paperpile.com/c/6WVc5S/2Cjx+lDTz+fbzu+By1z+KTZH" TargetMode="External"/><Relationship Id="rId118" Type="http://schemas.openxmlformats.org/officeDocument/2006/relationships/hyperlink" Target="http://paperpile.com/b/6WVc5S/2Cjx" TargetMode="External"/><Relationship Id="rId139" Type="http://schemas.openxmlformats.org/officeDocument/2006/relationships/hyperlink" Target="http://paperpile.com/b/6WVc5S/39Dx" TargetMode="External"/><Relationship Id="rId85" Type="http://schemas.openxmlformats.org/officeDocument/2006/relationships/hyperlink" Target="http://paperpile.com/b/6WVc5S/UuqS" TargetMode="External"/><Relationship Id="rId150" Type="http://schemas.openxmlformats.org/officeDocument/2006/relationships/hyperlink" Target="http://paperpile.com/b/6WVc5S/cX7k" TargetMode="External"/><Relationship Id="rId171" Type="http://schemas.openxmlformats.org/officeDocument/2006/relationships/hyperlink" Target="http://paperpile.com/b/6WVc5S/5y15" TargetMode="External"/><Relationship Id="rId192" Type="http://schemas.openxmlformats.org/officeDocument/2006/relationships/hyperlink" Target="http://paperpile.com/b/6WVc5S/7Mus" TargetMode="External"/><Relationship Id="rId206" Type="http://schemas.openxmlformats.org/officeDocument/2006/relationships/hyperlink" Target="http://paperpile.com/b/6WVc5S/AqLL" TargetMode="External"/><Relationship Id="rId227" Type="http://schemas.openxmlformats.org/officeDocument/2006/relationships/hyperlink" Target="http://paperpile.com/b/6WVc5S/7jl9" TargetMode="External"/><Relationship Id="rId12" Type="http://schemas.openxmlformats.org/officeDocument/2006/relationships/hyperlink" Target="https://paperpile.com/c/6WVc5S/DHF4+CfaN+zsdZ" TargetMode="External"/><Relationship Id="rId33" Type="http://schemas.openxmlformats.org/officeDocument/2006/relationships/hyperlink" Target="https://paperpile.com/c/6WVc5S/kn1j+7jl9+8gav" TargetMode="External"/><Relationship Id="rId108" Type="http://schemas.openxmlformats.org/officeDocument/2006/relationships/hyperlink" Target="http://paperpile.com/b/6WVc5S/vfvW" TargetMode="External"/><Relationship Id="rId129" Type="http://schemas.openxmlformats.org/officeDocument/2006/relationships/hyperlink" Target="http://paperpile.com/b/6WVc5S/u8Qp" TargetMode="External"/><Relationship Id="rId54" Type="http://schemas.openxmlformats.org/officeDocument/2006/relationships/hyperlink" Target="https://paperpile.com/c/6WVc5S/vfvW+cX7k+GBY7" TargetMode="External"/><Relationship Id="rId75" Type="http://schemas.openxmlformats.org/officeDocument/2006/relationships/image" Target="media/image7.png"/><Relationship Id="rId96" Type="http://schemas.openxmlformats.org/officeDocument/2006/relationships/hyperlink" Target="http://paperpile.com/b/6WVc5S/fXxL" TargetMode="External"/><Relationship Id="rId140" Type="http://schemas.openxmlformats.org/officeDocument/2006/relationships/hyperlink" Target="http://paperpile.com/b/6WVc5S/39Dx" TargetMode="External"/><Relationship Id="rId161" Type="http://schemas.openxmlformats.org/officeDocument/2006/relationships/hyperlink" Target="http://paperpile.com/b/6WVc5S/F850" TargetMode="External"/><Relationship Id="rId182" Type="http://schemas.openxmlformats.org/officeDocument/2006/relationships/hyperlink" Target="http://paperpile.com/b/6WVc5S/oOe2" TargetMode="External"/><Relationship Id="rId217" Type="http://schemas.openxmlformats.org/officeDocument/2006/relationships/hyperlink" Target="http://paperpile.com/b/6WVc5S/CfaN" TargetMode="External"/><Relationship Id="rId6" Type="http://schemas.openxmlformats.org/officeDocument/2006/relationships/endnotes" Target="endnotes.xml"/><Relationship Id="rId238" Type="http://schemas.openxmlformats.org/officeDocument/2006/relationships/hyperlink" Target="http://paperpile.com/b/6WVc5S/8gav" TargetMode="External"/><Relationship Id="rId23" Type="http://schemas.openxmlformats.org/officeDocument/2006/relationships/hyperlink" Target="https://paperpile.com/c/6WVc5S/2nWV+oOe2+Zzin+2U4o+CfaN+UuqS" TargetMode="External"/><Relationship Id="rId119" Type="http://schemas.openxmlformats.org/officeDocument/2006/relationships/hyperlink" Target="http://paperpile.com/b/6WVc5S/Zzin" TargetMode="External"/><Relationship Id="rId44" Type="http://schemas.openxmlformats.org/officeDocument/2006/relationships/hyperlink" Target="https://paperpile.com/c/6WVc5S/Zzin+UuqS+5y15+39Dx+QDvi+GBY7+AqLL" TargetMode="External"/><Relationship Id="rId65" Type="http://schemas.openxmlformats.org/officeDocument/2006/relationships/hyperlink" Target="https://paperpile.com/c/6WVc5S/2Cjx+lDTz+fbzu+By1z+KTZH" TargetMode="External"/><Relationship Id="rId86" Type="http://schemas.openxmlformats.org/officeDocument/2006/relationships/hyperlink" Target="http://paperpile.com/b/6WVc5S/UuqS" TargetMode="External"/><Relationship Id="rId130" Type="http://schemas.openxmlformats.org/officeDocument/2006/relationships/hyperlink" Target="http://paperpile.com/b/6WVc5S/u8Qp" TargetMode="External"/><Relationship Id="rId151" Type="http://schemas.openxmlformats.org/officeDocument/2006/relationships/hyperlink" Target="http://paperpile.com/b/6WVc5S/cX7k" TargetMode="External"/><Relationship Id="rId172" Type="http://schemas.openxmlformats.org/officeDocument/2006/relationships/hyperlink" Target="http://paperpile.com/b/6WVc5S/5y15" TargetMode="External"/><Relationship Id="rId193" Type="http://schemas.openxmlformats.org/officeDocument/2006/relationships/hyperlink" Target="http://paperpile.com/b/6WVc5S/KTZH" TargetMode="External"/><Relationship Id="rId207" Type="http://schemas.openxmlformats.org/officeDocument/2006/relationships/hyperlink" Target="http://paperpile.com/b/6WVc5S/AqLL" TargetMode="External"/><Relationship Id="rId228" Type="http://schemas.openxmlformats.org/officeDocument/2006/relationships/hyperlink" Target="http://paperpile.com/b/6WVc5S/7jl9" TargetMode="External"/><Relationship Id="rId13" Type="http://schemas.openxmlformats.org/officeDocument/2006/relationships/hyperlink" Target="https://paperpile.com/c/6WVc5S/DHF4+CfaN+zsdZ" TargetMode="External"/><Relationship Id="rId109" Type="http://schemas.openxmlformats.org/officeDocument/2006/relationships/hyperlink" Target="http://paperpile.com/b/6WVc5S/vfvW" TargetMode="External"/><Relationship Id="rId34" Type="http://schemas.openxmlformats.org/officeDocument/2006/relationships/hyperlink" Target="https://paperpile.com/c/6WVc5S/kn1j+7jl9+8gav" TargetMode="External"/><Relationship Id="rId55" Type="http://schemas.openxmlformats.org/officeDocument/2006/relationships/hyperlink" Target="https://paperpile.com/c/6WVc5S/vfvW+cX7k+GBY7" TargetMode="External"/><Relationship Id="rId76" Type="http://schemas.openxmlformats.org/officeDocument/2006/relationships/hyperlink" Target="http://paperpile.com/b/6WVc5S/zsdZ" TargetMode="External"/><Relationship Id="rId97" Type="http://schemas.openxmlformats.org/officeDocument/2006/relationships/hyperlink" Target="http://paperpile.com/b/6WVc5S/fXxL" TargetMode="External"/><Relationship Id="rId120" Type="http://schemas.openxmlformats.org/officeDocument/2006/relationships/hyperlink" Target="http://paperpile.com/b/6WVc5S/Zzin" TargetMode="External"/><Relationship Id="rId141" Type="http://schemas.openxmlformats.org/officeDocument/2006/relationships/hyperlink" Target="http://paperpile.com/b/6WVc5S/39Dx" TargetMode="External"/><Relationship Id="rId7" Type="http://schemas.openxmlformats.org/officeDocument/2006/relationships/comments" Target="comments.xml"/><Relationship Id="rId162" Type="http://schemas.openxmlformats.org/officeDocument/2006/relationships/hyperlink" Target="http://paperpile.com/b/6WVc5S/tTQR" TargetMode="External"/><Relationship Id="rId183" Type="http://schemas.openxmlformats.org/officeDocument/2006/relationships/hyperlink" Target="http://paperpile.com/b/6WVc5S/oOe2" TargetMode="External"/><Relationship Id="rId218" Type="http://schemas.openxmlformats.org/officeDocument/2006/relationships/hyperlink" Target="http://paperpile.com/b/6WVc5S/CfaN" TargetMode="External"/><Relationship Id="rId239" Type="http://schemas.openxmlformats.org/officeDocument/2006/relationships/hyperlink" Target="http://paperpile.com/b/6WVc5S/8gav" TargetMode="External"/><Relationship Id="rId24" Type="http://schemas.openxmlformats.org/officeDocument/2006/relationships/hyperlink" Target="https://paperpile.com/c/6WVc5S/2nWV+oOe2+Zzin+2U4o+CfaN+UuqS" TargetMode="External"/><Relationship Id="rId45" Type="http://schemas.openxmlformats.org/officeDocument/2006/relationships/hyperlink" Target="https://paperpile.com/c/6WVc5S/Zzin+UuqS+5y15+39Dx+QDvi+GBY7+AqLL" TargetMode="External"/><Relationship Id="rId66" Type="http://schemas.openxmlformats.org/officeDocument/2006/relationships/hyperlink" Target="https://paperpile.com/c/6WVc5S/u8Qp" TargetMode="External"/><Relationship Id="rId87" Type="http://schemas.openxmlformats.org/officeDocument/2006/relationships/hyperlink" Target="http://paperpile.com/b/6WVc5S/UuqS" TargetMode="External"/><Relationship Id="rId110" Type="http://schemas.openxmlformats.org/officeDocument/2006/relationships/hyperlink" Target="http://dx.doi.org/10.1029/2019wr025968" TargetMode="External"/><Relationship Id="rId131" Type="http://schemas.openxmlformats.org/officeDocument/2006/relationships/hyperlink" Target="http://paperpile.com/b/6WVc5S/u8Qp" TargetMode="External"/><Relationship Id="rId152" Type="http://schemas.openxmlformats.org/officeDocument/2006/relationships/hyperlink" Target="http://paperpile.com/b/6WVc5S/cX7k" TargetMode="External"/><Relationship Id="rId173" Type="http://schemas.openxmlformats.org/officeDocument/2006/relationships/hyperlink" Target="http://paperpile.com/b/6WVc5S/5y15" TargetMode="External"/><Relationship Id="rId194" Type="http://schemas.openxmlformats.org/officeDocument/2006/relationships/hyperlink" Target="http://paperpile.com/b/6WVc5S/KTZH" TargetMode="External"/><Relationship Id="rId208" Type="http://schemas.openxmlformats.org/officeDocument/2006/relationships/hyperlink" Target="http://paperpile.com/b/6WVc5S/AqLL" TargetMode="External"/><Relationship Id="rId229" Type="http://schemas.openxmlformats.org/officeDocument/2006/relationships/hyperlink" Target="http://paperpile.com/b/6WVc5S/7jl9" TargetMode="External"/><Relationship Id="rId240" Type="http://schemas.openxmlformats.org/officeDocument/2006/relationships/hyperlink" Target="http://paperpile.com/b/6WVc5S/By1z" TargetMode="External"/><Relationship Id="rId14" Type="http://schemas.openxmlformats.org/officeDocument/2006/relationships/hyperlink" Target="https://paperpile.com/c/6WVc5S/DHF4+CfaN+zsdZ" TargetMode="External"/><Relationship Id="rId35" Type="http://schemas.openxmlformats.org/officeDocument/2006/relationships/hyperlink" Target="https://paperpile.com/c/6WVc5S/Zzin+UuqS+5y15+39Dx+QDvi+GBY7+AqLL" TargetMode="External"/><Relationship Id="rId56" Type="http://schemas.openxmlformats.org/officeDocument/2006/relationships/hyperlink" Target="https://paperpile.com/c/6WVc5S/vfvW+cX7k+GBY7" TargetMode="External"/><Relationship Id="rId77" Type="http://schemas.openxmlformats.org/officeDocument/2006/relationships/hyperlink" Target="http://paperpile.com/b/6WVc5S/zsdZ" TargetMode="External"/><Relationship Id="rId100" Type="http://schemas.openxmlformats.org/officeDocument/2006/relationships/hyperlink" Target="http://paperpile.com/b/6WVc5S/2U4o" TargetMode="External"/><Relationship Id="rId8" Type="http://schemas.microsoft.com/office/2011/relationships/commentsExtended" Target="commentsExtended.xml"/><Relationship Id="rId98" Type="http://schemas.openxmlformats.org/officeDocument/2006/relationships/hyperlink" Target="http://dx.doi.org/10.1038/s41558-020-0741-0" TargetMode="External"/><Relationship Id="rId121" Type="http://schemas.openxmlformats.org/officeDocument/2006/relationships/hyperlink" Target="http://paperpile.com/b/6WVc5S/Zzin" TargetMode="External"/><Relationship Id="rId142" Type="http://schemas.openxmlformats.org/officeDocument/2006/relationships/hyperlink" Target="http://dx.doi.org/10.5194/hess-2018-391" TargetMode="External"/><Relationship Id="rId163" Type="http://schemas.openxmlformats.org/officeDocument/2006/relationships/hyperlink" Target="http://paperpile.com/b/6WVc5S/tTQR" TargetMode="External"/><Relationship Id="rId184" Type="http://schemas.openxmlformats.org/officeDocument/2006/relationships/hyperlink" Target="http://paperpile.com/b/6WVc5S/oOe2" TargetMode="External"/><Relationship Id="rId219" Type="http://schemas.openxmlformats.org/officeDocument/2006/relationships/hyperlink" Target="http://paperpile.com/b/6WVc5S/CfaN" TargetMode="External"/><Relationship Id="rId230" Type="http://schemas.openxmlformats.org/officeDocument/2006/relationships/hyperlink" Target="http://dx.doi.org/10.1088/1748-9326/aacb3d" TargetMode="External"/><Relationship Id="rId25" Type="http://schemas.openxmlformats.org/officeDocument/2006/relationships/hyperlink" Target="https://paperpile.com/c/6WVc5S/2nWV+oOe2+Zzin+2U4o+CfaN+UuqS" TargetMode="External"/><Relationship Id="rId46" Type="http://schemas.openxmlformats.org/officeDocument/2006/relationships/hyperlink" Target="https://paperpile.com/c/6WVc5S/Zzin+UuqS+5y15+39Dx+QDvi+GBY7+AqLL" TargetMode="External"/><Relationship Id="rId67" Type="http://schemas.openxmlformats.org/officeDocument/2006/relationships/hyperlink" Target="https://paperpile.com/c/6WVc5S/u8Qp" TargetMode="External"/><Relationship Id="rId88" Type="http://schemas.openxmlformats.org/officeDocument/2006/relationships/hyperlink" Target="http://dx.doi.org/10.1029/2020wr028673" TargetMode="External"/><Relationship Id="rId111" Type="http://schemas.openxmlformats.org/officeDocument/2006/relationships/hyperlink" Target="http://paperpile.com/b/6WVc5S/vfvW" TargetMode="External"/><Relationship Id="rId132" Type="http://schemas.openxmlformats.org/officeDocument/2006/relationships/hyperlink" Target="http://paperpile.com/b/6WVc5S/u8Qp" TargetMode="External"/><Relationship Id="rId153" Type="http://schemas.openxmlformats.org/officeDocument/2006/relationships/hyperlink" Target="http://paperpile.com/b/6WVc5S/cX7k" TargetMode="External"/><Relationship Id="rId174" Type="http://schemas.openxmlformats.org/officeDocument/2006/relationships/hyperlink" Target="http://paperpile.com/b/6WVc5S/kn1j" TargetMode="External"/><Relationship Id="rId195" Type="http://schemas.openxmlformats.org/officeDocument/2006/relationships/hyperlink" Target="http://paperpile.com/b/6WVc5S/KTZH" TargetMode="External"/><Relationship Id="rId209" Type="http://schemas.openxmlformats.org/officeDocument/2006/relationships/hyperlink" Target="http://paperpile.com/b/6WVc5S/AqLL" TargetMode="External"/><Relationship Id="rId220" Type="http://schemas.openxmlformats.org/officeDocument/2006/relationships/hyperlink" Target="http://paperpile.com/b/6WVc5S/DHF4" TargetMode="External"/><Relationship Id="rId241" Type="http://schemas.openxmlformats.org/officeDocument/2006/relationships/hyperlink" Target="http://paperpile.com/b/6WVc5S/By1z" TargetMode="External"/><Relationship Id="rId15" Type="http://schemas.openxmlformats.org/officeDocument/2006/relationships/hyperlink" Target="https://paperpile.com/c/6WVc5S/DHF4+CfaN+zsdZ" TargetMode="External"/><Relationship Id="rId36" Type="http://schemas.openxmlformats.org/officeDocument/2006/relationships/hyperlink" Target="https://paperpile.com/c/6WVc5S/Zzin+UuqS+5y15+39Dx+QDvi+GBY7+AqLL" TargetMode="External"/><Relationship Id="rId57" Type="http://schemas.openxmlformats.org/officeDocument/2006/relationships/hyperlink" Target="https://paperpile.com/c/6WVc5S/2Cjx+lDTz+fbzu+By1z+KTZH" TargetMode="External"/><Relationship Id="rId10" Type="http://schemas.microsoft.com/office/2018/08/relationships/commentsExtensible" Target="commentsExtensible.xml"/><Relationship Id="rId31" Type="http://schemas.openxmlformats.org/officeDocument/2006/relationships/hyperlink" Target="https://paperpile.com/c/6WVc5S/2nWV+oOe2+Zzin+2U4o+CfaN+UuqS" TargetMode="External"/><Relationship Id="rId52" Type="http://schemas.openxmlformats.org/officeDocument/2006/relationships/hyperlink" Target="https://paperpile.com/c/6WVc5S/vfvW+cX7k+GBY7" TargetMode="External"/><Relationship Id="rId73" Type="http://schemas.openxmlformats.org/officeDocument/2006/relationships/image" Target="media/image5.png"/><Relationship Id="rId78" Type="http://schemas.openxmlformats.org/officeDocument/2006/relationships/hyperlink" Target="http://paperpile.com/b/6WVc5S/zsdZ" TargetMode="External"/><Relationship Id="rId94" Type="http://schemas.openxmlformats.org/officeDocument/2006/relationships/hyperlink" Target="http://paperpile.com/b/6WVc5S/QDvi" TargetMode="External"/><Relationship Id="rId99" Type="http://schemas.openxmlformats.org/officeDocument/2006/relationships/hyperlink" Target="http://paperpile.com/b/6WVc5S/fXxL" TargetMode="External"/><Relationship Id="rId101" Type="http://schemas.openxmlformats.org/officeDocument/2006/relationships/hyperlink" Target="http://paperpile.com/b/6WVc5S/2U4o" TargetMode="External"/><Relationship Id="rId122" Type="http://schemas.openxmlformats.org/officeDocument/2006/relationships/hyperlink" Target="http://paperpile.com/b/6WVc5S/Zzin" TargetMode="External"/><Relationship Id="rId143" Type="http://schemas.openxmlformats.org/officeDocument/2006/relationships/hyperlink" Target="http://paperpile.com/b/6WVc5S/39Dx" TargetMode="External"/><Relationship Id="rId148" Type="http://schemas.openxmlformats.org/officeDocument/2006/relationships/hyperlink" Target="http://paperpile.com/b/6WVc5S/gmL6" TargetMode="External"/><Relationship Id="rId164" Type="http://schemas.openxmlformats.org/officeDocument/2006/relationships/hyperlink" Target="http://paperpile.com/b/6WVc5S/tTQR" TargetMode="External"/><Relationship Id="rId169" Type="http://schemas.openxmlformats.org/officeDocument/2006/relationships/hyperlink" Target="http://paperpile.com/b/6WVc5S/5y15" TargetMode="External"/><Relationship Id="rId185" Type="http://schemas.openxmlformats.org/officeDocument/2006/relationships/hyperlink" Target="http://dx.doi.org/10.1029/2019ef001391" TargetMode="External"/><Relationship Id="rId4" Type="http://schemas.openxmlformats.org/officeDocument/2006/relationships/webSettings" Target="webSettings.xml"/><Relationship Id="rId9" Type="http://schemas.microsoft.com/office/2016/09/relationships/commentsIds" Target="commentsIds.xml"/><Relationship Id="rId180" Type="http://schemas.openxmlformats.org/officeDocument/2006/relationships/hyperlink" Target="http://paperpile.com/b/6WVc5S/oOe2" TargetMode="External"/><Relationship Id="rId210" Type="http://schemas.openxmlformats.org/officeDocument/2006/relationships/hyperlink" Target="http://paperpile.com/b/6WVc5S/RlGw" TargetMode="External"/><Relationship Id="rId215" Type="http://schemas.openxmlformats.org/officeDocument/2006/relationships/hyperlink" Target="http://paperpile.com/b/6WVc5S/CfaN" TargetMode="External"/><Relationship Id="rId236" Type="http://schemas.openxmlformats.org/officeDocument/2006/relationships/hyperlink" Target="http://paperpile.com/b/6WVc5S/ADlI" TargetMode="External"/><Relationship Id="rId26" Type="http://schemas.openxmlformats.org/officeDocument/2006/relationships/hyperlink" Target="https://paperpile.com/c/6WVc5S/2nWV+oOe2+Zzin+2U4o+CfaN+UuqS" TargetMode="External"/><Relationship Id="rId231" Type="http://schemas.openxmlformats.org/officeDocument/2006/relationships/hyperlink" Target="http://paperpile.com/b/6WVc5S/7jl9" TargetMode="External"/><Relationship Id="rId47" Type="http://schemas.openxmlformats.org/officeDocument/2006/relationships/hyperlink" Target="https://paperpile.com/c/6WVc5S/Zzin+UuqS+5y15+39Dx+QDvi+GBY7+AqLL" TargetMode="External"/><Relationship Id="rId68" Type="http://schemas.openxmlformats.org/officeDocument/2006/relationships/hyperlink" Target="https://paperpile.com/c/6WVc5S/u8Qp" TargetMode="External"/><Relationship Id="rId89" Type="http://schemas.openxmlformats.org/officeDocument/2006/relationships/hyperlink" Target="http://paperpile.com/b/6WVc5S/UuqS" TargetMode="External"/><Relationship Id="rId112" Type="http://schemas.openxmlformats.org/officeDocument/2006/relationships/hyperlink" Target="http://paperpile.com/b/6WVc5S/2Cjx" TargetMode="External"/><Relationship Id="rId133" Type="http://schemas.openxmlformats.org/officeDocument/2006/relationships/hyperlink" Target="http://paperpile.com/b/6WVc5S/u8Qp" TargetMode="External"/><Relationship Id="rId154" Type="http://schemas.openxmlformats.org/officeDocument/2006/relationships/hyperlink" Target="http://paperpile.com/b/6WVc5S/2nWV" TargetMode="External"/><Relationship Id="rId175" Type="http://schemas.openxmlformats.org/officeDocument/2006/relationships/hyperlink" Target="http://paperpile.com/b/6WVc5S/kn1j" TargetMode="External"/><Relationship Id="rId196" Type="http://schemas.openxmlformats.org/officeDocument/2006/relationships/hyperlink" Target="http://paperpile.com/b/6WVc5S/KTZH" TargetMode="External"/><Relationship Id="rId200" Type="http://schemas.openxmlformats.org/officeDocument/2006/relationships/hyperlink" Target="http://paperpile.com/b/6WVc5S/lDTz" TargetMode="External"/><Relationship Id="rId16" Type="http://schemas.openxmlformats.org/officeDocument/2006/relationships/hyperlink" Target="https://paperpile.com/c/6WVc5S/DHF4+CfaN+zsdZ" TargetMode="External"/><Relationship Id="rId221" Type="http://schemas.openxmlformats.org/officeDocument/2006/relationships/hyperlink" Target="http://paperpile.com/b/6WVc5S/DHF4" TargetMode="External"/><Relationship Id="rId242" Type="http://schemas.openxmlformats.org/officeDocument/2006/relationships/hyperlink" Target="http://paperpile.com/b/6WVc5S/By1z" TargetMode="External"/><Relationship Id="rId37" Type="http://schemas.openxmlformats.org/officeDocument/2006/relationships/hyperlink" Target="https://paperpile.com/c/6WVc5S/Zzin+UuqS+5y15+39Dx+QDvi+GBY7+AqLL" TargetMode="External"/><Relationship Id="rId58" Type="http://schemas.openxmlformats.org/officeDocument/2006/relationships/hyperlink" Target="https://paperpile.com/c/6WVc5S/2Cjx+lDTz+fbzu+By1z+KTZH" TargetMode="External"/><Relationship Id="rId79" Type="http://schemas.openxmlformats.org/officeDocument/2006/relationships/hyperlink" Target="http://paperpile.com/b/6WVc5S/zsdZ" TargetMode="External"/><Relationship Id="rId102" Type="http://schemas.openxmlformats.org/officeDocument/2006/relationships/hyperlink" Target="http://paperpile.com/b/6WVc5S/2U4o" TargetMode="External"/><Relationship Id="rId123" Type="http://schemas.openxmlformats.org/officeDocument/2006/relationships/hyperlink" Target="http://paperpile.com/b/6WVc5S/Zzin" TargetMode="External"/><Relationship Id="rId144" Type="http://schemas.openxmlformats.org/officeDocument/2006/relationships/hyperlink" Target="http://paperpile.com/b/6WVc5S/gmL6" TargetMode="External"/><Relationship Id="rId90" Type="http://schemas.openxmlformats.org/officeDocument/2006/relationships/hyperlink" Target="http://paperpile.com/b/6WVc5S/QDvi" TargetMode="External"/><Relationship Id="rId165" Type="http://schemas.openxmlformats.org/officeDocument/2006/relationships/hyperlink" Target="http://paperpile.com/b/6WVc5S/tTQR" TargetMode="External"/><Relationship Id="rId186" Type="http://schemas.openxmlformats.org/officeDocument/2006/relationships/hyperlink" Target="http://paperpile.com/b/6WVc5S/oOe2" TargetMode="External"/><Relationship Id="rId211" Type="http://schemas.openxmlformats.org/officeDocument/2006/relationships/hyperlink" Target="http://paperpile.com/b/6WVc5S/RlGw" TargetMode="External"/><Relationship Id="rId232" Type="http://schemas.openxmlformats.org/officeDocument/2006/relationships/hyperlink" Target="http://paperpile.com/b/6WVc5S/ADlI" TargetMode="External"/><Relationship Id="rId27" Type="http://schemas.openxmlformats.org/officeDocument/2006/relationships/hyperlink" Target="https://paperpile.com/c/6WVc5S/2nWV+oOe2+Zzin+2U4o+CfaN+UuqS" TargetMode="External"/><Relationship Id="rId48" Type="http://schemas.openxmlformats.org/officeDocument/2006/relationships/hyperlink" Target="https://paperpile.com/c/6WVc5S/Zzin+UuqS+5y15+39Dx+QDvi+GBY7+AqLL" TargetMode="External"/><Relationship Id="rId69" Type="http://schemas.openxmlformats.org/officeDocument/2006/relationships/image" Target="media/image1.png"/><Relationship Id="rId113" Type="http://schemas.openxmlformats.org/officeDocument/2006/relationships/hyperlink" Target="http://paperpile.com/b/6WVc5S/2Cjx" TargetMode="External"/><Relationship Id="rId134" Type="http://schemas.openxmlformats.org/officeDocument/2006/relationships/hyperlink" Target="http://dx.doi.org/10.1214/19-aoas1305" TargetMode="External"/><Relationship Id="rId80" Type="http://schemas.openxmlformats.org/officeDocument/2006/relationships/hyperlink" Target="http://paperpile.com/b/6WVc5S/zsdZ" TargetMode="External"/><Relationship Id="rId155" Type="http://schemas.openxmlformats.org/officeDocument/2006/relationships/hyperlink" Target="http://paperpile.com/b/6WVc5S/2nWV" TargetMode="External"/><Relationship Id="rId176" Type="http://schemas.openxmlformats.org/officeDocument/2006/relationships/hyperlink" Target="http://paperpile.com/b/6WVc5S/kn1j" TargetMode="External"/><Relationship Id="rId197" Type="http://schemas.openxmlformats.org/officeDocument/2006/relationships/hyperlink" Target="http://paperpile.com/b/6WVc5S/KTZH" TargetMode="External"/><Relationship Id="rId201" Type="http://schemas.openxmlformats.org/officeDocument/2006/relationships/hyperlink" Target="http://paperpile.com/b/6WVc5S/lDTz" TargetMode="External"/><Relationship Id="rId222" Type="http://schemas.openxmlformats.org/officeDocument/2006/relationships/hyperlink" Target="http://paperpile.com/b/6WVc5S/DHF4" TargetMode="External"/><Relationship Id="rId243" Type="http://schemas.openxmlformats.org/officeDocument/2006/relationships/hyperlink" Target="http://paperpile.com/b/6WVc5S/By1z" TargetMode="External"/><Relationship Id="rId17" Type="http://schemas.openxmlformats.org/officeDocument/2006/relationships/hyperlink" Target="https://paperpile.com/c/6WVc5S/DHF4+CfaN+zsdZ" TargetMode="External"/><Relationship Id="rId38" Type="http://schemas.openxmlformats.org/officeDocument/2006/relationships/hyperlink" Target="https://paperpile.com/c/6WVc5S/Zzin+UuqS+5y15+39Dx+QDvi+GBY7+AqLL" TargetMode="External"/><Relationship Id="rId59" Type="http://schemas.openxmlformats.org/officeDocument/2006/relationships/hyperlink" Target="https://paperpile.com/c/6WVc5S/2Cjx+lDTz+fbzu+By1z+KTZH" TargetMode="External"/><Relationship Id="rId103" Type="http://schemas.openxmlformats.org/officeDocument/2006/relationships/hyperlink" Target="http://paperpile.com/b/6WVc5S/2U4o" TargetMode="External"/><Relationship Id="rId124" Type="http://schemas.openxmlformats.org/officeDocument/2006/relationships/hyperlink" Target="http://paperpile.com/b/6WVc5S/GBY7" TargetMode="External"/><Relationship Id="rId70" Type="http://schemas.openxmlformats.org/officeDocument/2006/relationships/image" Target="media/image2.png"/><Relationship Id="rId91" Type="http://schemas.openxmlformats.org/officeDocument/2006/relationships/hyperlink" Target="http://paperpile.com/b/6WVc5S/QDvi" TargetMode="External"/><Relationship Id="rId145" Type="http://schemas.openxmlformats.org/officeDocument/2006/relationships/hyperlink" Target="http://paperpile.com/b/6WVc5S/gmL6" TargetMode="External"/><Relationship Id="rId166" Type="http://schemas.openxmlformats.org/officeDocument/2006/relationships/hyperlink" Target="http://paperpile.com/b/6WVc5S/tTQR" TargetMode="External"/><Relationship Id="rId187" Type="http://schemas.openxmlformats.org/officeDocument/2006/relationships/hyperlink" Target="http://paperpile.com/b/6WVc5S/fbzu" TargetMode="External"/><Relationship Id="rId1" Type="http://schemas.openxmlformats.org/officeDocument/2006/relationships/numbering" Target="numbering.xml"/><Relationship Id="rId212" Type="http://schemas.openxmlformats.org/officeDocument/2006/relationships/hyperlink" Target="http://paperpile.com/b/6WVc5S/RlGw" TargetMode="External"/><Relationship Id="rId233" Type="http://schemas.openxmlformats.org/officeDocument/2006/relationships/hyperlink" Target="http://paperpile.com/b/6WVc5S/ADlI" TargetMode="External"/><Relationship Id="rId28" Type="http://schemas.openxmlformats.org/officeDocument/2006/relationships/hyperlink" Target="https://paperpile.com/c/6WVc5S/2nWV+oOe2+Zzin+2U4o+CfaN+UuqS" TargetMode="External"/><Relationship Id="rId49" Type="http://schemas.openxmlformats.org/officeDocument/2006/relationships/hyperlink" Target="https://paperpile.com/c/6WVc5S/Zzin+UuqS+5y15+39Dx+QDvi+GBY7+AqLL" TargetMode="External"/><Relationship Id="rId114" Type="http://schemas.openxmlformats.org/officeDocument/2006/relationships/hyperlink" Target="http://paperpile.com/b/6WVc5S/2Cjx" TargetMode="External"/><Relationship Id="rId60" Type="http://schemas.openxmlformats.org/officeDocument/2006/relationships/hyperlink" Target="https://paperpile.com/c/6WVc5S/2Cjx+lDTz+fbzu+By1z+KTZH" TargetMode="External"/><Relationship Id="rId81" Type="http://schemas.openxmlformats.org/officeDocument/2006/relationships/hyperlink" Target="http://dx.doi.org/10.1002/2016ef000485" TargetMode="External"/><Relationship Id="rId135" Type="http://schemas.openxmlformats.org/officeDocument/2006/relationships/hyperlink" Target="http://paperpile.com/b/6WVc5S/u8Qp" TargetMode="External"/><Relationship Id="rId156" Type="http://schemas.openxmlformats.org/officeDocument/2006/relationships/hyperlink" Target="http://paperpile.com/b/6WVc5S/2nWV" TargetMode="External"/><Relationship Id="rId177" Type="http://schemas.openxmlformats.org/officeDocument/2006/relationships/hyperlink" Target="http://paperpile.com/b/6WVc5S/cYRD" TargetMode="External"/><Relationship Id="rId198" Type="http://schemas.openxmlformats.org/officeDocument/2006/relationships/hyperlink" Target="http://paperpile.com/b/6WVc5S/lDTz" TargetMode="External"/><Relationship Id="rId202" Type="http://schemas.openxmlformats.org/officeDocument/2006/relationships/hyperlink" Target="http://paperpile.com/b/6WVc5S/lDTz" TargetMode="External"/><Relationship Id="rId223" Type="http://schemas.openxmlformats.org/officeDocument/2006/relationships/hyperlink" Target="http://paperpile.com/b/6WVc5S/DHF4" TargetMode="External"/><Relationship Id="rId244" Type="http://schemas.openxmlformats.org/officeDocument/2006/relationships/hyperlink" Target="http://paperpile.com/b/6WVc5S/By1z" TargetMode="External"/><Relationship Id="rId18" Type="http://schemas.openxmlformats.org/officeDocument/2006/relationships/hyperlink" Target="https://paperpile.com/c/6WVc5S/RlGw+NhG6+ADlI+cYRD+fXxL" TargetMode="External"/><Relationship Id="rId39" Type="http://schemas.openxmlformats.org/officeDocument/2006/relationships/hyperlink" Target="https://paperpile.com/c/6WVc5S/Zzin+UuqS+5y15+39Dx+QDvi+GBY7+AqLL" TargetMode="External"/><Relationship Id="rId50" Type="http://schemas.openxmlformats.org/officeDocument/2006/relationships/hyperlink" Target="https://paperpile.com/c/6WVc5S/vfvW+cX7k+GBY7" TargetMode="External"/><Relationship Id="rId104" Type="http://schemas.openxmlformats.org/officeDocument/2006/relationships/hyperlink" Target="http://paperpile.com/b/6WVc5S/2U4o" TargetMode="External"/><Relationship Id="rId125" Type="http://schemas.openxmlformats.org/officeDocument/2006/relationships/hyperlink" Target="http://paperpile.com/b/6WVc5S/GBY7" TargetMode="External"/><Relationship Id="rId146" Type="http://schemas.openxmlformats.org/officeDocument/2006/relationships/hyperlink" Target="http://paperpile.com/b/6WVc5S/gmL6" TargetMode="External"/><Relationship Id="rId167" Type="http://schemas.openxmlformats.org/officeDocument/2006/relationships/hyperlink" Target="http://dx.doi.org/10.1016/j.jhydrol.2014.06.052" TargetMode="External"/><Relationship Id="rId188" Type="http://schemas.openxmlformats.org/officeDocument/2006/relationships/hyperlink" Target="http://paperpile.com/b/6WVc5S/fbzu" TargetMode="External"/><Relationship Id="rId71" Type="http://schemas.openxmlformats.org/officeDocument/2006/relationships/image" Target="media/image3.png"/><Relationship Id="rId92" Type="http://schemas.openxmlformats.org/officeDocument/2006/relationships/hyperlink" Target="http://paperpile.com/b/6WVc5S/QDvi" TargetMode="External"/><Relationship Id="rId213" Type="http://schemas.openxmlformats.org/officeDocument/2006/relationships/hyperlink" Target="http://paperpile.com/b/6WVc5S/RlGw" TargetMode="External"/><Relationship Id="rId234" Type="http://schemas.openxmlformats.org/officeDocument/2006/relationships/hyperlink" Target="http://paperpile.com/b/6WVc5S/ADlI" TargetMode="External"/><Relationship Id="rId2" Type="http://schemas.openxmlformats.org/officeDocument/2006/relationships/styles" Target="styles.xml"/><Relationship Id="rId29" Type="http://schemas.openxmlformats.org/officeDocument/2006/relationships/hyperlink" Target="https://paperpile.com/c/6WVc5S/2nWV+oOe2+Zzin+2U4o+CfaN+UuqS" TargetMode="External"/><Relationship Id="rId40" Type="http://schemas.openxmlformats.org/officeDocument/2006/relationships/hyperlink" Target="https://paperpile.com/c/6WVc5S/Zzin+UuqS+5y15+39Dx+QDvi+GBY7+AqLL" TargetMode="External"/><Relationship Id="rId115" Type="http://schemas.openxmlformats.org/officeDocument/2006/relationships/hyperlink" Target="http://paperpile.com/b/6WVc5S/2Cjx" TargetMode="External"/><Relationship Id="rId136" Type="http://schemas.openxmlformats.org/officeDocument/2006/relationships/hyperlink" Target="http://paperpile.com/b/6WVc5S/NhG6" TargetMode="External"/><Relationship Id="rId157" Type="http://schemas.openxmlformats.org/officeDocument/2006/relationships/hyperlink" Target="http://paperpile.com/b/6WVc5S/F850" TargetMode="External"/><Relationship Id="rId178" Type="http://schemas.openxmlformats.org/officeDocument/2006/relationships/hyperlink" Target="http://paperpile.com/b/6WVc5S/cYRD" TargetMode="External"/><Relationship Id="rId61" Type="http://schemas.openxmlformats.org/officeDocument/2006/relationships/hyperlink" Target="https://paperpile.com/c/6WVc5S/2Cjx+lDTz+fbzu+By1z+KTZH" TargetMode="External"/><Relationship Id="rId82" Type="http://schemas.openxmlformats.org/officeDocument/2006/relationships/hyperlink" Target="http://paperpile.com/b/6WVc5S/zsdZ" TargetMode="External"/><Relationship Id="rId199" Type="http://schemas.openxmlformats.org/officeDocument/2006/relationships/hyperlink" Target="http://paperpile.com/b/6WVc5S/lDTz" TargetMode="External"/><Relationship Id="rId203" Type="http://schemas.openxmlformats.org/officeDocument/2006/relationships/hyperlink" Target="http://dx.doi.org/10.1029/2006wr005813" TargetMode="External"/><Relationship Id="rId19" Type="http://schemas.openxmlformats.org/officeDocument/2006/relationships/hyperlink" Target="https://paperpile.com/c/6WVc5S/RlGw+NhG6+ADlI+cYRD+fXxL" TargetMode="External"/><Relationship Id="rId224" Type="http://schemas.openxmlformats.org/officeDocument/2006/relationships/hyperlink" Target="http://paperpile.com/b/6WVc5S/DHF4" TargetMode="External"/><Relationship Id="rId245" Type="http://schemas.openxmlformats.org/officeDocument/2006/relationships/footer" Target="footer1.xml"/><Relationship Id="rId30" Type="http://schemas.openxmlformats.org/officeDocument/2006/relationships/hyperlink" Target="https://paperpile.com/c/6WVc5S/2nWV+oOe2+Zzin+2U4o+CfaN+UuqS" TargetMode="External"/><Relationship Id="rId105" Type="http://schemas.openxmlformats.org/officeDocument/2006/relationships/hyperlink" Target="http://paperpile.com/b/6WVc5S/vfvW" TargetMode="External"/><Relationship Id="rId126" Type="http://schemas.openxmlformats.org/officeDocument/2006/relationships/hyperlink" Target="http://paperpile.com/b/6WVc5S/GBY7" TargetMode="External"/><Relationship Id="rId147" Type="http://schemas.openxmlformats.org/officeDocument/2006/relationships/hyperlink" Target="http://paperpile.com/b/6WVc5S/gmL6" TargetMode="External"/><Relationship Id="rId168" Type="http://schemas.openxmlformats.org/officeDocument/2006/relationships/hyperlink" Target="http://paperpile.com/b/6WVc5S/tTQR" TargetMode="External"/><Relationship Id="rId51" Type="http://schemas.openxmlformats.org/officeDocument/2006/relationships/hyperlink" Target="https://paperpile.com/c/6WVc5S/vfvW+cX7k+GBY7" TargetMode="External"/><Relationship Id="rId72" Type="http://schemas.openxmlformats.org/officeDocument/2006/relationships/image" Target="media/image4.png"/><Relationship Id="rId93" Type="http://schemas.openxmlformats.org/officeDocument/2006/relationships/hyperlink" Target="http://paperpile.com/b/6WVc5S/QDvi" TargetMode="External"/><Relationship Id="rId189" Type="http://schemas.openxmlformats.org/officeDocument/2006/relationships/hyperlink" Target="http://paperpile.com/b/6WVc5S/fbzu" TargetMode="External"/><Relationship Id="rId3" Type="http://schemas.openxmlformats.org/officeDocument/2006/relationships/settings" Target="settings.xml"/><Relationship Id="rId214" Type="http://schemas.openxmlformats.org/officeDocument/2006/relationships/hyperlink" Target="http://paperpile.com/b/6WVc5S/RlGw" TargetMode="External"/><Relationship Id="rId235" Type="http://schemas.openxmlformats.org/officeDocument/2006/relationships/hyperlink" Target="http://dx.doi.org/10.1002/2017ef000607" TargetMode="External"/><Relationship Id="rId116" Type="http://schemas.openxmlformats.org/officeDocument/2006/relationships/hyperlink" Target="http://paperpile.com/b/6WVc5S/2Cjx" TargetMode="External"/><Relationship Id="rId137" Type="http://schemas.openxmlformats.org/officeDocument/2006/relationships/hyperlink" Target="http://paperpile.com/b/6WVc5S/NhG6" TargetMode="External"/><Relationship Id="rId158" Type="http://schemas.openxmlformats.org/officeDocument/2006/relationships/hyperlink" Target="http://paperpile.com/b/6WVc5S/F850" TargetMode="External"/><Relationship Id="rId20" Type="http://schemas.openxmlformats.org/officeDocument/2006/relationships/hyperlink" Target="https://paperpile.com/c/6WVc5S/RlGw+NhG6+ADlI+cYRD+fXxL" TargetMode="External"/><Relationship Id="rId41" Type="http://schemas.openxmlformats.org/officeDocument/2006/relationships/hyperlink" Target="https://paperpile.com/c/6WVc5S/Zzin+UuqS+5y15+39Dx+QDvi+GBY7+AqLL" TargetMode="External"/><Relationship Id="rId62" Type="http://schemas.openxmlformats.org/officeDocument/2006/relationships/hyperlink" Target="https://paperpile.com/c/6WVc5S/2Cjx+lDTz+fbzu+By1z+KTZH" TargetMode="External"/><Relationship Id="rId83" Type="http://schemas.openxmlformats.org/officeDocument/2006/relationships/hyperlink" Target="http://paperpile.com/b/6WVc5S/UuqS" TargetMode="External"/><Relationship Id="rId179" Type="http://schemas.openxmlformats.org/officeDocument/2006/relationships/hyperlink" Target="http://paperpile.com/b/6WVc5S/cYRD" TargetMode="External"/><Relationship Id="rId190" Type="http://schemas.openxmlformats.org/officeDocument/2006/relationships/hyperlink" Target="http://paperpile.com/b/6WVc5S/7Mus" TargetMode="External"/><Relationship Id="rId204" Type="http://schemas.openxmlformats.org/officeDocument/2006/relationships/hyperlink" Target="http://paperpile.com/b/6WVc5S/lDTz" TargetMode="External"/><Relationship Id="rId225" Type="http://schemas.openxmlformats.org/officeDocument/2006/relationships/hyperlink" Target="http://paperpile.com/b/6WVc5S/7jl9" TargetMode="External"/><Relationship Id="rId246" Type="http://schemas.openxmlformats.org/officeDocument/2006/relationships/fontTable" Target="fontTable.xml"/><Relationship Id="rId106" Type="http://schemas.openxmlformats.org/officeDocument/2006/relationships/hyperlink" Target="http://paperpile.com/b/6WVc5S/vfvW" TargetMode="External"/><Relationship Id="rId127" Type="http://schemas.openxmlformats.org/officeDocument/2006/relationships/hyperlink" Target="http://paperpile.com/b/6WVc5S/GBY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17</Pages>
  <Words>5528</Words>
  <Characters>31511</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Seiyon Lee</cp:lastModifiedBy>
  <cp:revision>2</cp:revision>
  <dcterms:created xsi:type="dcterms:W3CDTF">2021-11-09T23:33:00Z</dcterms:created>
  <dcterms:modified xsi:type="dcterms:W3CDTF">2021-11-10T04:45:00Z</dcterms:modified>
</cp:coreProperties>
</file>